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du="http://schemas.microsoft.com/office/word/2023/wordml/word16du" xmlns:a="http://schemas.openxmlformats.org/drawingml/2006/main" xmlns:pic="http://schemas.openxmlformats.org/drawingml/2006/picture" xmlns:a14="http://schemas.microsoft.com/office/drawing/2010/main" mc:Ignorable="w14 w15 w16se w16cid w16 w16cex w16sdtdh wp14">
  <w:body>
    <w:p w:rsidR="622B8307" w:rsidP="76E24C57" w:rsidRDefault="622B8307" w14:paraId="267B1DAE" w14:textId="68EAAEEB">
      <w:pPr>
        <w:pStyle w:val="Normal"/>
        <w:suppressLineNumbers w:val="0"/>
        <w:bidi w:val="0"/>
        <w:spacing w:before="0" w:beforeAutospacing="off" w:after="160" w:afterAutospacing="off" w:line="360" w:lineRule="auto"/>
        <w:ind/>
        <w:rPr>
          <w:rFonts w:ascii="Arial" w:hAnsi="Arial" w:cs="Arial"/>
          <w:b w:val="1"/>
          <w:bCs w:val="1"/>
          <w:sz w:val="44"/>
          <w:szCs w:val="44"/>
        </w:rPr>
      </w:pPr>
      <w:r w:rsidRPr="76E24C57" w:rsidR="622B8307">
        <w:rPr>
          <w:rFonts w:cs="Arial"/>
          <w:b w:val="1"/>
          <w:bCs w:val="1"/>
        </w:rPr>
        <w:t>Authors</w:t>
      </w:r>
    </w:p>
    <w:p w:rsidRPr="00234651" w:rsidR="00234651" w:rsidP="00234651" w:rsidRDefault="00234651" w14:paraId="0CF64072" w14:textId="77777777">
      <w:pPr>
        <w:spacing w:line="360" w:lineRule="auto"/>
        <w:rPr>
          <w:rFonts w:cs="Arial"/>
          <w:szCs w:val="24"/>
        </w:rPr>
      </w:pPr>
    </w:p>
    <w:p w:rsidRPr="00234651" w:rsidR="00234651" w:rsidP="1B573DD9" w:rsidRDefault="00234651" w14:paraId="55EF176A" w14:textId="77777777">
      <w:pPr>
        <w:spacing w:line="360" w:lineRule="auto"/>
        <w:rPr>
          <w:rFonts w:ascii="Arial" w:hAnsi="Arial" w:eastAsia="Arial" w:cs="Arial"/>
        </w:rPr>
      </w:pPr>
      <w:r w:rsidRPr="1B573DD9" w:rsidR="016ACCE1">
        <w:rPr>
          <w:rFonts w:ascii="Arial" w:hAnsi="Arial" w:eastAsia="Arial" w:cs="Arial"/>
        </w:rPr>
        <w:t>H. Milton Stewart School of Industrial and Systems Engineering</w:t>
      </w:r>
    </w:p>
    <w:p w:rsidRPr="00234651" w:rsidR="00234651" w:rsidP="1B573DD9" w:rsidRDefault="00234651" w14:paraId="506216F9" w14:textId="77777777">
      <w:pPr>
        <w:spacing w:line="360" w:lineRule="auto"/>
        <w:rPr>
          <w:rFonts w:ascii="Arial" w:hAnsi="Arial" w:eastAsia="Arial" w:cs="Arial"/>
        </w:rPr>
      </w:pPr>
      <w:r w:rsidRPr="1B573DD9" w:rsidR="016ACCE1">
        <w:rPr>
          <w:rFonts w:ascii="Arial" w:hAnsi="Arial" w:eastAsia="Arial" w:cs="Arial"/>
        </w:rPr>
        <w:t>Georgia Institute of Technology</w:t>
      </w:r>
    </w:p>
    <w:p w:rsidRPr="00234651" w:rsidR="00234651" w:rsidP="1B573DD9" w:rsidRDefault="00234651" w14:paraId="5E1823A6" w14:textId="77777777">
      <w:pPr>
        <w:spacing w:line="360" w:lineRule="auto"/>
        <w:rPr>
          <w:rFonts w:ascii="Arial" w:hAnsi="Arial" w:eastAsia="Arial" w:cs="Arial"/>
        </w:rPr>
      </w:pPr>
      <w:r w:rsidRPr="1B573DD9" w:rsidR="016ACCE1">
        <w:rPr>
          <w:rFonts w:ascii="Arial" w:hAnsi="Arial" w:eastAsia="Arial" w:cs="Arial"/>
        </w:rPr>
        <w:t>Atlanta, Georgia, USA</w:t>
      </w:r>
    </w:p>
    <w:p w:rsidRPr="00234651" w:rsidR="00234651" w:rsidP="1B573DD9" w:rsidRDefault="00234651" w14:paraId="3EA2315F" w14:textId="77777777">
      <w:pPr>
        <w:spacing w:line="360" w:lineRule="auto"/>
        <w:rPr>
          <w:rFonts w:ascii="Arial" w:hAnsi="Arial" w:eastAsia="Arial" w:cs="Arial"/>
        </w:rPr>
      </w:pPr>
    </w:p>
    <w:p w:rsidRPr="00234651" w:rsidR="00234651" w:rsidP="1B573DD9" w:rsidRDefault="00234651" w14:paraId="39E9B5C5" w14:textId="77777777">
      <w:pPr>
        <w:spacing w:line="360" w:lineRule="auto"/>
        <w:rPr>
          <w:rFonts w:ascii="Arial" w:hAnsi="Arial" w:eastAsia="Arial" w:cs="Arial"/>
        </w:rPr>
      </w:pPr>
    </w:p>
    <w:p w:rsidR="00234651" w:rsidP="1B573DD9" w:rsidRDefault="00234651" w14:paraId="7634BCAE" w14:textId="45C7891A">
      <w:pPr>
        <w:spacing w:line="360" w:lineRule="auto"/>
        <w:rPr>
          <w:rFonts w:ascii="Arial" w:hAnsi="Arial" w:eastAsia="Arial" w:cs="Arial"/>
          <w:color w:val="6FAC47" w:themeColor="accent6" w:themeTint="FF" w:themeShade="FF"/>
        </w:rPr>
      </w:pPr>
      <w:r w:rsidRPr="1B573DD9" w:rsidR="016ACCE1">
        <w:rPr>
          <w:rFonts w:ascii="Arial" w:hAnsi="Arial" w:eastAsia="Arial" w:cs="Arial"/>
          <w:b w:val="1"/>
          <w:bCs w:val="1"/>
          <w:color w:val="6FAC47"/>
        </w:rPr>
        <w:t>Journal Options</w:t>
      </w:r>
      <w:r w:rsidRPr="1B573DD9" w:rsidR="016ACCE1">
        <w:rPr>
          <w:rFonts w:ascii="Arial" w:hAnsi="Arial" w:eastAsia="Arial" w:cs="Arial"/>
          <w:b w:val="1"/>
          <w:bCs w:val="1"/>
          <w:color w:val="6FAC47"/>
        </w:rPr>
        <w:t>:</w:t>
      </w:r>
      <w:r w:rsidRPr="1B573DD9" w:rsidR="016ACCE1">
        <w:rPr>
          <w:rFonts w:ascii="Arial" w:hAnsi="Arial" w:eastAsia="Arial" w:cs="Arial"/>
          <w:color w:val="6FAC47"/>
        </w:rPr>
        <w:t xml:space="preserve"> BMC Pregnancy and Childbirth, BMJ open, </w:t>
      </w:r>
      <w:r w:rsidRPr="1B573DD9" w:rsidR="016ACCE1">
        <w:rPr>
          <w:rFonts w:ascii="Arial" w:hAnsi="Arial" w:eastAsia="Arial" w:cs="Arial"/>
          <w:color w:val="6FAC47"/>
        </w:rPr>
        <w:t>PLoS</w:t>
      </w:r>
      <w:r w:rsidRPr="1B573DD9" w:rsidR="016ACCE1">
        <w:rPr>
          <w:rFonts w:ascii="Arial" w:hAnsi="Arial" w:eastAsia="Arial" w:cs="Arial"/>
          <w:color w:val="6FAC47"/>
        </w:rPr>
        <w:t xml:space="preserve"> One, Women’s Health Issues, JAMA Health Forum</w:t>
      </w:r>
    </w:p>
    <w:p w:rsidR="069016A3" w:rsidP="1B573DD9" w:rsidRDefault="069016A3" w14:paraId="550ABD71" w14:textId="1FAC7F30">
      <w:pPr>
        <w:pStyle w:val="Normal"/>
        <w:spacing w:line="360" w:lineRule="auto"/>
        <w:rPr>
          <w:rFonts w:ascii="Arial" w:hAnsi="Arial" w:eastAsia="Arial" w:cs="Arial"/>
          <w:color w:val="6FAC47"/>
        </w:rPr>
      </w:pPr>
    </w:p>
    <w:p w:rsidR="3D74627F" w:rsidP="1B573DD9" w:rsidRDefault="3D74627F" w14:paraId="32D49834" w14:textId="2C2FD225">
      <w:pPr>
        <w:pStyle w:val="Normal"/>
        <w:spacing w:line="360" w:lineRule="auto"/>
        <w:rPr>
          <w:rFonts w:ascii="Arial" w:hAnsi="Arial" w:eastAsia="Arial" w:cs="Arial"/>
          <w:color w:val="auto"/>
        </w:rPr>
      </w:pPr>
      <w:r w:rsidRPr="1B573DD9" w:rsidR="0204C56E">
        <w:rPr>
          <w:rFonts w:ascii="Arial" w:hAnsi="Arial" w:eastAsia="Arial" w:cs="Arial"/>
          <w:color w:val="auto"/>
        </w:rPr>
        <w:t>Structure based on: https://www.gynecologiconcology-online.net/article/S0090-8258(22)01983-7/abstract</w:t>
      </w:r>
    </w:p>
    <w:p w:rsidR="00234651" w:rsidP="1B573DD9" w:rsidRDefault="00234651" w14:paraId="3C537736" w14:textId="77777777">
      <w:pPr>
        <w:rPr>
          <w:rFonts w:ascii="Arial" w:hAnsi="Arial" w:eastAsia="Arial" w:cs="Arial"/>
          <w:color w:val="2F5496" w:themeColor="accent1" w:themeShade="BF"/>
          <w:sz w:val="32"/>
          <w:szCs w:val="32"/>
        </w:rPr>
      </w:pPr>
      <w:r w:rsidRPr="1B573DD9">
        <w:rPr>
          <w:rFonts w:ascii="Arial" w:hAnsi="Arial" w:eastAsia="Arial" w:cs="Arial"/>
        </w:rPr>
        <w:br w:type="page"/>
      </w:r>
    </w:p>
    <w:p w:rsidRPr="00234651" w:rsidR="00234651" w:rsidP="1B573DD9" w:rsidRDefault="00234651" w14:paraId="61A8D610" w14:textId="00E71669">
      <w:pPr>
        <w:pStyle w:val="Heading1"/>
        <w:rPr>
          <w:rFonts w:ascii="Arial" w:hAnsi="Arial" w:eastAsia="Arial" w:cs="Arial"/>
        </w:rPr>
      </w:pPr>
      <w:r w:rsidRPr="1B573DD9" w:rsidR="016ACCE1">
        <w:rPr>
          <w:rFonts w:ascii="Arial" w:hAnsi="Arial" w:eastAsia="Arial" w:cs="Arial"/>
        </w:rPr>
        <w:t>Abstract</w:t>
      </w:r>
    </w:p>
    <w:p w:rsidRPr="00234651" w:rsidR="00234651" w:rsidP="1B573DD9" w:rsidRDefault="00234651" w14:paraId="3F325405" w14:textId="77777777">
      <w:pPr>
        <w:rPr>
          <w:rFonts w:ascii="Arial" w:hAnsi="Arial" w:eastAsia="Arial" w:cs="Arial"/>
        </w:rPr>
      </w:pPr>
    </w:p>
    <w:p w:rsidR="00234651" w:rsidP="1B573DD9" w:rsidRDefault="00234651" w14:paraId="283B69CA" w14:textId="08CE15B7">
      <w:pPr>
        <w:spacing w:line="360" w:lineRule="auto"/>
        <w:rPr>
          <w:rFonts w:ascii="Arial" w:hAnsi="Arial" w:eastAsia="Arial" w:cs="Arial"/>
        </w:rPr>
      </w:pPr>
      <w:r w:rsidRPr="1B573DD9" w:rsidR="016ACCE1">
        <w:rPr>
          <w:rFonts w:ascii="Arial" w:hAnsi="Arial" w:eastAsia="Arial" w:cs="Arial"/>
          <w:b w:val="1"/>
          <w:bCs w:val="1"/>
        </w:rPr>
        <w:t>Background:</w:t>
      </w:r>
      <w:r w:rsidRPr="1B573DD9" w:rsidR="016ACCE1">
        <w:rPr>
          <w:rFonts w:ascii="Arial" w:hAnsi="Arial" w:eastAsia="Arial" w:cs="Arial"/>
        </w:rPr>
        <w:t xml:space="preserve"> Among the factors contributing to the maternal mortality crisis in the United States is a lack of risk-appropriate access to care. There is not a standard measure of access to obstetric care. </w:t>
      </w:r>
    </w:p>
    <w:p w:rsidR="00234651" w:rsidP="1B573DD9" w:rsidRDefault="00234651" w14:paraId="0C9A253A" w14:textId="75840152">
      <w:pPr>
        <w:spacing w:line="360" w:lineRule="auto"/>
        <w:rPr>
          <w:rFonts w:ascii="Arial" w:hAnsi="Arial" w:eastAsia="Arial" w:cs="Arial"/>
        </w:rPr>
      </w:pPr>
      <w:r w:rsidRPr="1B573DD9" w:rsidR="016ACCE1">
        <w:rPr>
          <w:rFonts w:ascii="Arial" w:hAnsi="Arial" w:eastAsia="Arial" w:cs="Arial"/>
          <w:b w:val="1"/>
          <w:bCs w:val="1"/>
        </w:rPr>
        <w:t>Methods:</w:t>
      </w:r>
      <w:r w:rsidRPr="1B573DD9" w:rsidR="016ACCE1">
        <w:rPr>
          <w:rFonts w:ascii="Arial" w:hAnsi="Arial" w:eastAsia="Arial" w:cs="Arial"/>
        </w:rPr>
        <w:t xml:space="preserve"> We collected population characteristics and hospital data for the state of Georgia. We developed a public, web-based tool that allows users to explore different </w:t>
      </w:r>
      <w:r w:rsidRPr="1B573DD9" w:rsidR="60736EF4">
        <w:rPr>
          <w:rFonts w:ascii="Arial" w:hAnsi="Arial" w:eastAsia="Arial" w:cs="Arial"/>
        </w:rPr>
        <w:t>measures of</w:t>
      </w:r>
      <w:r w:rsidRPr="1B573DD9" w:rsidR="016ACCE1">
        <w:rPr>
          <w:rFonts w:ascii="Arial" w:hAnsi="Arial" w:eastAsia="Arial" w:cs="Arial"/>
        </w:rPr>
        <w:t xml:space="preserve"> lack of access to care by distance and level of care. This tool allows users to visualize the current state of access to care and the implications of potential hospital closures across racial and socio-economic subgroups.</w:t>
      </w:r>
    </w:p>
    <w:p w:rsidR="00234651" w:rsidP="1B573DD9" w:rsidRDefault="00234651" w14:paraId="37502FD3" w14:textId="53B2F950">
      <w:pPr>
        <w:spacing w:line="360" w:lineRule="auto"/>
        <w:rPr>
          <w:rFonts w:ascii="Arial" w:hAnsi="Arial" w:eastAsia="Arial" w:cs="Arial"/>
        </w:rPr>
      </w:pPr>
      <w:r w:rsidRPr="1B573DD9" w:rsidR="016ACCE1">
        <w:rPr>
          <w:rFonts w:ascii="Arial" w:hAnsi="Arial" w:eastAsia="Arial" w:cs="Arial"/>
          <w:b w:val="1"/>
          <w:bCs w:val="1"/>
        </w:rPr>
        <w:t>Results:</w:t>
      </w:r>
      <w:r w:rsidRPr="1B573DD9" w:rsidR="016ACCE1">
        <w:rPr>
          <w:rFonts w:ascii="Arial" w:hAnsi="Arial" w:eastAsia="Arial" w:cs="Arial"/>
        </w:rPr>
        <w:t xml:space="preserve"> X regions lack access to all levels of maternity care. Y regions lack access to level 3 care. The closure of </w:t>
      </w:r>
      <w:r w:rsidRPr="1B573DD9" w:rsidR="63DDCE70">
        <w:rPr>
          <w:rFonts w:ascii="Arial" w:hAnsi="Arial" w:eastAsia="Arial" w:cs="Arial"/>
        </w:rPr>
        <w:t>hospital</w:t>
      </w:r>
      <w:r w:rsidRPr="1B573DD9" w:rsidR="016ACCE1">
        <w:rPr>
          <w:rFonts w:ascii="Arial" w:hAnsi="Arial" w:eastAsia="Arial" w:cs="Arial"/>
        </w:rPr>
        <w:t xml:space="preserve"> Z would cause </w:t>
      </w:r>
      <w:r w:rsidRPr="1B573DD9" w:rsidR="016ACCE1">
        <w:rPr>
          <w:rFonts w:ascii="Arial" w:hAnsi="Arial" w:eastAsia="Arial" w:cs="Arial"/>
        </w:rPr>
        <w:t xml:space="preserve">a large </w:t>
      </w:r>
      <w:r w:rsidRPr="1B573DD9" w:rsidR="37DF9968">
        <w:rPr>
          <w:rFonts w:ascii="Arial" w:hAnsi="Arial" w:eastAsia="Arial" w:cs="Arial"/>
        </w:rPr>
        <w:t>proportion</w:t>
      </w:r>
      <w:r w:rsidRPr="1B573DD9" w:rsidR="37DF9968">
        <w:rPr>
          <w:rFonts w:ascii="Arial" w:hAnsi="Arial" w:eastAsia="Arial" w:cs="Arial"/>
        </w:rPr>
        <w:t xml:space="preserve"> of</w:t>
      </w:r>
      <w:r w:rsidRPr="1B573DD9" w:rsidR="016ACCE1">
        <w:rPr>
          <w:rFonts w:ascii="Arial" w:hAnsi="Arial" w:eastAsia="Arial" w:cs="Arial"/>
        </w:rPr>
        <w:t xml:space="preserve"> race W to lose access to care.</w:t>
      </w:r>
    </w:p>
    <w:p w:rsidR="00234651" w:rsidP="1B573DD9" w:rsidRDefault="00234651" w14:paraId="3DA2EC0D" w14:textId="220ABA90">
      <w:pPr>
        <w:spacing w:line="360" w:lineRule="auto"/>
        <w:rPr>
          <w:rFonts w:ascii="Arial" w:hAnsi="Arial" w:eastAsia="Arial" w:cs="Arial"/>
        </w:rPr>
      </w:pPr>
      <w:r w:rsidRPr="1B573DD9" w:rsidR="016ACCE1">
        <w:rPr>
          <w:rFonts w:ascii="Arial" w:hAnsi="Arial" w:eastAsia="Arial" w:cs="Arial"/>
          <w:b w:val="1"/>
          <w:bCs w:val="1"/>
        </w:rPr>
        <w:t>Conclusions:</w:t>
      </w:r>
      <w:r w:rsidRPr="1B573DD9" w:rsidR="016ACCE1">
        <w:rPr>
          <w:rFonts w:ascii="Arial" w:hAnsi="Arial" w:eastAsia="Arial" w:cs="Arial"/>
        </w:rPr>
        <w:t xml:space="preserve"> The maternity care access dashboard is a tool to visualize areas with high need for interventions. It allows public health departments to visualize access under different definitions by racial and socio-economic </w:t>
      </w:r>
      <w:r w:rsidRPr="1B573DD9" w:rsidR="016ACCE1">
        <w:rPr>
          <w:rFonts w:ascii="Arial" w:hAnsi="Arial" w:eastAsia="Arial" w:cs="Arial"/>
        </w:rPr>
        <w:t>subgroups.</w:t>
      </w:r>
      <w:r w:rsidRPr="1B573DD9">
        <w:rPr>
          <w:rFonts w:ascii="Arial" w:hAnsi="Arial" w:eastAsia="Arial" w:cs="Arial"/>
        </w:rPr>
        <w:br w:type="page"/>
      </w:r>
    </w:p>
    <w:p w:rsidR="00234651" w:rsidP="37E3C6A8" w:rsidRDefault="00234651" w14:paraId="45CE52B0" w14:textId="0D416EE9">
      <w:pPr>
        <w:pStyle w:val="Heading1"/>
        <w:spacing w:line="360" w:lineRule="auto"/>
        <w:rPr>
          <w:rFonts w:ascii="Arial" w:hAnsi="Arial" w:eastAsia="Arial" w:cs="Arial"/>
        </w:rPr>
      </w:pPr>
      <w:r w:rsidRPr="37E3C6A8" w:rsidR="016ACCE1">
        <w:rPr>
          <w:rFonts w:ascii="Arial" w:hAnsi="Arial" w:eastAsia="Arial" w:cs="Arial"/>
        </w:rPr>
        <w:t>1. Background</w:t>
      </w:r>
    </w:p>
    <w:p w:rsidR="00234651" w:rsidP="1B573DD9" w:rsidRDefault="00234651" w14:paraId="6F06A5BD" w14:textId="61E8AFE5">
      <w:pPr>
        <w:pStyle w:val="ListParagraph"/>
        <w:numPr>
          <w:ilvl w:val="0"/>
          <w:numId w:val="4"/>
        </w:numPr>
        <w:spacing w:line="360" w:lineRule="auto"/>
        <w:rPr>
          <w:rFonts w:ascii="Arial" w:hAnsi="Arial" w:eastAsia="Arial" w:cs="Arial"/>
        </w:rPr>
      </w:pPr>
      <w:r w:rsidRPr="1B573DD9" w:rsidR="016ACCE1">
        <w:rPr>
          <w:rFonts w:ascii="Arial" w:hAnsi="Arial" w:eastAsia="Arial" w:cs="Arial"/>
        </w:rPr>
        <w:t>Maternal health in the US</w:t>
      </w:r>
    </w:p>
    <w:p w:rsidR="00234651" w:rsidP="1B573DD9" w:rsidRDefault="00234651" w14:paraId="6D1135B3" w14:textId="77777777">
      <w:pPr>
        <w:pStyle w:val="ListParagraph"/>
        <w:numPr>
          <w:ilvl w:val="0"/>
          <w:numId w:val="4"/>
        </w:numPr>
        <w:spacing w:line="360" w:lineRule="auto"/>
        <w:rPr>
          <w:rFonts w:ascii="Arial" w:hAnsi="Arial" w:eastAsia="Arial" w:cs="Arial"/>
        </w:rPr>
      </w:pPr>
      <w:r w:rsidRPr="1B573DD9" w:rsidR="016ACCE1">
        <w:rPr>
          <w:rFonts w:ascii="Arial" w:hAnsi="Arial" w:eastAsia="Arial" w:cs="Arial"/>
        </w:rPr>
        <w:t>Access to maternity care in the US</w:t>
      </w:r>
    </w:p>
    <w:p w:rsidR="00234651" w:rsidP="1B573DD9" w:rsidRDefault="00234651" w14:paraId="4845FF8D" w14:textId="77777777">
      <w:pPr>
        <w:pStyle w:val="ListParagraph"/>
        <w:numPr>
          <w:ilvl w:val="0"/>
          <w:numId w:val="4"/>
        </w:numPr>
        <w:spacing w:line="360" w:lineRule="auto"/>
        <w:rPr>
          <w:rFonts w:ascii="Arial" w:hAnsi="Arial" w:eastAsia="Arial" w:cs="Arial"/>
        </w:rPr>
      </w:pPr>
      <w:r w:rsidRPr="1B573DD9" w:rsidR="016ACCE1">
        <w:rPr>
          <w:rFonts w:ascii="Arial" w:hAnsi="Arial" w:eastAsia="Arial" w:cs="Arial"/>
        </w:rPr>
        <w:t>Need for more robust measures of access – need to consider distance and level of care</w:t>
      </w:r>
    </w:p>
    <w:p w:rsidR="1B573DD9" w:rsidP="1B573DD9" w:rsidRDefault="1B573DD9" w14:paraId="63B8BCE1" w14:textId="1EABB6FC">
      <w:pPr>
        <w:pStyle w:val="Normal"/>
        <w:spacing w:line="360" w:lineRule="auto"/>
        <w:ind w:left="0"/>
        <w:rPr>
          <w:rFonts w:ascii="Arial" w:hAnsi="Arial" w:eastAsia="Arial" w:cs="Arial"/>
        </w:rPr>
      </w:pPr>
    </w:p>
    <w:p w:rsidR="00234651" w:rsidP="1B573DD9" w:rsidRDefault="00234651" w14:paraId="406990E0" w14:textId="645A6CD0">
      <w:pPr>
        <w:pStyle w:val="Normal"/>
        <w:spacing w:line="360" w:lineRule="auto"/>
        <w:ind w:left="0"/>
        <w:rPr>
          <w:rFonts w:ascii="Arial" w:hAnsi="Arial" w:eastAsia="Arial" w:cs="Arial"/>
        </w:rPr>
      </w:pPr>
      <w:r w:rsidRPr="1B573DD9" w:rsidR="016ACCE1">
        <w:rPr>
          <w:rFonts w:ascii="Arial" w:hAnsi="Arial" w:eastAsia="Arial" w:cs="Arial"/>
        </w:rPr>
        <w:t>The present study aims to understand and quant</w:t>
      </w:r>
      <w:r w:rsidRPr="1B573DD9" w:rsidR="09504BF9">
        <w:rPr>
          <w:rFonts w:ascii="Arial" w:hAnsi="Arial" w:eastAsia="Arial" w:cs="Arial"/>
        </w:rPr>
        <w:t>ify</w:t>
      </w:r>
      <w:r w:rsidRPr="1B573DD9" w:rsidR="25E572B0">
        <w:rPr>
          <w:rFonts w:ascii="Arial" w:hAnsi="Arial" w:eastAsia="Arial" w:cs="Arial"/>
        </w:rPr>
        <w:t xml:space="preserve"> </w:t>
      </w:r>
      <w:r w:rsidRPr="1B573DD9" w:rsidR="016ACCE1">
        <w:rPr>
          <w:rFonts w:ascii="Arial" w:hAnsi="Arial" w:eastAsia="Arial" w:cs="Arial"/>
        </w:rPr>
        <w:t>maternity care access in the state of Georgia</w:t>
      </w:r>
      <w:r w:rsidRPr="1B573DD9" w:rsidR="052F080F">
        <w:rPr>
          <w:rFonts w:ascii="Arial" w:hAnsi="Arial" w:eastAsia="Arial" w:cs="Arial"/>
        </w:rPr>
        <w:t xml:space="preserve"> at the Census block group level</w:t>
      </w:r>
      <w:r w:rsidRPr="1B573DD9" w:rsidR="016ACCE1">
        <w:rPr>
          <w:rFonts w:ascii="Arial" w:hAnsi="Arial" w:eastAsia="Arial" w:cs="Arial"/>
        </w:rPr>
        <w:t xml:space="preserve">. </w:t>
      </w:r>
      <w:r w:rsidRPr="1B573DD9" w:rsidR="149812B9">
        <w:rPr>
          <w:rFonts w:ascii="Arial" w:hAnsi="Arial" w:eastAsia="Arial" w:cs="Arial"/>
        </w:rPr>
        <w:t>Findings from this study may help contrast varying definitions of access to maternity care</w:t>
      </w:r>
      <w:r w:rsidRPr="1B573DD9" w:rsidR="0FEB7516">
        <w:rPr>
          <w:rFonts w:ascii="Arial" w:hAnsi="Arial" w:eastAsia="Arial" w:cs="Arial"/>
        </w:rPr>
        <w:t xml:space="preserve"> and describe the demographics of those with and without access to maternity care.</w:t>
      </w:r>
      <w:r w:rsidRPr="1B573DD9" w:rsidR="149812B9">
        <w:rPr>
          <w:rFonts w:ascii="Arial" w:hAnsi="Arial" w:eastAsia="Arial" w:cs="Arial"/>
        </w:rPr>
        <w:t xml:space="preserve"> </w:t>
      </w:r>
      <w:r w:rsidRPr="1B573DD9" w:rsidR="016ACCE1">
        <w:rPr>
          <w:rFonts w:ascii="Arial" w:hAnsi="Arial" w:eastAsia="Arial" w:cs="Arial"/>
        </w:rPr>
        <w:t>These findings migh</w:t>
      </w:r>
      <w:r w:rsidRPr="1B573DD9" w:rsidR="016ACCE1">
        <w:rPr>
          <w:rFonts w:ascii="Arial" w:hAnsi="Arial" w:eastAsia="Arial" w:cs="Arial"/>
        </w:rPr>
        <w:t xml:space="preserve">t </w:t>
      </w:r>
      <w:r w:rsidRPr="1B573DD9" w:rsidR="016ACCE1">
        <w:rPr>
          <w:rFonts w:ascii="Arial" w:hAnsi="Arial" w:eastAsia="Arial" w:cs="Arial"/>
        </w:rPr>
        <w:t>subsequently</w:t>
      </w:r>
      <w:r w:rsidRPr="1B573DD9" w:rsidR="016ACCE1">
        <w:rPr>
          <w:rFonts w:ascii="Arial" w:hAnsi="Arial" w:eastAsia="Arial" w:cs="Arial"/>
        </w:rPr>
        <w:t xml:space="preserve"> lead to hypothesis generation for pinpointing the areas with </w:t>
      </w:r>
      <w:r w:rsidRPr="1B573DD9" w:rsidR="36D58A7F">
        <w:rPr>
          <w:rFonts w:ascii="Arial" w:hAnsi="Arial" w:eastAsia="Arial" w:cs="Arial"/>
        </w:rPr>
        <w:t xml:space="preserve">a </w:t>
      </w:r>
      <w:r w:rsidRPr="1B573DD9" w:rsidR="016ACCE1">
        <w:rPr>
          <w:rFonts w:ascii="Arial" w:hAnsi="Arial" w:eastAsia="Arial" w:cs="Arial"/>
        </w:rPr>
        <w:t xml:space="preserve">high need for </w:t>
      </w:r>
      <w:r w:rsidRPr="1B573DD9" w:rsidR="5F5035E9">
        <w:rPr>
          <w:rFonts w:ascii="Arial" w:hAnsi="Arial" w:eastAsia="Arial" w:cs="Arial"/>
        </w:rPr>
        <w:t>improved</w:t>
      </w:r>
      <w:r w:rsidRPr="1B573DD9" w:rsidR="016ACCE1">
        <w:rPr>
          <w:rFonts w:ascii="Arial" w:hAnsi="Arial" w:eastAsia="Arial" w:cs="Arial"/>
        </w:rPr>
        <w:t xml:space="preserve"> </w:t>
      </w:r>
      <w:r w:rsidRPr="1B573DD9" w:rsidR="3BF3926B">
        <w:rPr>
          <w:rFonts w:ascii="Arial" w:hAnsi="Arial" w:eastAsia="Arial" w:cs="Arial"/>
        </w:rPr>
        <w:t xml:space="preserve">and more </w:t>
      </w:r>
      <w:r w:rsidRPr="1B573DD9" w:rsidR="3BF3926B">
        <w:rPr>
          <w:rFonts w:ascii="Arial" w:hAnsi="Arial" w:eastAsia="Arial" w:cs="Arial"/>
        </w:rPr>
        <w:t>equitable</w:t>
      </w:r>
      <w:r w:rsidRPr="1B573DD9" w:rsidR="3BF3926B">
        <w:rPr>
          <w:rFonts w:ascii="Arial" w:hAnsi="Arial" w:eastAsia="Arial" w:cs="Arial"/>
        </w:rPr>
        <w:t xml:space="preserve"> </w:t>
      </w:r>
      <w:r w:rsidRPr="1B573DD9" w:rsidR="016ACCE1">
        <w:rPr>
          <w:rFonts w:ascii="Arial" w:hAnsi="Arial" w:eastAsia="Arial" w:cs="Arial"/>
        </w:rPr>
        <w:t>access to risk-appropriate maternity care.</w:t>
      </w:r>
    </w:p>
    <w:p w:rsidR="00234651" w:rsidP="1B573DD9" w:rsidRDefault="00234651" w14:paraId="340CCBAD" w14:textId="77777777">
      <w:pPr>
        <w:pStyle w:val="Heading1"/>
        <w:spacing w:line="360" w:lineRule="auto"/>
        <w:rPr>
          <w:rFonts w:ascii="Arial" w:hAnsi="Arial" w:eastAsia="Arial" w:cs="Arial"/>
        </w:rPr>
      </w:pPr>
    </w:p>
    <w:p w:rsidR="00234651" w:rsidP="1B573DD9" w:rsidRDefault="00234651" w14:paraId="3A27B5DF" w14:textId="1F8405A3">
      <w:pPr>
        <w:pStyle w:val="Heading1"/>
        <w:spacing w:line="360" w:lineRule="auto"/>
        <w:rPr>
          <w:rFonts w:ascii="Arial" w:hAnsi="Arial" w:eastAsia="Arial" w:cs="Arial"/>
        </w:rPr>
      </w:pPr>
      <w:r w:rsidRPr="1B573DD9" w:rsidR="016ACCE1">
        <w:rPr>
          <w:rFonts w:ascii="Arial" w:hAnsi="Arial" w:eastAsia="Arial" w:cs="Arial"/>
        </w:rPr>
        <w:t>2. Methods</w:t>
      </w:r>
    </w:p>
    <w:p w:rsidR="00234651" w:rsidP="1B573DD9" w:rsidRDefault="00234651" w14:paraId="1F02E413" w14:textId="3857E8A0">
      <w:pPr>
        <w:pStyle w:val="Heading2"/>
        <w:spacing w:line="360" w:lineRule="auto"/>
        <w:rPr>
          <w:rFonts w:ascii="Arial" w:hAnsi="Arial" w:eastAsia="Arial" w:cs="Arial"/>
        </w:rPr>
      </w:pPr>
      <w:commentRangeStart w:id="408127251"/>
      <w:r w:rsidRPr="1B8F120C" w:rsidR="016ACCE1">
        <w:rPr>
          <w:rFonts w:ascii="Arial" w:hAnsi="Arial" w:eastAsia="Arial" w:cs="Arial"/>
        </w:rPr>
        <w:t>2.1 Data Sources</w:t>
      </w:r>
      <w:commentRangeEnd w:id="408127251"/>
      <w:r>
        <w:rPr>
          <w:rStyle w:val="CommentReference"/>
        </w:rPr>
        <w:commentReference w:id="408127251"/>
      </w:r>
    </w:p>
    <w:p w:rsidR="00D41053" w:rsidP="37E3C6A8" w:rsidRDefault="00D41053" w14:paraId="75E7412C" w14:textId="511E3859">
      <w:pPr>
        <w:pStyle w:val="Normal"/>
        <w:spacing w:line="360" w:lineRule="auto"/>
        <w:rPr>
          <w:rFonts w:ascii="Arial" w:hAnsi="Arial" w:eastAsia="Arial" w:cs="Arial"/>
        </w:rPr>
      </w:pPr>
      <w:r w:rsidRPr="37E3C6A8" w:rsidR="00D41053">
        <w:rPr>
          <w:rFonts w:ascii="Arial" w:hAnsi="Arial" w:eastAsia="Arial" w:cs="Arial"/>
        </w:rPr>
        <w:t>First, we collected data to infer the geographic distribution of obstetric hospitals, as well as the geographic distribution of subpopulations and communities that would demand obstetric services. The data sources used are described below.</w:t>
      </w:r>
    </w:p>
    <w:p w:rsidR="1B573DD9" w:rsidP="37E3C6A8" w:rsidRDefault="1B573DD9" w14:paraId="791980CD" w14:textId="5553C265">
      <w:pPr>
        <w:pStyle w:val="Normal"/>
        <w:spacing w:line="360" w:lineRule="auto"/>
      </w:pPr>
    </w:p>
    <w:p w:rsidR="20DD28E1" w:rsidP="1B8F120C" w:rsidRDefault="20DD28E1" w14:paraId="4F9EB318" w14:textId="26D9C192">
      <w:pPr>
        <w:pStyle w:val="Heading3"/>
        <w:spacing w:line="360" w:lineRule="auto"/>
        <w:rPr>
          <w:rFonts w:ascii="Arial" w:hAnsi="Arial" w:eastAsia="Arial" w:cs="Arial"/>
        </w:rPr>
      </w:pPr>
      <w:r w:rsidRPr="1B8F120C" w:rsidR="20DD28E1">
        <w:rPr>
          <w:rFonts w:ascii="Arial" w:hAnsi="Arial" w:eastAsia="Arial" w:cs="Arial"/>
        </w:rPr>
        <w:t xml:space="preserve">2.1.1 Obstetric Hospital </w:t>
      </w:r>
      <w:r w:rsidRPr="1B8F120C" w:rsidR="20DD28E1">
        <w:rPr>
          <w:rFonts w:ascii="Arial" w:hAnsi="Arial" w:eastAsia="Arial" w:cs="Arial"/>
          <w:color w:val="1F3763"/>
          <w:sz w:val="24"/>
          <w:szCs w:val="24"/>
          <w:lang w:eastAsia="en-US" w:bidi="ar-SA"/>
        </w:rPr>
        <w:t>Characteristics</w:t>
      </w:r>
    </w:p>
    <w:p w:rsidR="422F2B21" w:rsidP="37E3C6A8" w:rsidRDefault="422F2B21" w14:paraId="2E50A4C6" w14:textId="628CE847">
      <w:pPr>
        <w:pStyle w:val="Normal"/>
        <w:spacing w:line="360" w:lineRule="auto"/>
      </w:pPr>
      <w:r w:rsidR="422F2B21">
        <w:rPr/>
        <w:t xml:space="preserve">We included obstetric </w:t>
      </w:r>
      <w:r w:rsidR="422F2B21">
        <w:rPr/>
        <w:t xml:space="preserve">hospitals </w:t>
      </w:r>
      <w:r w:rsidR="422F2B21">
        <w:rPr/>
        <w:t xml:space="preserve">in Georgia that are classified as </w:t>
      </w:r>
      <w:r w:rsidR="422F2B21">
        <w:rPr/>
        <w:t>Perinatal Care Level 1, 2, or 3 hospitals according to the public records from Georgia’s Department of Public Health from 2017. [CITE</w:t>
      </w:r>
      <w:r w:rsidR="422F2B21">
        <w:rPr/>
        <w:t>, GDPH Report</w:t>
      </w:r>
      <w:r w:rsidR="422F2B21">
        <w:rPr/>
        <w:t xml:space="preserve">] The address of each obstetric hospital facility was verified by the study team by cross-referencing with Google Maps, and the latitude and longitude of each obstetric hospital facility were </w:t>
      </w:r>
      <w:r w:rsidR="422F2B21">
        <w:rPr/>
        <w:t>located</w:t>
      </w:r>
      <w:r w:rsidR="422F2B21">
        <w:rPr/>
        <w:t xml:space="preserve"> using Python’s </w:t>
      </w:r>
      <w:r w:rsidR="422F2B21">
        <w:rPr/>
        <w:t>geopy</w:t>
      </w:r>
      <w:r w:rsidR="422F2B21">
        <w:rPr/>
        <w:t xml:space="preserve"> package. [CITE</w:t>
      </w:r>
      <w:r w:rsidR="422F2B21">
        <w:rPr/>
        <w:t xml:space="preserve">, </w:t>
      </w:r>
      <w:r w:rsidR="422F2B21">
        <w:rPr/>
        <w:t>geopy</w:t>
      </w:r>
      <w:r w:rsidR="422F2B21">
        <w:rPr/>
        <w:t xml:space="preserve"> documentation</w:t>
      </w:r>
      <w:r w:rsidR="422F2B21">
        <w:rPr/>
        <w:t>]</w:t>
      </w:r>
    </w:p>
    <w:p w:rsidR="57377C84" w:rsidP="37E3C6A8" w:rsidRDefault="57377C84" w14:paraId="43A84073" w14:textId="1DC44D74">
      <w:pPr>
        <w:pStyle w:val="Normal"/>
        <w:spacing w:line="360" w:lineRule="auto"/>
      </w:pPr>
      <w:r w:rsidR="57377C84">
        <w:rPr/>
        <w:t xml:space="preserve">Perinatal levels of care </w:t>
      </w:r>
      <w:r w:rsidR="57377C84">
        <w:rPr/>
        <w:t>designate</w:t>
      </w:r>
      <w:r w:rsidR="57377C84">
        <w:rPr/>
        <w:t xml:space="preserve"> the type of </w:t>
      </w:r>
      <w:r w:rsidR="46EAE2D6">
        <w:rPr/>
        <w:t>care an obstetric hospital can provide</w:t>
      </w:r>
      <w:r w:rsidR="57377C84">
        <w:rPr/>
        <w:t xml:space="preserve"> where Level 1 is basic care</w:t>
      </w:r>
      <w:r w:rsidR="6A55D638">
        <w:rPr/>
        <w:t xml:space="preserve">, Level 2 is specialty care, and Level 3 is subspecialty, high level care </w:t>
      </w:r>
      <w:r w:rsidR="6D8204DD">
        <w:rPr/>
        <w:t>(Table 1)</w:t>
      </w:r>
      <w:r w:rsidR="57377C84">
        <w:rPr/>
        <w:t>.</w:t>
      </w:r>
    </w:p>
    <w:p w:rsidR="5EB03AFD" w:rsidP="1B8F120C" w:rsidRDefault="5EB03AFD" w14:paraId="3D4B764C" w14:textId="1E61828D">
      <w:pPr>
        <w:pStyle w:val="Normal"/>
        <w:shd w:val="clear" w:color="auto" w:fill="FFFFFF" w:themeFill="background1"/>
        <w:spacing w:before="0" w:beforeAutospacing="off" w:after="300" w:afterAutospacing="off"/>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3120"/>
        <w:gridCol w:w="6340"/>
      </w:tblGrid>
      <w:tr w:rsidR="1B573DD9" w:rsidTr="37E3C6A8" w14:paraId="08A9A1F1">
        <w:trPr>
          <w:trHeight w:val="300"/>
        </w:trPr>
        <w:tc>
          <w:tcPr>
            <w:tcW w:w="3120" w:type="dxa"/>
            <w:tcMar/>
          </w:tcPr>
          <w:p w:rsidR="28FABB6A" w:rsidP="37E3C6A8" w:rsidRDefault="28FABB6A" w14:paraId="5A007333" w14:textId="30D73A8A">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17999432">
              <w:rPr>
                <w:rFonts w:ascii="Arial" w:hAnsi="Arial" w:eastAsia="Arial" w:cs="Arial"/>
                <w:b w:val="0"/>
                <w:bCs w:val="0"/>
                <w:i w:val="0"/>
                <w:iCs w:val="0"/>
                <w:caps w:val="0"/>
                <w:smallCaps w:val="0"/>
                <w:noProof w:val="0"/>
                <w:color w:val="000000" w:themeColor="text1" w:themeTint="FF" w:themeShade="FF"/>
                <w:sz w:val="24"/>
                <w:szCs w:val="24"/>
                <w:lang w:val="en-US"/>
              </w:rPr>
              <w:t>Perinatal Level of Care</w:t>
            </w:r>
          </w:p>
        </w:tc>
        <w:tc>
          <w:tcPr>
            <w:tcW w:w="6340" w:type="dxa"/>
            <w:tcMar/>
          </w:tcPr>
          <w:p w:rsidR="28FABB6A" w:rsidP="37E3C6A8" w:rsidRDefault="28FABB6A" w14:paraId="4BD2C8AC" w14:textId="6BD71218">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17999432">
              <w:rPr>
                <w:rFonts w:ascii="Arial" w:hAnsi="Arial" w:eastAsia="Arial" w:cs="Arial"/>
                <w:b w:val="0"/>
                <w:bCs w:val="0"/>
                <w:i w:val="0"/>
                <w:iCs w:val="0"/>
                <w:caps w:val="0"/>
                <w:smallCaps w:val="0"/>
                <w:noProof w:val="0"/>
                <w:color w:val="000000" w:themeColor="text1" w:themeTint="FF" w:themeShade="FF"/>
                <w:sz w:val="24"/>
                <w:szCs w:val="24"/>
                <w:lang w:val="en-US"/>
              </w:rPr>
              <w:t>Description</w:t>
            </w:r>
          </w:p>
        </w:tc>
      </w:tr>
      <w:tr w:rsidR="1B573DD9" w:rsidTr="37E3C6A8" w14:paraId="4121D23D">
        <w:trPr>
          <w:trHeight w:val="300"/>
        </w:trPr>
        <w:tc>
          <w:tcPr>
            <w:tcW w:w="3120" w:type="dxa"/>
            <w:tcMar/>
          </w:tcPr>
          <w:p w:rsidR="28FABB6A" w:rsidP="37E3C6A8" w:rsidRDefault="28FABB6A" w14:paraId="2C1A9BE7" w14:textId="29113F07">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17999432">
              <w:rPr>
                <w:rFonts w:ascii="Arial" w:hAnsi="Arial" w:eastAsia="Arial" w:cs="Arial"/>
                <w:b w:val="0"/>
                <w:bCs w:val="0"/>
                <w:i w:val="0"/>
                <w:iCs w:val="0"/>
                <w:caps w:val="0"/>
                <w:smallCaps w:val="0"/>
                <w:noProof w:val="0"/>
                <w:color w:val="000000" w:themeColor="text1" w:themeTint="FF" w:themeShade="FF"/>
                <w:sz w:val="24"/>
                <w:szCs w:val="24"/>
                <w:lang w:val="en-US"/>
              </w:rPr>
              <w:t>Level 1</w:t>
            </w:r>
          </w:p>
        </w:tc>
        <w:tc>
          <w:tcPr>
            <w:tcW w:w="6340" w:type="dxa"/>
            <w:tcMar/>
          </w:tcPr>
          <w:p w:rsidR="28FABB6A" w:rsidP="1B8F120C" w:rsidRDefault="28FABB6A" w14:paraId="2493AD8F" w14:textId="5E537C3F">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B8F120C" w:rsidR="683D311B">
              <w:rPr>
                <w:rFonts w:ascii="Arial" w:hAnsi="Arial" w:eastAsia="Arial" w:cs="Arial"/>
                <w:b w:val="0"/>
                <w:bCs w:val="0"/>
                <w:i w:val="0"/>
                <w:iCs w:val="0"/>
                <w:caps w:val="0"/>
                <w:smallCaps w:val="0"/>
                <w:noProof w:val="0"/>
                <w:color w:val="000000" w:themeColor="text1" w:themeTint="FF" w:themeShade="FF"/>
                <w:sz w:val="24"/>
                <w:szCs w:val="24"/>
                <w:lang w:val="en-US"/>
              </w:rPr>
              <w:t xml:space="preserve">Provides care for low- to moderate-risk pregnancies and can detect, stabilize, and </w:t>
            </w:r>
            <w:r w:rsidRPr="1B8F120C" w:rsidR="683D311B">
              <w:rPr>
                <w:rFonts w:ascii="Arial" w:hAnsi="Arial" w:eastAsia="Arial" w:cs="Arial"/>
                <w:b w:val="0"/>
                <w:bCs w:val="0"/>
                <w:i w:val="0"/>
                <w:iCs w:val="0"/>
                <w:caps w:val="0"/>
                <w:smallCaps w:val="0"/>
                <w:noProof w:val="0"/>
                <w:color w:val="000000" w:themeColor="text1" w:themeTint="FF" w:themeShade="FF"/>
                <w:sz w:val="24"/>
                <w:szCs w:val="24"/>
                <w:lang w:val="en-US"/>
              </w:rPr>
              <w:t>initiate</w:t>
            </w:r>
            <w:r w:rsidRPr="1B8F120C" w:rsidR="683D311B">
              <w:rPr>
                <w:rFonts w:ascii="Arial" w:hAnsi="Arial" w:eastAsia="Arial" w:cs="Arial"/>
                <w:b w:val="0"/>
                <w:bCs w:val="0"/>
                <w:i w:val="0"/>
                <w:iCs w:val="0"/>
                <w:caps w:val="0"/>
                <w:smallCaps w:val="0"/>
                <w:noProof w:val="0"/>
                <w:color w:val="000000" w:themeColor="text1" w:themeTint="FF" w:themeShade="FF"/>
                <w:sz w:val="24"/>
                <w:szCs w:val="24"/>
                <w:lang w:val="en-US"/>
              </w:rPr>
              <w:t xml:space="preserve"> management of unforeseen maternal-fetal or neonatal issues.</w:t>
            </w:r>
          </w:p>
        </w:tc>
      </w:tr>
      <w:tr w:rsidR="1B573DD9" w:rsidTr="37E3C6A8" w14:paraId="0FF59F8D">
        <w:trPr>
          <w:trHeight w:val="300"/>
        </w:trPr>
        <w:tc>
          <w:tcPr>
            <w:tcW w:w="3120" w:type="dxa"/>
            <w:tcMar/>
          </w:tcPr>
          <w:p w:rsidR="28FABB6A" w:rsidP="37E3C6A8" w:rsidRDefault="28FABB6A" w14:paraId="2D3C2514" w14:textId="498FFCDC">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17999432">
              <w:rPr>
                <w:rFonts w:ascii="Arial" w:hAnsi="Arial" w:eastAsia="Arial" w:cs="Arial"/>
                <w:b w:val="0"/>
                <w:bCs w:val="0"/>
                <w:i w:val="0"/>
                <w:iCs w:val="0"/>
                <w:caps w:val="0"/>
                <w:smallCaps w:val="0"/>
                <w:noProof w:val="0"/>
                <w:color w:val="000000" w:themeColor="text1" w:themeTint="FF" w:themeShade="FF"/>
                <w:sz w:val="24"/>
                <w:szCs w:val="24"/>
                <w:lang w:val="en-US"/>
              </w:rPr>
              <w:t>Level 2</w:t>
            </w:r>
          </w:p>
        </w:tc>
        <w:tc>
          <w:tcPr>
            <w:tcW w:w="6340" w:type="dxa"/>
            <w:tcMar/>
          </w:tcPr>
          <w:p w:rsidR="28FABB6A" w:rsidP="1B8F120C" w:rsidRDefault="28FABB6A" w14:paraId="41E4E8DA" w14:textId="7743144C">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B8F120C" w:rsidR="683D311B">
              <w:rPr>
                <w:rFonts w:ascii="Arial" w:hAnsi="Arial" w:eastAsia="Arial" w:cs="Arial"/>
                <w:b w:val="0"/>
                <w:bCs w:val="0"/>
                <w:i w:val="0"/>
                <w:iCs w:val="0"/>
                <w:caps w:val="0"/>
                <w:smallCaps w:val="0"/>
                <w:noProof w:val="0"/>
                <w:color w:val="000000" w:themeColor="text1" w:themeTint="FF" w:themeShade="FF"/>
                <w:sz w:val="24"/>
                <w:szCs w:val="24"/>
                <w:lang w:val="en-US"/>
              </w:rPr>
              <w:t>Offers care for moderate- to high-risk antepartum, intrapartum, or postpartum conditions.</w:t>
            </w:r>
          </w:p>
        </w:tc>
      </w:tr>
      <w:tr w:rsidR="1B573DD9" w:rsidTr="37E3C6A8" w14:paraId="4C50E905">
        <w:trPr>
          <w:trHeight w:val="300"/>
        </w:trPr>
        <w:tc>
          <w:tcPr>
            <w:tcW w:w="3120" w:type="dxa"/>
            <w:tcMar/>
          </w:tcPr>
          <w:p w:rsidR="28FABB6A" w:rsidP="37E3C6A8" w:rsidRDefault="28FABB6A" w14:paraId="3DC783BD" w14:textId="221EDD1C">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17999432">
              <w:rPr>
                <w:rFonts w:ascii="Arial" w:hAnsi="Arial" w:eastAsia="Arial" w:cs="Arial"/>
                <w:b w:val="0"/>
                <w:bCs w:val="0"/>
                <w:i w:val="0"/>
                <w:iCs w:val="0"/>
                <w:caps w:val="0"/>
                <w:smallCaps w:val="0"/>
                <w:noProof w:val="0"/>
                <w:color w:val="000000" w:themeColor="text1" w:themeTint="FF" w:themeShade="FF"/>
                <w:sz w:val="24"/>
                <w:szCs w:val="24"/>
                <w:lang w:val="en-US"/>
              </w:rPr>
              <w:t>Level 3</w:t>
            </w:r>
          </w:p>
        </w:tc>
        <w:tc>
          <w:tcPr>
            <w:tcW w:w="6340" w:type="dxa"/>
            <w:tcMar/>
          </w:tcPr>
          <w:p w:rsidR="28FABB6A" w:rsidP="1B8F120C" w:rsidRDefault="28FABB6A" w14:paraId="3AF6284B" w14:textId="2BB52B44">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B8F120C" w:rsidR="683D311B">
              <w:rPr>
                <w:rFonts w:ascii="Arial" w:hAnsi="Arial" w:eastAsia="Arial" w:cs="Arial"/>
                <w:b w:val="0"/>
                <w:bCs w:val="0"/>
                <w:i w:val="0"/>
                <w:iCs w:val="0"/>
                <w:caps w:val="0"/>
                <w:smallCaps w:val="0"/>
                <w:noProof w:val="0"/>
                <w:color w:val="000000" w:themeColor="text1" w:themeTint="FF" w:themeShade="FF"/>
                <w:sz w:val="24"/>
                <w:szCs w:val="24"/>
                <w:lang w:val="en-US"/>
              </w:rPr>
              <w:t>Equipped to handle complex maternal medical, obstetric, and fetal conditions, providing comprehensive care with subspecialists available.</w:t>
            </w:r>
          </w:p>
        </w:tc>
      </w:tr>
    </w:tbl>
    <w:p w:rsidR="408B7CD0" w:rsidP="5A1AA24D" w:rsidRDefault="408B7CD0" w14:paraId="1222C7A9" w14:textId="6942B672">
      <w:pPr>
        <w:shd w:val="clear" w:color="auto" w:fill="FFFFFF" w:themeFill="background1"/>
        <w:spacing w:before="30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commentRangeStart w:id="962847513"/>
      <w:commentRangeStart w:id="712928728"/>
      <w:r w:rsidRPr="5A1AA24D" w:rsidR="408B7CD0">
        <w:rPr>
          <w:rFonts w:ascii="Arial" w:hAnsi="Arial" w:eastAsia="Arial" w:cs="Arial"/>
          <w:b w:val="0"/>
          <w:bCs w:val="0"/>
          <w:i w:val="0"/>
          <w:iCs w:val="0"/>
          <w:caps w:val="0"/>
          <w:smallCaps w:val="0"/>
          <w:noProof w:val="0"/>
          <w:color w:val="000000" w:themeColor="text1" w:themeTint="FF" w:themeShade="FF"/>
          <w:sz w:val="24"/>
          <w:szCs w:val="24"/>
          <w:lang w:val="en-US"/>
        </w:rPr>
        <w:t>Table 1.</w:t>
      </w:r>
      <w:commentRangeEnd w:id="962847513"/>
      <w:r>
        <w:rPr>
          <w:rStyle w:val="CommentReference"/>
        </w:rPr>
        <w:commentReference w:id="962847513"/>
      </w:r>
      <w:commentRangeEnd w:id="712928728"/>
      <w:r>
        <w:rPr>
          <w:rStyle w:val="CommentReference"/>
        </w:rPr>
        <w:commentReference w:id="712928728"/>
      </w:r>
      <w:r w:rsidRPr="5A1AA24D" w:rsidR="408B7CD0">
        <w:rPr>
          <w:rFonts w:ascii="Arial" w:hAnsi="Arial" w:eastAsia="Arial" w:cs="Arial"/>
          <w:b w:val="0"/>
          <w:bCs w:val="0"/>
          <w:i w:val="0"/>
          <w:iCs w:val="0"/>
          <w:caps w:val="0"/>
          <w:smallCaps w:val="0"/>
          <w:noProof w:val="0"/>
          <w:color w:val="000000" w:themeColor="text1" w:themeTint="FF" w:themeShade="FF"/>
          <w:sz w:val="24"/>
          <w:szCs w:val="24"/>
          <w:lang w:val="en-US"/>
        </w:rPr>
        <w:t xml:space="preserve"> Description of perinatal levels of care.</w:t>
      </w:r>
      <w:r w:rsidRPr="5A1AA24D" w:rsidR="7DA3F772">
        <w:rPr>
          <w:rFonts w:ascii="Arial" w:hAnsi="Arial" w:eastAsia="Arial" w:cs="Arial"/>
          <w:b w:val="0"/>
          <w:bCs w:val="0"/>
          <w:i w:val="0"/>
          <w:iCs w:val="0"/>
          <w:caps w:val="0"/>
          <w:smallCaps w:val="0"/>
          <w:noProof w:val="0"/>
          <w:color w:val="000000" w:themeColor="text1" w:themeTint="FF" w:themeShade="FF"/>
          <w:sz w:val="24"/>
          <w:szCs w:val="24"/>
          <w:lang w:val="en-US"/>
        </w:rPr>
        <w:t xml:space="preserve"> (</w:t>
      </w:r>
      <w:hyperlink r:id="R29bf50ff994d4e01">
        <w:r w:rsidRPr="5A1AA24D" w:rsidR="7DA3F772">
          <w:rPr>
            <w:rStyle w:val="Hyperlink"/>
            <w:rFonts w:ascii="Arial" w:hAnsi="Arial" w:eastAsia="Arial" w:cs="Arial"/>
            <w:b w:val="0"/>
            <w:bCs w:val="0"/>
            <w:i w:val="0"/>
            <w:iCs w:val="0"/>
            <w:caps w:val="0"/>
            <w:smallCaps w:val="0"/>
            <w:noProof w:val="0"/>
            <w:sz w:val="24"/>
            <w:szCs w:val="24"/>
            <w:lang w:val="en-US"/>
          </w:rPr>
          <w:t>Data Source</w:t>
        </w:r>
      </w:hyperlink>
      <w:r w:rsidRPr="5A1AA24D" w:rsidR="7DA3F772">
        <w:rPr>
          <w:rFonts w:ascii="Arial" w:hAnsi="Arial" w:eastAsia="Arial" w:cs="Arial"/>
          <w:b w:val="0"/>
          <w:bCs w:val="0"/>
          <w:i w:val="0"/>
          <w:iCs w:val="0"/>
          <w:caps w:val="0"/>
          <w:smallCaps w:val="0"/>
          <w:noProof w:val="0"/>
          <w:color w:val="000000" w:themeColor="text1" w:themeTint="FF" w:themeShade="FF"/>
          <w:sz w:val="24"/>
          <w:szCs w:val="24"/>
          <w:lang w:val="en-US"/>
        </w:rPr>
        <w:t>)</w:t>
      </w:r>
    </w:p>
    <w:p w:rsidR="67D43354" w:rsidP="0B05C30E" w:rsidRDefault="67D43354" w14:paraId="402B2ECC" w14:textId="460E8079">
      <w:pPr>
        <w:pStyle w:val="Normal"/>
        <w:shd w:val="clear" w:color="auto" w:fill="FFFFFF" w:themeFill="background1"/>
        <w:spacing w:before="30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0B05C30E" w:rsidR="67D43354">
        <w:rPr>
          <w:rFonts w:ascii="Arial" w:hAnsi="Arial" w:eastAsia="Arial" w:cs="Arial"/>
          <w:b w:val="0"/>
          <w:bCs w:val="0"/>
          <w:i w:val="0"/>
          <w:iCs w:val="0"/>
          <w:caps w:val="0"/>
          <w:smallCaps w:val="0"/>
          <w:noProof w:val="0"/>
          <w:color w:val="000000" w:themeColor="text1" w:themeTint="FF" w:themeShade="FF"/>
          <w:sz w:val="24"/>
          <w:szCs w:val="24"/>
          <w:lang w:val="en-US"/>
        </w:rPr>
        <w:t>We also collected da</w:t>
      </w:r>
      <w:r w:rsidRPr="0B05C30E" w:rsidR="67D43354">
        <w:rPr>
          <w:rFonts w:ascii="Arial" w:hAnsi="Arial" w:eastAsia="Arial" w:cs="Arial"/>
          <w:b w:val="0"/>
          <w:bCs w:val="0"/>
          <w:i w:val="0"/>
          <w:iCs w:val="0"/>
          <w:caps w:val="0"/>
          <w:smallCaps w:val="0"/>
          <w:noProof w:val="0"/>
          <w:color w:val="000000" w:themeColor="text1" w:themeTint="FF" w:themeShade="FF"/>
          <w:sz w:val="24"/>
          <w:szCs w:val="24"/>
          <w:lang w:val="en-US"/>
        </w:rPr>
        <w:t xml:space="preserve">ta on which </w:t>
      </w:r>
      <w:r w:rsidRPr="0B05C30E" w:rsidR="67D43354">
        <w:rPr>
          <w:rFonts w:ascii="Arial" w:hAnsi="Arial" w:eastAsia="Arial" w:cs="Arial"/>
          <w:b w:val="0"/>
          <w:bCs w:val="0"/>
          <w:i w:val="0"/>
          <w:iCs w:val="0"/>
          <w:caps w:val="0"/>
          <w:smallCaps w:val="0"/>
          <w:noProof w:val="0"/>
          <w:color w:val="000000" w:themeColor="text1" w:themeTint="FF" w:themeShade="FF"/>
          <w:sz w:val="24"/>
          <w:szCs w:val="24"/>
          <w:lang w:val="en-US"/>
        </w:rPr>
        <w:t>obstetric hospital</w:t>
      </w:r>
      <w:r w:rsidRPr="0B05C30E" w:rsidR="2AA7BA34">
        <w:rPr>
          <w:rFonts w:ascii="Arial" w:hAnsi="Arial" w:eastAsia="Arial" w:cs="Arial"/>
          <w:b w:val="0"/>
          <w:bCs w:val="0"/>
          <w:i w:val="0"/>
          <w:iCs w:val="0"/>
          <w:caps w:val="0"/>
          <w:smallCaps w:val="0"/>
          <w:noProof w:val="0"/>
          <w:color w:val="000000" w:themeColor="text1" w:themeTint="FF" w:themeShade="FF"/>
          <w:sz w:val="24"/>
          <w:szCs w:val="24"/>
          <w:lang w:val="en-US"/>
        </w:rPr>
        <w:t>s have implemented Patient Safety Bundles, which are collections of best practices that standardize care and improve outcomes for specific clinical conditions [CITE]</w:t>
      </w:r>
      <w:r w:rsidRPr="0B05C30E" w:rsidR="2AA7BA34">
        <w:rPr>
          <w:rFonts w:ascii="Arial" w:hAnsi="Arial" w:eastAsia="Arial" w:cs="Arial"/>
          <w:b w:val="0"/>
          <w:bCs w:val="0"/>
          <w:i w:val="0"/>
          <w:iCs w:val="0"/>
          <w:caps w:val="0"/>
          <w:smallCaps w:val="0"/>
          <w:noProof w:val="0"/>
          <w:color w:val="000000" w:themeColor="text1" w:themeTint="FF" w:themeShade="FF"/>
          <w:sz w:val="24"/>
          <w:szCs w:val="24"/>
          <w:lang w:val="en-US"/>
        </w:rPr>
        <w:t xml:space="preserve">. The state of Georgia has three </w:t>
      </w:r>
      <w:r w:rsidRPr="0B05C30E" w:rsidR="43B14AF9">
        <w:rPr>
          <w:rFonts w:ascii="Arial" w:hAnsi="Arial" w:eastAsia="Arial" w:cs="Arial"/>
          <w:b w:val="0"/>
          <w:bCs w:val="0"/>
          <w:i w:val="0"/>
          <w:iCs w:val="0"/>
          <w:caps w:val="0"/>
          <w:smallCaps w:val="0"/>
          <w:noProof w:val="0"/>
          <w:color w:val="000000" w:themeColor="text1" w:themeTint="FF" w:themeShade="FF"/>
          <w:sz w:val="24"/>
          <w:szCs w:val="24"/>
          <w:lang w:val="en-US"/>
        </w:rPr>
        <w:t>Patient Safety Bundles available through the Georgia Perinatal Quality Co</w:t>
      </w:r>
      <w:r w:rsidRPr="0B05C30E" w:rsidR="43B14AF9">
        <w:rPr>
          <w:rFonts w:ascii="Arial" w:hAnsi="Arial" w:eastAsia="Arial" w:cs="Arial"/>
          <w:b w:val="0"/>
          <w:bCs w:val="0"/>
          <w:i w:val="0"/>
          <w:iCs w:val="0"/>
          <w:caps w:val="0"/>
          <w:smallCaps w:val="0"/>
          <w:noProof w:val="0"/>
          <w:color w:val="000000" w:themeColor="text1" w:themeTint="FF" w:themeShade="FF"/>
          <w:sz w:val="24"/>
          <w:szCs w:val="24"/>
          <w:lang w:val="en-US"/>
        </w:rPr>
        <w:t xml:space="preserve">llaborative: </w:t>
      </w:r>
      <w:r w:rsidRPr="0B05C30E" w:rsidR="44215395">
        <w:rPr>
          <w:rFonts w:ascii="Arial" w:hAnsi="Arial" w:eastAsia="Arial" w:cs="Arial"/>
          <w:b w:val="0"/>
          <w:bCs w:val="0"/>
          <w:i w:val="0"/>
          <w:iCs w:val="0"/>
          <w:caps w:val="0"/>
          <w:smallCaps w:val="0"/>
          <w:noProof w:val="0"/>
          <w:color w:val="000000" w:themeColor="text1" w:themeTint="FF" w:themeShade="FF"/>
          <w:sz w:val="24"/>
          <w:szCs w:val="24"/>
          <w:lang w:val="en-US"/>
        </w:rPr>
        <w:t>(</w:t>
      </w:r>
      <w:r w:rsidRPr="0B05C30E" w:rsidR="44215395">
        <w:rPr>
          <w:rFonts w:ascii="Arial" w:hAnsi="Arial" w:eastAsia="Arial" w:cs="Arial"/>
          <w:b w:val="0"/>
          <w:bCs w:val="0"/>
          <w:i w:val="0"/>
          <w:iCs w:val="0"/>
          <w:caps w:val="0"/>
          <w:smallCaps w:val="0"/>
          <w:noProof w:val="0"/>
          <w:color w:val="000000" w:themeColor="text1" w:themeTint="FF" w:themeShade="FF"/>
          <w:sz w:val="24"/>
          <w:szCs w:val="24"/>
          <w:lang w:val="en-US"/>
        </w:rPr>
        <w:t>i</w:t>
      </w:r>
      <w:r w:rsidRPr="0B05C30E" w:rsidR="4421539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B05C30E" w:rsidR="43B14AF9">
        <w:rPr>
          <w:rFonts w:ascii="Arial" w:hAnsi="Arial" w:eastAsia="Arial" w:cs="Arial"/>
          <w:b w:val="0"/>
          <w:bCs w:val="0"/>
          <w:i w:val="0"/>
          <w:iCs w:val="0"/>
          <w:caps w:val="0"/>
          <w:smallCaps w:val="0"/>
          <w:noProof w:val="0"/>
          <w:color w:val="000000" w:themeColor="text1" w:themeTint="FF" w:themeShade="FF"/>
          <w:sz w:val="24"/>
          <w:szCs w:val="24"/>
          <w:lang w:val="en-US"/>
        </w:rPr>
        <w:t xml:space="preserve">Obstetric Hemorrhage, </w:t>
      </w:r>
      <w:r w:rsidRPr="0B05C30E" w:rsidR="05C0374E">
        <w:rPr>
          <w:rFonts w:ascii="Arial" w:hAnsi="Arial" w:eastAsia="Arial" w:cs="Arial"/>
          <w:b w:val="0"/>
          <w:bCs w:val="0"/>
          <w:i w:val="0"/>
          <w:iCs w:val="0"/>
          <w:caps w:val="0"/>
          <w:smallCaps w:val="0"/>
          <w:noProof w:val="0"/>
          <w:color w:val="000000" w:themeColor="text1" w:themeTint="FF" w:themeShade="FF"/>
          <w:sz w:val="24"/>
          <w:szCs w:val="24"/>
          <w:lang w:val="en-US"/>
        </w:rPr>
        <w:t xml:space="preserve">(ii) </w:t>
      </w:r>
      <w:r w:rsidRPr="0B05C30E" w:rsidR="43B14AF9">
        <w:rPr>
          <w:rFonts w:ascii="Arial" w:hAnsi="Arial" w:eastAsia="Arial" w:cs="Arial"/>
          <w:b w:val="0"/>
          <w:bCs w:val="0"/>
          <w:i w:val="0"/>
          <w:iCs w:val="0"/>
          <w:caps w:val="0"/>
          <w:smallCaps w:val="0"/>
          <w:noProof w:val="0"/>
          <w:color w:val="000000" w:themeColor="text1" w:themeTint="FF" w:themeShade="FF"/>
          <w:sz w:val="24"/>
          <w:szCs w:val="24"/>
          <w:lang w:val="en-US"/>
        </w:rPr>
        <w:t xml:space="preserve">Severe Hypertension in Pregnancy, and </w:t>
      </w:r>
      <w:r w:rsidRPr="0B05C30E" w:rsidR="27E62DE0">
        <w:rPr>
          <w:rFonts w:ascii="Arial" w:hAnsi="Arial" w:eastAsia="Arial" w:cs="Arial"/>
          <w:b w:val="0"/>
          <w:bCs w:val="0"/>
          <w:i w:val="0"/>
          <w:iCs w:val="0"/>
          <w:caps w:val="0"/>
          <w:smallCaps w:val="0"/>
          <w:noProof w:val="0"/>
          <w:color w:val="000000" w:themeColor="text1" w:themeTint="FF" w:themeShade="FF"/>
          <w:sz w:val="24"/>
          <w:szCs w:val="24"/>
          <w:lang w:val="en-US"/>
        </w:rPr>
        <w:t xml:space="preserve">(iii) </w:t>
      </w:r>
      <w:r w:rsidRPr="0B05C30E" w:rsidR="67DE0ABC">
        <w:rPr>
          <w:rFonts w:ascii="Arial" w:hAnsi="Arial" w:eastAsia="Arial" w:cs="Arial"/>
          <w:b w:val="0"/>
          <w:bCs w:val="0"/>
          <w:i w:val="0"/>
          <w:iCs w:val="0"/>
          <w:caps w:val="0"/>
          <w:smallCaps w:val="0"/>
          <w:noProof w:val="0"/>
          <w:color w:val="000000" w:themeColor="text1" w:themeTint="FF" w:themeShade="FF"/>
          <w:sz w:val="24"/>
          <w:szCs w:val="24"/>
          <w:lang w:val="en-US"/>
        </w:rPr>
        <w:t>Neonatal Abstinence Syndrome</w:t>
      </w:r>
      <w:r w:rsidRPr="0B05C30E" w:rsidR="43B14AF9">
        <w:rPr>
          <w:rFonts w:ascii="Arial" w:hAnsi="Arial" w:eastAsia="Arial" w:cs="Arial"/>
          <w:b w:val="0"/>
          <w:bCs w:val="0"/>
          <w:i w:val="0"/>
          <w:iCs w:val="0"/>
          <w:caps w:val="0"/>
          <w:smallCaps w:val="0"/>
          <w:noProof w:val="0"/>
          <w:color w:val="000000" w:themeColor="text1" w:themeTint="FF" w:themeShade="FF"/>
          <w:sz w:val="24"/>
          <w:szCs w:val="24"/>
          <w:lang w:val="en-US"/>
        </w:rPr>
        <w:t>.</w:t>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The goal of these bundles is to</w:t>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 xml:space="preserve"> ensure respectful, </w:t>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equitable</w:t>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 xml:space="preserve"> care while reducing maternal</w:t>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 xml:space="preserve"> and neonatal</w:t>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 xml:space="preserve"> morbidity and mortality. </w:t>
      </w:r>
      <w:r w:rsidRPr="0B05C30E" w:rsidR="58009560">
        <w:rPr>
          <w:rFonts w:ascii="Arial" w:hAnsi="Arial" w:eastAsia="Arial" w:cs="Arial"/>
          <w:b w:val="0"/>
          <w:bCs w:val="0"/>
          <w:i w:val="0"/>
          <w:iCs w:val="0"/>
          <w:caps w:val="0"/>
          <w:smallCaps w:val="0"/>
          <w:noProof w:val="0"/>
          <w:color w:val="000000" w:themeColor="text1" w:themeTint="FF" w:themeShade="FF"/>
          <w:sz w:val="24"/>
          <w:szCs w:val="24"/>
          <w:lang w:val="en-US"/>
        </w:rPr>
        <w:t>[CITE</w:t>
      </w:r>
      <w:r w:rsidRPr="0B05C30E" w:rsidR="58009560">
        <w:rPr>
          <w:rFonts w:ascii="Arial" w:hAnsi="Arial" w:eastAsia="Arial" w:cs="Arial"/>
          <w:b w:val="0"/>
          <w:bCs w:val="0"/>
          <w:i w:val="0"/>
          <w:iCs w:val="0"/>
          <w:caps w:val="0"/>
          <w:smallCaps w:val="0"/>
          <w:noProof w:val="0"/>
          <w:color w:val="000000" w:themeColor="text1" w:themeTint="FF" w:themeShade="FF"/>
          <w:sz w:val="24"/>
          <w:szCs w:val="24"/>
          <w:lang w:val="en-US"/>
        </w:rPr>
        <w:t>]</w:t>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w:t>
      </w:r>
      <w:hyperlink r:id="R4dda93d22f254ad7">
        <w:r w:rsidRPr="0B05C30E" w:rsidR="70EA738F">
          <w:rPr>
            <w:rStyle w:val="Hyperlink"/>
            <w:rFonts w:ascii="Arial" w:hAnsi="Arial" w:eastAsia="Arial" w:cs="Arial"/>
            <w:b w:val="0"/>
            <w:bCs w:val="0"/>
            <w:i w:val="0"/>
            <w:iCs w:val="0"/>
            <w:caps w:val="0"/>
            <w:smallCaps w:val="0"/>
            <w:noProof w:val="0"/>
            <w:sz w:val="24"/>
            <w:szCs w:val="24"/>
            <w:lang w:val="en-US"/>
          </w:rPr>
          <w:t>Data source</w:t>
        </w:r>
      </w:hyperlink>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fldChar w:fldCharType="begin"/>
      </w:r>
      <w:r>
        <w:instrText xml:space="preserve">HYPERLINK "https://georgiapqc.org/member-hospitals" </w:instrText>
      </w:r>
      <w:r>
        <w:fldChar w:fldCharType="separate"/>
      </w:r>
      <w:r w:rsidRPr="0B05C30E" w:rsidR="70EA738F">
        <w:rPr>
          <w:rStyle w:val="Hyperlink"/>
          <w:rFonts w:ascii="Arial" w:hAnsi="Arial" w:eastAsia="Arial" w:cs="Arial"/>
          <w:b w:val="0"/>
          <w:bCs w:val="0"/>
          <w:i w:val="0"/>
          <w:iCs w:val="0"/>
          <w:caps w:val="0"/>
          <w:smallCaps w:val="0"/>
          <w:noProof w:val="0"/>
          <w:color w:val="000000" w:themeColor="text1" w:themeTint="FF" w:themeShade="FF"/>
          <w:sz w:val="24"/>
          <w:szCs w:val="24"/>
          <w:lang w:val="en-US"/>
        </w:rPr>
        <w:t>Georgia Perinatal Quality Collaborative</w:t>
      </w:r>
      <w:r>
        <w:fldChar w:fldCharType="end"/>
      </w:r>
      <w:r w:rsidRPr="0B05C30E" w:rsidR="70EA738F">
        <w:rPr>
          <w:rFonts w:ascii="Arial" w:hAnsi="Arial" w:eastAsia="Arial" w:cs="Arial"/>
          <w:b w:val="0"/>
          <w:bCs w:val="0"/>
          <w:i w:val="0"/>
          <w:iCs w:val="0"/>
          <w:caps w:val="0"/>
          <w:smallCaps w:val="0"/>
          <w:noProof w:val="0"/>
          <w:color w:val="000000" w:themeColor="text1" w:themeTint="FF" w:themeShade="FF"/>
          <w:sz w:val="24"/>
          <w:szCs w:val="24"/>
          <w:lang w:val="en-US"/>
        </w:rPr>
        <w:t>).</w:t>
      </w:r>
    </w:p>
    <w:p w:rsidR="1B573DD9" w:rsidP="1B8F120C" w:rsidRDefault="1B573DD9" w14:paraId="221BA9FC" w14:textId="00432B45">
      <w:pPr>
        <w:pStyle w:val="Normal"/>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p>
    <w:tbl>
      <w:tblPr>
        <w:tblStyle w:val="TableGrid"/>
        <w:tblW w:w="0" w:type="auto"/>
        <w:tblLayout w:type="fixed"/>
        <w:tblLook w:val="06A0" w:firstRow="1" w:lastRow="0" w:firstColumn="1" w:lastColumn="0" w:noHBand="1" w:noVBand="1"/>
      </w:tblPr>
      <w:tblGrid>
        <w:gridCol w:w="2790"/>
        <w:gridCol w:w="6570"/>
      </w:tblGrid>
      <w:tr w:rsidR="1B8F120C" w:rsidTr="37E3C6A8" w14:paraId="4138F759">
        <w:trPr>
          <w:trHeight w:val="300"/>
        </w:trPr>
        <w:tc>
          <w:tcPr>
            <w:tcW w:w="2790" w:type="dxa"/>
            <w:tcMar/>
          </w:tcPr>
          <w:p w:rsidR="398B7853" w:rsidP="37E3C6A8" w:rsidRDefault="398B7853" w14:paraId="2A50B789" w14:textId="30F9AC6B">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Patient Safety Bundle</w:t>
            </w:r>
          </w:p>
        </w:tc>
        <w:tc>
          <w:tcPr>
            <w:tcW w:w="6570" w:type="dxa"/>
            <w:tcMar/>
          </w:tcPr>
          <w:p w:rsidR="398B7853" w:rsidP="37E3C6A8" w:rsidRDefault="398B7853" w14:paraId="545179BB" w14:textId="551A27A0">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Description</w:t>
            </w:r>
          </w:p>
        </w:tc>
      </w:tr>
      <w:tr w:rsidR="1B8F120C" w:rsidTr="37E3C6A8" w14:paraId="6F88D59A">
        <w:trPr>
          <w:trHeight w:val="300"/>
        </w:trPr>
        <w:tc>
          <w:tcPr>
            <w:tcW w:w="2790" w:type="dxa"/>
            <w:tcMar/>
          </w:tcPr>
          <w:p w:rsidR="398B7853" w:rsidP="37E3C6A8" w:rsidRDefault="398B7853" w14:paraId="405E3C49" w14:textId="3AA415E3">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 xml:space="preserve">Obstetric </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He</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m</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or</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r</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hage</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 xml:space="preserve"> Bundl</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e</w:t>
            </w:r>
          </w:p>
        </w:tc>
        <w:tc>
          <w:tcPr>
            <w:tcW w:w="6570" w:type="dxa"/>
            <w:tcMar/>
          </w:tcPr>
          <w:p w:rsidR="398B7853" w:rsidP="37E3C6A8" w:rsidRDefault="398B7853" w14:paraId="53C18D5D" w14:textId="6EFB8986">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 xml:space="preserve">Prepares hospitals to recognize and respond to obstetric hemorrhage by implementing critical clinical practices, including measuring blood loss as </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quantit</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i</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vely</w:t>
            </w: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 xml:space="preserve"> as possible</w:t>
            </w:r>
          </w:p>
        </w:tc>
      </w:tr>
      <w:tr w:rsidR="1B8F120C" w:rsidTr="37E3C6A8" w14:paraId="7FF867A2">
        <w:trPr>
          <w:trHeight w:val="300"/>
        </w:trPr>
        <w:tc>
          <w:tcPr>
            <w:tcW w:w="2790" w:type="dxa"/>
            <w:tcMar/>
          </w:tcPr>
          <w:p w:rsidR="398B7853" w:rsidP="37E3C6A8" w:rsidRDefault="398B7853" w14:paraId="3B6B8A52" w14:textId="697B5F6D">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6AA30C24">
              <w:rPr>
                <w:rFonts w:ascii="Arial" w:hAnsi="Arial" w:eastAsia="Arial" w:cs="Arial"/>
                <w:b w:val="0"/>
                <w:bCs w:val="0"/>
                <w:i w:val="0"/>
                <w:iCs w:val="0"/>
                <w:caps w:val="0"/>
                <w:smallCaps w:val="0"/>
                <w:noProof w:val="0"/>
                <w:color w:val="000000" w:themeColor="text1" w:themeTint="FF" w:themeShade="FF"/>
                <w:sz w:val="24"/>
                <w:szCs w:val="24"/>
                <w:lang w:val="en-US"/>
              </w:rPr>
              <w:t>Severe Hypertension Bundle</w:t>
            </w:r>
          </w:p>
        </w:tc>
        <w:tc>
          <w:tcPr>
            <w:tcW w:w="6570" w:type="dxa"/>
            <w:tcMar/>
          </w:tcPr>
          <w:p w:rsidR="65DB73E0" w:rsidP="37E3C6A8" w:rsidRDefault="65DB73E0" w14:paraId="2E22B38D" w14:textId="01F07D49">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2C25B145">
              <w:rPr>
                <w:rFonts w:ascii="Arial" w:hAnsi="Arial" w:eastAsia="Arial" w:cs="Arial"/>
                <w:b w:val="0"/>
                <w:bCs w:val="0"/>
                <w:i w:val="0"/>
                <w:iCs w:val="0"/>
                <w:caps w:val="0"/>
                <w:smallCaps w:val="0"/>
                <w:noProof w:val="0"/>
                <w:color w:val="000000" w:themeColor="text1" w:themeTint="FF" w:themeShade="FF"/>
                <w:sz w:val="24"/>
                <w:szCs w:val="24"/>
                <w:lang w:val="en-US"/>
              </w:rPr>
              <w:t xml:space="preserve">Enables hospitals </w:t>
            </w:r>
            <w:r w:rsidRPr="37E3C6A8" w:rsidR="2C25B145">
              <w:rPr>
                <w:rFonts w:ascii="Arial" w:hAnsi="Arial" w:eastAsia="Arial" w:cs="Arial"/>
                <w:b w:val="0"/>
                <w:bCs w:val="0"/>
                <w:i w:val="0"/>
                <w:iCs w:val="0"/>
                <w:caps w:val="0"/>
                <w:smallCaps w:val="0"/>
                <w:noProof w:val="0"/>
                <w:color w:val="000000" w:themeColor="text1" w:themeTint="FF" w:themeShade="FF"/>
                <w:sz w:val="24"/>
                <w:szCs w:val="24"/>
                <w:lang w:val="en-US"/>
              </w:rPr>
              <w:t>to</w:t>
            </w:r>
            <w:r w:rsidRPr="37E3C6A8" w:rsidR="2C25B145">
              <w:rPr>
                <w:rFonts w:ascii="Arial" w:hAnsi="Arial" w:eastAsia="Arial" w:cs="Arial"/>
                <w:b w:val="0"/>
                <w:bCs w:val="0"/>
                <w:i w:val="0"/>
                <w:iCs w:val="0"/>
                <w:caps w:val="0"/>
                <w:smallCaps w:val="0"/>
                <w:noProof w:val="0"/>
                <w:color w:val="000000" w:themeColor="text1" w:themeTint="FF" w:themeShade="FF"/>
                <w:sz w:val="24"/>
                <w:szCs w:val="24"/>
                <w:lang w:val="en-US"/>
              </w:rPr>
              <w:t xml:space="preserve"> provide a prompt diagnosis and </w:t>
            </w:r>
            <w:r w:rsidRPr="37E3C6A8" w:rsidR="2C25B145">
              <w:rPr>
                <w:rFonts w:ascii="Arial" w:hAnsi="Arial" w:eastAsia="Arial" w:cs="Arial"/>
                <w:b w:val="0"/>
                <w:bCs w:val="0"/>
                <w:i w:val="0"/>
                <w:iCs w:val="0"/>
                <w:caps w:val="0"/>
                <w:smallCaps w:val="0"/>
                <w:noProof w:val="0"/>
                <w:color w:val="000000" w:themeColor="text1" w:themeTint="FF" w:themeShade="FF"/>
                <w:sz w:val="24"/>
                <w:szCs w:val="24"/>
                <w:lang w:val="en-US"/>
              </w:rPr>
              <w:t xml:space="preserve">standard processes for </w:t>
            </w:r>
            <w:r w:rsidRPr="37E3C6A8" w:rsidR="2C25B145">
              <w:rPr>
                <w:rFonts w:ascii="Arial" w:hAnsi="Arial" w:eastAsia="Arial" w:cs="Arial"/>
                <w:b w:val="0"/>
                <w:bCs w:val="0"/>
                <w:i w:val="0"/>
                <w:iCs w:val="0"/>
                <w:caps w:val="0"/>
                <w:smallCaps w:val="0"/>
                <w:noProof w:val="0"/>
                <w:color w:val="000000" w:themeColor="text1" w:themeTint="FF" w:themeShade="FF"/>
                <w:sz w:val="24"/>
                <w:szCs w:val="24"/>
                <w:lang w:val="en-US"/>
              </w:rPr>
              <w:t>optimal</w:t>
            </w:r>
            <w:r w:rsidRPr="37E3C6A8" w:rsidR="2C25B145">
              <w:rPr>
                <w:rFonts w:ascii="Arial" w:hAnsi="Arial" w:eastAsia="Arial" w:cs="Arial"/>
                <w:b w:val="0"/>
                <w:bCs w:val="0"/>
                <w:i w:val="0"/>
                <w:iCs w:val="0"/>
                <w:caps w:val="0"/>
                <w:smallCaps w:val="0"/>
                <w:noProof w:val="0"/>
                <w:color w:val="000000" w:themeColor="text1" w:themeTint="FF" w:themeShade="FF"/>
                <w:sz w:val="24"/>
                <w:szCs w:val="24"/>
                <w:lang w:val="en-US"/>
              </w:rPr>
              <w:t xml:space="preserve"> management of severe hypertension</w:t>
            </w:r>
          </w:p>
        </w:tc>
      </w:tr>
      <w:tr w:rsidR="1B8F120C" w:rsidTr="37E3C6A8" w14:paraId="11FE3503">
        <w:trPr>
          <w:trHeight w:val="300"/>
        </w:trPr>
        <w:tc>
          <w:tcPr>
            <w:tcW w:w="2790" w:type="dxa"/>
            <w:tcMar/>
          </w:tcPr>
          <w:p w:rsidR="56801623" w:rsidP="1B8F120C" w:rsidRDefault="56801623" w14:paraId="4BCF4BBD" w14:textId="4731F3E4">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 xml:space="preserve">Neonatal </w:t>
            </w: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Absti</w:t>
            </w:r>
            <w:r w:rsidRPr="1B8F120C" w:rsidR="24E50B24">
              <w:rPr>
                <w:rFonts w:ascii="Arial" w:hAnsi="Arial" w:eastAsia="Arial" w:cs="Arial"/>
                <w:b w:val="0"/>
                <w:bCs w:val="0"/>
                <w:i w:val="0"/>
                <w:iCs w:val="0"/>
                <w:caps w:val="0"/>
                <w:smallCaps w:val="0"/>
                <w:noProof w:val="0"/>
                <w:color w:val="000000" w:themeColor="text1" w:themeTint="FF" w:themeShade="FF"/>
                <w:sz w:val="24"/>
                <w:szCs w:val="24"/>
                <w:lang w:val="en-US"/>
              </w:rPr>
              <w:t>n</w:t>
            </w: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ence</w:t>
            </w: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Syndrome Bundle</w:t>
            </w:r>
          </w:p>
        </w:tc>
        <w:tc>
          <w:tcPr>
            <w:tcW w:w="6570" w:type="dxa"/>
            <w:tcMar/>
          </w:tcPr>
          <w:p w:rsidR="56801623" w:rsidP="1B8F120C" w:rsidRDefault="56801623" w14:paraId="3F0F6EB6" w14:textId="6B96797A">
            <w:pPr>
              <w:pStyle w:val="Normal"/>
              <w:spacing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Enables hospitals to provide compassionate</w:t>
            </w:r>
            <w:r w:rsidRPr="1B8F120C" w:rsidR="56C909EC">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1B8F120C" w:rsidR="56C909EC">
              <w:rPr>
                <w:rFonts w:ascii="Arial" w:hAnsi="Arial" w:eastAsia="Arial" w:cs="Arial"/>
                <w:b w:val="0"/>
                <w:bCs w:val="0"/>
                <w:i w:val="0"/>
                <w:iCs w:val="0"/>
                <w:caps w:val="0"/>
                <w:smallCaps w:val="0"/>
                <w:noProof w:val="0"/>
                <w:color w:val="000000" w:themeColor="text1" w:themeTint="FF" w:themeShade="FF"/>
                <w:sz w:val="24"/>
                <w:szCs w:val="24"/>
                <w:lang w:val="en-US"/>
              </w:rPr>
              <w:t xml:space="preserve">and </w:t>
            </w:r>
            <w:r w:rsidRPr="1B8F120C" w:rsidR="56C909EC">
              <w:rPr>
                <w:rFonts w:ascii="Arial" w:hAnsi="Arial" w:eastAsia="Arial" w:cs="Arial"/>
                <w:b w:val="0"/>
                <w:bCs w:val="0"/>
                <w:i w:val="0"/>
                <w:iCs w:val="0"/>
                <w:caps w:val="0"/>
                <w:smallCaps w:val="0"/>
                <w:noProof w:val="0"/>
                <w:color w:val="000000" w:themeColor="text1" w:themeTint="FF" w:themeShade="FF"/>
                <w:sz w:val="24"/>
                <w:szCs w:val="24"/>
                <w:lang w:val="en-US"/>
              </w:rPr>
              <w:t>high</w:t>
            </w:r>
            <w:r w:rsidRPr="1B8F120C" w:rsidR="685292C9">
              <w:rPr>
                <w:rFonts w:ascii="Arial" w:hAnsi="Arial" w:eastAsia="Arial" w:cs="Arial"/>
                <w:b w:val="0"/>
                <w:bCs w:val="0"/>
                <w:i w:val="0"/>
                <w:iCs w:val="0"/>
                <w:caps w:val="0"/>
                <w:smallCaps w:val="0"/>
                <w:noProof w:val="0"/>
                <w:color w:val="000000" w:themeColor="text1" w:themeTint="FF" w:themeShade="FF"/>
                <w:sz w:val="24"/>
                <w:szCs w:val="24"/>
                <w:lang w:val="en-US"/>
              </w:rPr>
              <w:t>-</w:t>
            </w:r>
            <w:r w:rsidRPr="1B8F120C" w:rsidR="56C909EC">
              <w:rPr>
                <w:rFonts w:ascii="Arial" w:hAnsi="Arial" w:eastAsia="Arial" w:cs="Arial"/>
                <w:b w:val="0"/>
                <w:bCs w:val="0"/>
                <w:i w:val="0"/>
                <w:iCs w:val="0"/>
                <w:caps w:val="0"/>
                <w:smallCaps w:val="0"/>
                <w:noProof w:val="0"/>
                <w:color w:val="000000" w:themeColor="text1" w:themeTint="FF" w:themeShade="FF"/>
                <w:sz w:val="24"/>
                <w:szCs w:val="24"/>
                <w:lang w:val="en-US"/>
              </w:rPr>
              <w:t>quali</w:t>
            </w:r>
            <w:r w:rsidRPr="1B8F120C" w:rsidR="56C909EC">
              <w:rPr>
                <w:rFonts w:ascii="Arial" w:hAnsi="Arial" w:eastAsia="Arial" w:cs="Arial"/>
                <w:b w:val="0"/>
                <w:bCs w:val="0"/>
                <w:i w:val="0"/>
                <w:iCs w:val="0"/>
                <w:caps w:val="0"/>
                <w:smallCaps w:val="0"/>
                <w:noProof w:val="0"/>
                <w:color w:val="000000" w:themeColor="text1" w:themeTint="FF" w:themeShade="FF"/>
                <w:sz w:val="24"/>
                <w:szCs w:val="24"/>
                <w:lang w:val="en-US"/>
              </w:rPr>
              <w:t>t</w:t>
            </w:r>
            <w:r w:rsidRPr="1B8F120C" w:rsidR="56C909EC">
              <w:rPr>
                <w:rFonts w:ascii="Arial" w:hAnsi="Arial" w:eastAsia="Arial" w:cs="Arial"/>
                <w:b w:val="0"/>
                <w:bCs w:val="0"/>
                <w:i w:val="0"/>
                <w:iCs w:val="0"/>
                <w:caps w:val="0"/>
                <w:smallCaps w:val="0"/>
                <w:noProof w:val="0"/>
                <w:color w:val="000000" w:themeColor="text1" w:themeTint="FF" w:themeShade="FF"/>
                <w:sz w:val="24"/>
                <w:szCs w:val="24"/>
                <w:lang w:val="en-US"/>
              </w:rPr>
              <w:t>y</w:t>
            </w: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 xml:space="preserve"> treatment for</w:t>
            </w: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 xml:space="preserve"> newborns with substance ex</w:t>
            </w:r>
            <w:r w:rsidRPr="1B8F120C" w:rsidR="56801623">
              <w:rPr>
                <w:rFonts w:ascii="Arial" w:hAnsi="Arial" w:eastAsia="Arial" w:cs="Arial"/>
                <w:b w:val="0"/>
                <w:bCs w:val="0"/>
                <w:i w:val="0"/>
                <w:iCs w:val="0"/>
                <w:caps w:val="0"/>
                <w:smallCaps w:val="0"/>
                <w:noProof w:val="0"/>
                <w:color w:val="000000" w:themeColor="text1" w:themeTint="FF" w:themeShade="FF"/>
                <w:sz w:val="24"/>
                <w:szCs w:val="24"/>
                <w:lang w:val="en-US"/>
              </w:rPr>
              <w:t>posure in utero with the goal of reducing length of stay among infants.</w:t>
            </w:r>
          </w:p>
        </w:tc>
      </w:tr>
    </w:tbl>
    <w:p w:rsidR="1B573DD9" w:rsidP="5A1AA24D" w:rsidRDefault="1B573DD9" w14:paraId="2BB1301F" w14:textId="5ED815AD">
      <w:pPr>
        <w:shd w:val="clear" w:color="auto" w:fill="FFFFFF" w:themeFill="background1"/>
        <w:spacing w:before="30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commentRangeStart w:id="104399127"/>
      <w:commentRangeStart w:id="290217609"/>
      <w:r w:rsidRPr="5A1AA24D" w:rsidR="3B2A1AC4">
        <w:rPr>
          <w:rFonts w:ascii="Arial" w:hAnsi="Arial" w:eastAsia="Arial" w:cs="Arial"/>
          <w:b w:val="0"/>
          <w:bCs w:val="0"/>
          <w:i w:val="0"/>
          <w:iCs w:val="0"/>
          <w:caps w:val="0"/>
          <w:smallCaps w:val="0"/>
          <w:noProof w:val="0"/>
          <w:color w:val="000000" w:themeColor="text1" w:themeTint="FF" w:themeShade="FF"/>
          <w:sz w:val="24"/>
          <w:szCs w:val="24"/>
          <w:lang w:val="en-US"/>
        </w:rPr>
        <w:t>Table 2.</w:t>
      </w:r>
      <w:commentRangeEnd w:id="104399127"/>
      <w:r>
        <w:rPr>
          <w:rStyle w:val="CommentReference"/>
        </w:rPr>
        <w:commentReference w:id="104399127"/>
      </w:r>
      <w:commentRangeEnd w:id="290217609"/>
      <w:r>
        <w:rPr>
          <w:rStyle w:val="CommentReference"/>
        </w:rPr>
        <w:commentReference w:id="290217609"/>
      </w:r>
      <w:r w:rsidRPr="5A1AA24D" w:rsidR="3B2A1AC4">
        <w:rPr>
          <w:rFonts w:ascii="Arial" w:hAnsi="Arial" w:eastAsia="Arial" w:cs="Arial"/>
          <w:b w:val="0"/>
          <w:bCs w:val="0"/>
          <w:i w:val="0"/>
          <w:iCs w:val="0"/>
          <w:caps w:val="0"/>
          <w:smallCaps w:val="0"/>
          <w:noProof w:val="0"/>
          <w:color w:val="000000" w:themeColor="text1" w:themeTint="FF" w:themeShade="FF"/>
          <w:sz w:val="24"/>
          <w:szCs w:val="24"/>
          <w:lang w:val="en-US"/>
        </w:rPr>
        <w:t xml:space="preserve"> Description of Georgia’</w:t>
      </w:r>
      <w:r w:rsidRPr="5A1AA24D" w:rsidR="2FD7181F">
        <w:rPr>
          <w:rFonts w:ascii="Arial" w:hAnsi="Arial" w:eastAsia="Arial" w:cs="Arial"/>
          <w:b w:val="0"/>
          <w:bCs w:val="0"/>
          <w:i w:val="0"/>
          <w:iCs w:val="0"/>
          <w:caps w:val="0"/>
          <w:smallCaps w:val="0"/>
          <w:noProof w:val="0"/>
          <w:color w:val="000000" w:themeColor="text1" w:themeTint="FF" w:themeShade="FF"/>
          <w:sz w:val="24"/>
          <w:szCs w:val="24"/>
          <w:lang w:val="en-US"/>
        </w:rPr>
        <w:t>s patient safety bundles [CITE]</w:t>
      </w:r>
      <w:r w:rsidRPr="5A1AA24D" w:rsidR="6929596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hyperlink r:id="R123aaab068994cef">
        <w:r w:rsidRPr="5A1AA24D" w:rsidR="69295969">
          <w:rPr>
            <w:rStyle w:val="Hyperlink"/>
            <w:rFonts w:ascii="Arial" w:hAnsi="Arial" w:eastAsia="Arial" w:cs="Arial"/>
            <w:b w:val="0"/>
            <w:bCs w:val="0"/>
            <w:i w:val="0"/>
            <w:iCs w:val="0"/>
            <w:caps w:val="0"/>
            <w:smallCaps w:val="0"/>
            <w:noProof w:val="0"/>
            <w:sz w:val="24"/>
            <w:szCs w:val="24"/>
            <w:lang w:val="en-US"/>
          </w:rPr>
          <w:t>Data Source</w:t>
        </w:r>
      </w:hyperlink>
      <w:r w:rsidRPr="5A1AA24D" w:rsidR="69295969">
        <w:rPr>
          <w:rFonts w:ascii="Arial" w:hAnsi="Arial" w:eastAsia="Arial" w:cs="Arial"/>
          <w:b w:val="0"/>
          <w:bCs w:val="0"/>
          <w:i w:val="0"/>
          <w:iCs w:val="0"/>
          <w:caps w:val="0"/>
          <w:smallCaps w:val="0"/>
          <w:noProof w:val="0"/>
          <w:color w:val="000000" w:themeColor="text1" w:themeTint="FF" w:themeShade="FF"/>
          <w:sz w:val="24"/>
          <w:szCs w:val="24"/>
          <w:lang w:val="en-US"/>
        </w:rPr>
        <w:t>)</w:t>
      </w:r>
    </w:p>
    <w:p w:rsidR="1B573DD9" w:rsidP="37E3C6A8" w:rsidRDefault="1B573DD9" w14:paraId="6E788E52" w14:textId="6B5EA239">
      <w:pPr>
        <w:pStyle w:val="Normal"/>
        <w:spacing w:before="300" w:beforeAutospacing="off" w:after="0" w:afterAutospacing="off" w:line="360" w:lineRule="auto"/>
        <w:ind w:left="0" w:right="2730"/>
        <w:jc w:val="both"/>
      </w:pPr>
      <w:r w:rsidRPr="37E3C6A8" w:rsidR="016ACCE1">
        <w:rPr>
          <w:rFonts w:ascii="Arial" w:hAnsi="Arial" w:eastAsia="Arial" w:cs="Arial"/>
          <w:color w:val="1F3763"/>
          <w:sz w:val="24"/>
          <w:szCs w:val="24"/>
          <w:lang w:eastAsia="en-US" w:bidi="ar-SA"/>
        </w:rPr>
        <w:t>2.1.2 Population Characteristics</w:t>
      </w:r>
      <w:r>
        <w:br/>
      </w:r>
    </w:p>
    <w:p w:rsidR="5FEBDAC4" w:rsidP="37E3C6A8" w:rsidRDefault="5FEBDAC4" w14:paraId="597D9315" w14:textId="51CABD8A">
      <w:pPr>
        <w:pStyle w:val="Normal"/>
        <w:suppressLineNumbers w:val="0"/>
        <w:bidi w:val="0"/>
        <w:spacing w:before="0" w:beforeAutospacing="off" w:after="160" w:afterAutospacing="off" w:line="360" w:lineRule="auto"/>
        <w:ind w:left="0"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7E3C6A8" w:rsidR="5FEBDAC4">
        <w:rPr>
          <w:rFonts w:ascii="Arial" w:hAnsi="Arial" w:eastAsia="Arial" w:cs="Arial"/>
        </w:rPr>
        <w:t xml:space="preserve">Reproductive age population </w:t>
      </w:r>
      <w:r w:rsidRPr="37E3C6A8" w:rsidR="614BC3D9">
        <w:rPr>
          <w:rFonts w:ascii="Arial" w:hAnsi="Arial" w:eastAsia="Arial" w:cs="Arial"/>
        </w:rPr>
        <w:t>C</w:t>
      </w:r>
      <w:r w:rsidRPr="37E3C6A8" w:rsidR="5FEBDAC4">
        <w:rPr>
          <w:rFonts w:ascii="Arial" w:hAnsi="Arial" w:eastAsia="Arial" w:cs="Arial"/>
        </w:rPr>
        <w:t xml:space="preserve">alculation </w:t>
      </w:r>
      <w:r w:rsidRPr="37E3C6A8" w:rsidR="53A3B391">
        <w:rPr>
          <w:rFonts w:ascii="Arial" w:hAnsi="Arial" w:eastAsia="Arial" w:cs="Arial"/>
        </w:rPr>
        <w:t>Methodology</w:t>
      </w:r>
      <w:r w:rsidRPr="37E3C6A8" w:rsidR="0A6A7DA5">
        <w:rPr>
          <w:rFonts w:ascii="Arial" w:hAnsi="Arial" w:eastAsia="Arial" w:cs="Arial"/>
        </w:rPr>
        <w:t>-</w:t>
      </w:r>
      <w:r w:rsidRPr="37E3C6A8" w:rsidR="2AD785EC">
        <w:rPr>
          <w:rFonts w:ascii="Arial" w:hAnsi="Arial" w:eastAsia="Arial" w:cs="Arial"/>
        </w:rPr>
        <w:t xml:space="preserve"> </w:t>
      </w:r>
      <w:r>
        <w:br/>
      </w:r>
    </w:p>
    <w:p w:rsidR="1BE77C49" w:rsidP="37E3C6A8" w:rsidRDefault="1BE77C49" w14:paraId="4C20AE3D" w14:textId="0CFAB656">
      <w:pPr>
        <w:pStyle w:val="ListParagraph"/>
        <w:numPr>
          <w:ilvl w:val="0"/>
          <w:numId w:val="13"/>
        </w:numPr>
        <w:shd w:val="clear" w:color="auto" w:fill="FFFFFF" w:themeFill="background1"/>
        <w:spacing w:before="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64C7D840">
        <w:rPr>
          <w:rFonts w:ascii="Arial" w:hAnsi="Arial" w:eastAsia="Arial" w:cs="Arial"/>
          <w:b w:val="0"/>
          <w:bCs w:val="0"/>
          <w:i w:val="0"/>
          <w:iCs w:val="0"/>
          <w:caps w:val="0"/>
          <w:smallCaps w:val="0"/>
          <w:noProof w:val="0"/>
          <w:color w:val="000000" w:themeColor="text1" w:themeTint="FF" w:themeShade="FF"/>
          <w:sz w:val="24"/>
          <w:szCs w:val="24"/>
          <w:lang w:val="en-US"/>
        </w:rPr>
        <w:t>Population size</w:t>
      </w:r>
    </w:p>
    <w:p w:rsidR="64C7D840" w:rsidP="37E3C6A8" w:rsidRDefault="64C7D840" w14:paraId="38FD74E0" w14:textId="5F017A48">
      <w:pPr>
        <w:pStyle w:val="ListParagraph"/>
        <w:numPr>
          <w:ilvl w:val="1"/>
          <w:numId w:val="13"/>
        </w:numPr>
        <w:shd w:val="clear" w:color="auto" w:fill="FFFFFF" w:themeFill="background1"/>
        <w:spacing w:before="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64C7D840">
        <w:rPr>
          <w:rFonts w:ascii="Arial" w:hAnsi="Arial" w:eastAsia="Arial" w:cs="Arial"/>
          <w:b w:val="0"/>
          <w:bCs w:val="0"/>
          <w:i w:val="0"/>
          <w:iCs w:val="0"/>
          <w:caps w:val="0"/>
          <w:smallCaps w:val="0"/>
          <w:noProof w:val="0"/>
          <w:color w:val="000000" w:themeColor="text1" w:themeTint="FF" w:themeShade="FF"/>
          <w:sz w:val="24"/>
          <w:szCs w:val="24"/>
          <w:lang w:val="en-US"/>
        </w:rPr>
        <w:t>Reproductive-aged women</w:t>
      </w:r>
    </w:p>
    <w:p w:rsidR="360E1562" w:rsidP="37E3C6A8" w:rsidRDefault="360E1562" w14:paraId="57855C12" w14:textId="0F4E725C">
      <w:pPr>
        <w:pStyle w:val="Normal"/>
        <w:shd w:val="clear" w:color="auto" w:fill="FFFFFF" w:themeFill="background1"/>
        <w:spacing w:before="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5A1AA24D" w:rsidR="360E1562">
        <w:rPr>
          <w:rFonts w:ascii="Arial" w:hAnsi="Arial" w:eastAsia="Arial" w:cs="Arial"/>
          <w:b w:val="0"/>
          <w:bCs w:val="0"/>
          <w:i w:val="0"/>
          <w:iCs w:val="0"/>
          <w:caps w:val="0"/>
          <w:smallCaps w:val="0"/>
          <w:noProof w:val="0"/>
          <w:color w:val="000000" w:themeColor="text1" w:themeTint="FF" w:themeShade="FF"/>
          <w:sz w:val="24"/>
          <w:szCs w:val="24"/>
          <w:lang w:val="en-US"/>
        </w:rPr>
        <w:t xml:space="preserve">To estimate the distribution of reproductive-aged women in Georgia, we used data from the American Community </w:t>
      </w:r>
      <w:r w:rsidRPr="5A1AA24D" w:rsidR="360E1562">
        <w:rPr>
          <w:rFonts w:ascii="Arial" w:hAnsi="Arial" w:eastAsia="Arial" w:cs="Arial"/>
          <w:b w:val="0"/>
          <w:bCs w:val="0"/>
          <w:i w:val="0"/>
          <w:iCs w:val="0"/>
          <w:caps w:val="0"/>
          <w:smallCaps w:val="0"/>
          <w:noProof w:val="0"/>
          <w:color w:val="000000" w:themeColor="text1" w:themeTint="FF" w:themeShade="FF"/>
          <w:sz w:val="24"/>
          <w:szCs w:val="24"/>
          <w:lang w:val="en-US"/>
        </w:rPr>
        <w:t>Survey</w:t>
      </w:r>
      <w:r w:rsidRPr="5A1AA24D" w:rsidR="360E1562">
        <w:rPr>
          <w:rFonts w:ascii="Arial" w:hAnsi="Arial" w:eastAsia="Arial" w:cs="Arial"/>
          <w:b w:val="0"/>
          <w:bCs w:val="0"/>
          <w:i w:val="0"/>
          <w:iCs w:val="0"/>
          <w:caps w:val="0"/>
          <w:smallCaps w:val="0"/>
          <w:noProof w:val="0"/>
          <w:color w:val="000000" w:themeColor="text1" w:themeTint="FF" w:themeShade="FF"/>
          <w:sz w:val="24"/>
          <w:szCs w:val="24"/>
          <w:lang w:val="en-US"/>
        </w:rPr>
        <w:t xml:space="preserve"> (ACS) which provides population estimates for age and sex groups. We used the 2017 ACS 5-year estimates of the population of </w:t>
      </w:r>
      <w:r w:rsidRPr="5A1AA24D" w:rsidR="6869FFED">
        <w:rPr>
          <w:rFonts w:ascii="Arial" w:hAnsi="Arial" w:eastAsia="Arial" w:cs="Arial"/>
          <w:b w:val="0"/>
          <w:bCs w:val="0"/>
          <w:i w:val="0"/>
          <w:iCs w:val="0"/>
          <w:caps w:val="0"/>
          <w:smallCaps w:val="0"/>
          <w:noProof w:val="0"/>
          <w:color w:val="000000" w:themeColor="text1" w:themeTint="FF" w:themeShade="FF"/>
          <w:sz w:val="24"/>
          <w:szCs w:val="24"/>
          <w:lang w:val="en-US"/>
        </w:rPr>
        <w:t>reproductive</w:t>
      </w:r>
      <w:r w:rsidRPr="5A1AA24D" w:rsidR="360E1562">
        <w:rPr>
          <w:rFonts w:ascii="Arial" w:hAnsi="Arial" w:eastAsia="Arial" w:cs="Arial"/>
          <w:b w:val="0"/>
          <w:bCs w:val="0"/>
          <w:i w:val="0"/>
          <w:iCs w:val="0"/>
          <w:caps w:val="0"/>
          <w:smallCaps w:val="0"/>
          <w:noProof w:val="0"/>
          <w:color w:val="000000" w:themeColor="text1" w:themeTint="FF" w:themeShade="FF"/>
          <w:sz w:val="24"/>
          <w:szCs w:val="24"/>
          <w:lang w:val="en-US"/>
        </w:rPr>
        <w:t>-aged women (18-44) in each census block gro</w:t>
      </w:r>
      <w:r w:rsidRPr="5A1AA24D" w:rsidR="09178D55">
        <w:rPr>
          <w:rFonts w:ascii="Arial" w:hAnsi="Arial" w:eastAsia="Arial" w:cs="Arial"/>
          <w:b w:val="0"/>
          <w:bCs w:val="0"/>
          <w:i w:val="0"/>
          <w:iCs w:val="0"/>
          <w:caps w:val="0"/>
          <w:smallCaps w:val="0"/>
          <w:noProof w:val="0"/>
          <w:color w:val="000000" w:themeColor="text1" w:themeTint="FF" w:themeShade="FF"/>
          <w:sz w:val="24"/>
          <w:szCs w:val="24"/>
          <w:lang w:val="en-US"/>
        </w:rPr>
        <w:t xml:space="preserve">up. </w:t>
      </w:r>
    </w:p>
    <w:p w:rsidR="43E13224" w:rsidP="5A1AA24D" w:rsidRDefault="43E13224" w14:paraId="0D8254FC" w14:textId="43B3282A">
      <w:pPr>
        <w:pStyle w:val="ListParagraph"/>
        <w:numPr>
          <w:ilvl w:val="1"/>
          <w:numId w:val="13"/>
        </w:numPr>
        <w:shd w:val="clear" w:color="auto" w:fill="FFFFFF" w:themeFill="background1"/>
        <w:spacing w:before="0" w:beforeAutospacing="off" w:after="300" w:afterAutospacing="off" w:line="360" w:lineRule="auto"/>
        <w:rPr>
          <w:rFonts w:ascii="Arial" w:hAnsi="Arial" w:eastAsia="Arial" w:cs="Arial"/>
        </w:rPr>
      </w:pPr>
      <w:r w:rsidRPr="5A1AA24D" w:rsidR="43E13224">
        <w:rPr>
          <w:rFonts w:ascii="Arial" w:hAnsi="Arial" w:eastAsia="Arial" w:cs="Arial"/>
        </w:rPr>
        <w:t>Block Group Population Centers</w:t>
      </w:r>
    </w:p>
    <w:p w:rsidR="6EAC7A1E" w:rsidP="5A1AA24D" w:rsidRDefault="6EAC7A1E" w14:paraId="3713D23C" w14:textId="61677D78">
      <w:pPr>
        <w:pStyle w:val="Normal"/>
        <w:shd w:val="clear" w:color="auto" w:fill="FFFFFF" w:themeFill="background1"/>
        <w:spacing w:before="0" w:beforeAutospacing="off" w:after="300" w:afterAutospacing="off" w:line="360" w:lineRule="auto"/>
        <w:ind w:left="0"/>
        <w:rPr>
          <w:rFonts w:ascii="Arial" w:hAnsi="Arial" w:eastAsia="Arial" w:cs="Arial"/>
          <w:b w:val="0"/>
          <w:bCs w:val="0"/>
          <w:i w:val="0"/>
          <w:iCs w:val="0"/>
          <w:caps w:val="0"/>
          <w:smallCaps w:val="0"/>
          <w:noProof w:val="0"/>
          <w:color w:val="000000" w:themeColor="text1" w:themeTint="FF" w:themeShade="FF"/>
          <w:sz w:val="24"/>
          <w:szCs w:val="24"/>
          <w:lang w:val="en-US"/>
        </w:rPr>
      </w:pPr>
      <w:commentRangeStart w:id="6599904"/>
      <w:commentRangeStart w:id="1367863015"/>
      <w:r w:rsidRPr="5A1AA24D" w:rsidR="43E13224">
        <w:rPr>
          <w:rFonts w:ascii="Arial" w:hAnsi="Arial" w:eastAsia="Arial" w:cs="Arial"/>
          <w:b w:val="0"/>
          <w:bCs w:val="0"/>
          <w:i w:val="0"/>
          <w:iCs w:val="0"/>
          <w:caps w:val="0"/>
          <w:smallCaps w:val="0"/>
          <w:noProof w:val="0"/>
          <w:color w:val="000000" w:themeColor="text1" w:themeTint="FF" w:themeShade="FF"/>
          <w:sz w:val="24"/>
          <w:szCs w:val="24"/>
          <w:lang w:val="en-US"/>
        </w:rPr>
        <w:t xml:space="preserve">We estimate the location of these populations as the center of population of each census block group as reported by the U.S. Census Bureau in 2010 to be consistent with our hospital and population estimates data from 2017. [CITE Census] The center of population </w:t>
      </w:r>
      <w:r w:rsidRPr="5A1AA24D" w:rsidR="43E13224">
        <w:rPr>
          <w:rFonts w:ascii="Arial" w:hAnsi="Arial" w:eastAsia="Arial" w:cs="Arial"/>
          <w:b w:val="0"/>
          <w:bCs w:val="0"/>
          <w:i w:val="0"/>
          <w:iCs w:val="0"/>
          <w:caps w:val="0"/>
          <w:smallCaps w:val="0"/>
          <w:noProof w:val="0"/>
          <w:color w:val="000000" w:themeColor="text1" w:themeTint="FF" w:themeShade="FF"/>
          <w:sz w:val="24"/>
          <w:szCs w:val="24"/>
          <w:lang w:val="en-US"/>
        </w:rPr>
        <w:t>represents</w:t>
      </w:r>
      <w:r w:rsidRPr="5A1AA24D" w:rsidR="43E13224">
        <w:rPr>
          <w:rFonts w:ascii="Arial" w:hAnsi="Arial" w:eastAsia="Arial" w:cs="Arial"/>
          <w:b w:val="0"/>
          <w:bCs w:val="0"/>
          <w:i w:val="0"/>
          <w:iCs w:val="0"/>
          <w:caps w:val="0"/>
          <w:smallCaps w:val="0"/>
          <w:noProof w:val="0"/>
          <w:color w:val="000000" w:themeColor="text1" w:themeTint="FF" w:themeShade="FF"/>
          <w:sz w:val="24"/>
          <w:szCs w:val="24"/>
          <w:lang w:val="en-US"/>
        </w:rPr>
        <w:t xml:space="preserve"> a geographic point of the average location where the population </w:t>
      </w:r>
      <w:r w:rsidRPr="5A1AA24D" w:rsidR="43E13224">
        <w:rPr>
          <w:rFonts w:ascii="Arial" w:hAnsi="Arial" w:eastAsia="Arial" w:cs="Arial"/>
          <w:b w:val="0"/>
          <w:bCs w:val="0"/>
          <w:i w:val="0"/>
          <w:iCs w:val="0"/>
          <w:caps w:val="0"/>
          <w:smallCaps w:val="0"/>
          <w:noProof w:val="0"/>
          <w:color w:val="000000" w:themeColor="text1" w:themeTint="FF" w:themeShade="FF"/>
          <w:sz w:val="24"/>
          <w:szCs w:val="24"/>
          <w:lang w:val="en-US"/>
        </w:rPr>
        <w:t>resides</w:t>
      </w:r>
      <w:r w:rsidRPr="5A1AA24D" w:rsidR="43E13224">
        <w:rPr>
          <w:rFonts w:ascii="Arial" w:hAnsi="Arial" w:eastAsia="Arial" w:cs="Arial"/>
          <w:b w:val="0"/>
          <w:bCs w:val="0"/>
          <w:i w:val="0"/>
          <w:iCs w:val="0"/>
          <w:caps w:val="0"/>
          <w:smallCaps w:val="0"/>
          <w:noProof w:val="0"/>
          <w:color w:val="000000" w:themeColor="text1" w:themeTint="FF" w:themeShade="FF"/>
          <w:sz w:val="24"/>
          <w:szCs w:val="24"/>
          <w:lang w:val="en-US"/>
        </w:rPr>
        <w:t xml:space="preserve"> within a census block group.</w:t>
      </w:r>
      <w:commentRangeEnd w:id="6599904"/>
      <w:r>
        <w:rPr>
          <w:rStyle w:val="CommentReference"/>
        </w:rPr>
        <w:commentReference w:id="6599904"/>
      </w:r>
      <w:commentRangeEnd w:id="1367863015"/>
      <w:r>
        <w:rPr>
          <w:rStyle w:val="CommentReference"/>
        </w:rPr>
        <w:commentReference w:id="1367863015"/>
      </w:r>
    </w:p>
    <w:p w:rsidR="64C7D840" w:rsidP="5A1AA24D" w:rsidRDefault="64C7D840" w14:paraId="1926865B" w14:textId="23D31D04">
      <w:pPr>
        <w:pStyle w:val="ListParagraph"/>
        <w:numPr>
          <w:ilvl w:val="1"/>
          <w:numId w:val="13"/>
        </w:numPr>
        <w:shd w:val="clear" w:color="auto" w:fill="FFFFFF" w:themeFill="background1"/>
        <w:spacing w:before="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commentRangeStart w:id="691074220"/>
      <w:commentRangeStart w:id="1686616044"/>
      <w:r w:rsidRPr="5A1AA24D" w:rsidR="64C7D840">
        <w:rPr>
          <w:rFonts w:ascii="Arial" w:hAnsi="Arial" w:eastAsia="Arial" w:cs="Arial"/>
          <w:b w:val="0"/>
          <w:bCs w:val="0"/>
          <w:i w:val="0"/>
          <w:iCs w:val="0"/>
          <w:caps w:val="0"/>
          <w:smallCaps w:val="0"/>
          <w:noProof w:val="0"/>
          <w:color w:val="000000" w:themeColor="text1" w:themeTint="FF" w:themeShade="FF"/>
          <w:sz w:val="24"/>
          <w:szCs w:val="24"/>
          <w:lang w:val="en-US"/>
        </w:rPr>
        <w:t>Race</w:t>
      </w:r>
      <w:commentRangeEnd w:id="691074220"/>
      <w:r>
        <w:rPr>
          <w:rStyle w:val="CommentReference"/>
        </w:rPr>
        <w:commentReference w:id="691074220"/>
      </w:r>
      <w:commentRangeEnd w:id="1686616044"/>
      <w:r>
        <w:rPr>
          <w:rStyle w:val="CommentReference"/>
        </w:rPr>
        <w:commentReference w:id="1686616044"/>
      </w:r>
    </w:p>
    <w:p w:rsidR="0BC028E7" w:rsidP="5A1AA24D" w:rsidRDefault="0BC028E7" w14:paraId="0F681BD0" w14:textId="77C41AAC">
      <w:pPr>
        <w:pStyle w:val="Normal"/>
        <w:shd w:val="clear" w:color="auto" w:fill="FFFFFF" w:themeFill="background1"/>
        <w:spacing w:before="30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5A1AA24D" w:rsidR="0BC028E7">
        <w:rPr>
          <w:rFonts w:ascii="Arial" w:hAnsi="Arial" w:eastAsia="Arial" w:cs="Arial"/>
          <w:noProof w:val="0"/>
          <w:sz w:val="24"/>
          <w:szCs w:val="24"/>
          <w:lang w:val="en-US"/>
        </w:rPr>
        <w:t xml:space="preserve">We estimated the number of reproductive-aged women in Georgia across counties, census tracts, and block groups using data from the American Community Survey (ACS). For county and census tract levels, we extracted counts of females aged 18-44 from the 'Sex by Age' tables for each racial group (e.g., </w:t>
      </w:r>
      <w:r w:rsidRPr="5A1AA24D" w:rsidR="0BC028E7">
        <w:rPr>
          <w:rFonts w:ascii="Arial" w:hAnsi="Arial" w:eastAsia="Arial" w:cs="Arial"/>
          <w:noProof w:val="0"/>
          <w:sz w:val="24"/>
          <w:szCs w:val="24"/>
          <w:lang w:val="en-US"/>
        </w:rPr>
        <w:t>Black</w:t>
      </w:r>
      <w:r w:rsidRPr="5A1AA24D" w:rsidR="0BC028E7">
        <w:rPr>
          <w:rFonts w:ascii="Arial" w:hAnsi="Arial" w:eastAsia="Arial" w:cs="Arial"/>
          <w:noProof w:val="0"/>
          <w:sz w:val="24"/>
          <w:szCs w:val="24"/>
          <w:lang w:val="en-US"/>
        </w:rPr>
        <w:t xml:space="preserve"> or African American, White, Asian, American </w:t>
      </w:r>
      <w:r w:rsidRPr="5A1AA24D" w:rsidR="0BC028E7">
        <w:rPr>
          <w:rFonts w:ascii="Arial" w:hAnsi="Arial" w:eastAsia="Arial" w:cs="Arial"/>
          <w:noProof w:val="0"/>
          <w:sz w:val="24"/>
          <w:szCs w:val="24"/>
          <w:lang w:val="en-US"/>
        </w:rPr>
        <w:t>Indian</w:t>
      </w:r>
      <w:r w:rsidRPr="5A1AA24D" w:rsidR="0BC028E7">
        <w:rPr>
          <w:rFonts w:ascii="Arial" w:hAnsi="Arial" w:eastAsia="Arial" w:cs="Arial"/>
          <w:noProof w:val="0"/>
          <w:sz w:val="24"/>
          <w:szCs w:val="24"/>
          <w:lang w:val="en-US"/>
        </w:rPr>
        <w:t xml:space="preserve"> and Alaska Native, Native Hawaiian &amp; Other Pacific Islanders). These counts were combined across races to </w:t>
      </w:r>
      <w:r w:rsidRPr="5A1AA24D" w:rsidR="0BC028E7">
        <w:rPr>
          <w:rFonts w:ascii="Arial" w:hAnsi="Arial" w:eastAsia="Arial" w:cs="Arial"/>
          <w:noProof w:val="0"/>
          <w:sz w:val="24"/>
          <w:szCs w:val="24"/>
          <w:lang w:val="en-US"/>
        </w:rPr>
        <w:t>determine</w:t>
      </w:r>
      <w:r w:rsidRPr="5A1AA24D" w:rsidR="0BC028E7">
        <w:rPr>
          <w:rFonts w:ascii="Arial" w:hAnsi="Arial" w:eastAsia="Arial" w:cs="Arial"/>
          <w:noProof w:val="0"/>
          <w:sz w:val="24"/>
          <w:szCs w:val="24"/>
          <w:lang w:val="en-US"/>
        </w:rPr>
        <w:t xml:space="preserve"> the total number of reproductive-aged women per county and census tract in Georgia. </w:t>
      </w:r>
    </w:p>
    <w:p w:rsidR="074E467B" w:rsidP="5A1AA24D" w:rsidRDefault="074E467B" w14:paraId="0C947F57" w14:textId="2EAB450F">
      <w:pPr>
        <w:pStyle w:val="Normal"/>
        <w:shd w:val="clear" w:color="auto" w:fill="FFFFFF" w:themeFill="background1"/>
        <w:spacing w:before="30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5A1AA24D" w:rsidR="074E467B">
        <w:rPr>
          <w:rFonts w:ascii="Arial" w:hAnsi="Arial" w:eastAsia="Arial" w:cs="Arial" w:asciiTheme="minorAscii" w:hAnsiTheme="minorAscii" w:eastAsiaTheme="minorAscii" w:cstheme="minorBidi"/>
          <w:noProof w:val="0"/>
          <w:color w:val="auto"/>
          <w:sz w:val="24"/>
          <w:szCs w:val="24"/>
          <w:lang w:val="en-US" w:eastAsia="en-US" w:bidi="ar-SA"/>
        </w:rPr>
        <w:t xml:space="preserve">For block group level data, where direct racial breakdowns were unavailable, we </w:t>
      </w:r>
      <w:r w:rsidRPr="5A1AA24D" w:rsidR="074E467B">
        <w:rPr>
          <w:rFonts w:ascii="Arial" w:hAnsi="Arial" w:eastAsia="Arial" w:cs="Arial"/>
          <w:noProof w:val="0"/>
          <w:sz w:val="24"/>
          <w:szCs w:val="24"/>
          <w:lang w:val="en-US"/>
        </w:rPr>
        <w:t>utilized</w:t>
      </w:r>
      <w:r w:rsidRPr="5A1AA24D" w:rsidR="074E467B">
        <w:rPr>
          <w:rFonts w:ascii="Arial" w:hAnsi="Arial" w:eastAsia="Arial" w:cs="Arial"/>
          <w:noProof w:val="0"/>
          <w:sz w:val="24"/>
          <w:szCs w:val="24"/>
          <w:lang w:val="en-US"/>
        </w:rPr>
        <w:t xml:space="preserve"> census tract data. We calculated proportions of women in each tract by dividing the specific demographic counts by the total female population. These proportions were then applied to estimate the count of reproductive-aged women in each block group. This method allowed us to project the number of reproductive-aged women across different racial categories for all block groups in Georgia. </w:t>
      </w:r>
      <w:r w:rsidRPr="5A1AA24D" w:rsidR="074E467B">
        <w:rPr>
          <w:rFonts w:ascii="Arial" w:hAnsi="Arial" w:eastAsia="Arial" w:cs="Arial"/>
          <w:b w:val="0"/>
          <w:bCs w:val="0"/>
          <w:i w:val="0"/>
          <w:iCs w:val="0"/>
          <w:caps w:val="0"/>
          <w:smallCaps w:val="0"/>
          <w:noProof w:val="0"/>
          <w:color w:val="000000" w:themeColor="text1" w:themeTint="FF" w:themeShade="FF"/>
          <w:sz w:val="24"/>
          <w:szCs w:val="24"/>
          <w:lang w:val="en-US"/>
        </w:rPr>
        <w:t>[CITE](</w:t>
      </w:r>
      <w:hyperlink r:id="R91194f4cb4924fba">
        <w:r w:rsidRPr="5A1AA24D" w:rsidR="074E467B">
          <w:rPr>
            <w:rStyle w:val="Hyperlink"/>
            <w:rFonts w:ascii="Arial" w:hAnsi="Arial" w:eastAsia="Arial" w:cs="Arial"/>
            <w:b w:val="0"/>
            <w:bCs w:val="0"/>
            <w:i w:val="0"/>
            <w:iCs w:val="0"/>
            <w:caps w:val="0"/>
            <w:smallCaps w:val="0"/>
            <w:noProof w:val="0"/>
            <w:sz w:val="24"/>
            <w:szCs w:val="24"/>
            <w:lang w:val="en-US"/>
          </w:rPr>
          <w:t>Data source</w:t>
        </w:r>
      </w:hyperlink>
      <w:r w:rsidRPr="5A1AA24D" w:rsidR="074E467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hyperlink r:id="R89637676636f4402">
        <w:r w:rsidRPr="5A1AA24D" w:rsidR="074E467B">
          <w:rPr>
            <w:rStyle w:val="Hyperlink"/>
            <w:rFonts w:ascii="Arial" w:hAnsi="Arial" w:eastAsia="Arial" w:cs="Arial"/>
            <w:b w:val="0"/>
            <w:bCs w:val="0"/>
            <w:i w:val="0"/>
            <w:iCs w:val="0"/>
            <w:caps w:val="0"/>
            <w:smallCaps w:val="0"/>
            <w:noProof w:val="0"/>
            <w:sz w:val="24"/>
            <w:szCs w:val="24"/>
            <w:lang w:val="en-US"/>
          </w:rPr>
          <w:t>data.census.gov</w:t>
        </w:r>
      </w:hyperlink>
      <w:r w:rsidRPr="5A1AA24D" w:rsidR="074E467B">
        <w:rPr>
          <w:rFonts w:ascii="Arial" w:hAnsi="Arial" w:eastAsia="Arial" w:cs="Arial"/>
          <w:b w:val="0"/>
          <w:bCs w:val="0"/>
          <w:i w:val="0"/>
          <w:iCs w:val="0"/>
          <w:caps w:val="0"/>
          <w:smallCaps w:val="0"/>
          <w:noProof w:val="0"/>
          <w:color w:val="000000" w:themeColor="text1" w:themeTint="FF" w:themeShade="FF"/>
          <w:sz w:val="24"/>
          <w:szCs w:val="24"/>
          <w:lang w:val="en-US"/>
        </w:rPr>
        <w:t>).</w:t>
      </w:r>
    </w:p>
    <w:p w:rsidR="64C7D840" w:rsidP="5A1AA24D" w:rsidRDefault="64C7D840" w14:paraId="097710F4" w14:textId="59718C6C">
      <w:pPr>
        <w:pStyle w:val="ListParagraph"/>
        <w:numPr>
          <w:ilvl w:val="1"/>
          <w:numId w:val="13"/>
        </w:numPr>
        <w:shd w:val="clear" w:color="auto" w:fill="FFFFFF" w:themeFill="background1"/>
        <w:spacing w:before="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commentRangeStart w:id="76707788"/>
      <w:commentRangeStart w:id="1271177951"/>
      <w:r w:rsidRPr="5A1AA24D" w:rsidR="64C7D840">
        <w:rPr>
          <w:rFonts w:ascii="Arial" w:hAnsi="Arial" w:eastAsia="Arial" w:cs="Arial"/>
          <w:b w:val="0"/>
          <w:bCs w:val="0"/>
          <w:i w:val="0"/>
          <w:iCs w:val="0"/>
          <w:caps w:val="0"/>
          <w:smallCaps w:val="0"/>
          <w:noProof w:val="0"/>
          <w:color w:val="000000" w:themeColor="text1" w:themeTint="FF" w:themeShade="FF"/>
          <w:sz w:val="24"/>
          <w:szCs w:val="24"/>
          <w:lang w:val="en-US"/>
        </w:rPr>
        <w:t>Poverty</w:t>
      </w:r>
      <w:commentRangeEnd w:id="76707788"/>
      <w:r>
        <w:rPr>
          <w:rStyle w:val="CommentReference"/>
        </w:rPr>
        <w:commentReference w:id="76707788"/>
      </w:r>
      <w:commentRangeEnd w:id="1271177951"/>
      <w:r>
        <w:rPr>
          <w:rStyle w:val="CommentReference"/>
        </w:rPr>
        <w:commentReference w:id="1271177951"/>
      </w:r>
    </w:p>
    <w:p w:rsidR="37E3C6A8" w:rsidP="5A1AA24D" w:rsidRDefault="37E3C6A8" w14:paraId="162AAFD9" w14:textId="63013C39">
      <w:pPr>
        <w:pStyle w:val="Normal"/>
        <w:shd w:val="clear" w:color="auto" w:fill="FFFFFF" w:themeFill="background1"/>
        <w:spacing w:before="0" w:beforeAutospacing="off" w:after="300" w:afterAutospacing="off" w:line="360" w:lineRule="auto"/>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5A1AA24D" w:rsidR="0BD319AA">
        <w:rPr>
          <w:rFonts w:ascii="Arial" w:hAnsi="Arial" w:eastAsia="Arial" w:cs="Arial"/>
          <w:noProof w:val="0"/>
          <w:sz w:val="24"/>
          <w:szCs w:val="24"/>
          <w:lang w:val="en-US"/>
        </w:rPr>
        <w:t>We estimated the number of reproductive-aged women in Georgia, categorized by poverty status, across counties, census tracts, and block groups using American Community Survey (ACS) data. At the county and census tract levels, we derived counts of females aged 18-44 above and below the poverty line from the 'Poverty Status by Sex by Age' tables.</w:t>
      </w:r>
    </w:p>
    <w:p w:rsidR="37E3C6A8" w:rsidP="5A1AA24D" w:rsidRDefault="37E3C6A8" w14:paraId="239E997D" w14:textId="7691904F">
      <w:pPr>
        <w:pStyle w:val="Normal"/>
        <w:shd w:val="clear" w:color="auto" w:fill="FFFFFF" w:themeFill="background1"/>
        <w:spacing w:before="0" w:beforeAutospacing="off" w:after="300" w:afterAutospacing="off" w:line="360" w:lineRule="auto"/>
        <w:ind w:left="0"/>
        <w:rPr>
          <w:rFonts w:ascii="Arial" w:hAnsi="Arial" w:eastAsia="Arial" w:cs="Arial"/>
          <w:b w:val="0"/>
          <w:bCs w:val="0"/>
          <w:i w:val="0"/>
          <w:iCs w:val="0"/>
          <w:caps w:val="0"/>
          <w:smallCaps w:val="0"/>
          <w:noProof w:val="0"/>
          <w:color w:val="000000" w:themeColor="text1" w:themeTint="FF" w:themeShade="FF"/>
          <w:sz w:val="24"/>
          <w:szCs w:val="24"/>
          <w:lang w:val="en-US"/>
        </w:rPr>
      </w:pPr>
      <w:r w:rsidRPr="5A1AA24D" w:rsidR="0BD319AA">
        <w:rPr>
          <w:rFonts w:ascii="Arial" w:hAnsi="Arial" w:eastAsia="Arial" w:cs="Arial"/>
          <w:noProof w:val="0"/>
          <w:sz w:val="24"/>
          <w:szCs w:val="24"/>
          <w:lang w:val="en-US"/>
        </w:rPr>
        <w:t xml:space="preserve">For block group level analysis, since detailed breakdowns were not available, we </w:t>
      </w:r>
      <w:r w:rsidRPr="5A1AA24D" w:rsidR="0BD319AA">
        <w:rPr>
          <w:rFonts w:ascii="Arial" w:hAnsi="Arial" w:eastAsia="Arial" w:cs="Arial"/>
          <w:noProof w:val="0"/>
          <w:sz w:val="24"/>
          <w:szCs w:val="24"/>
          <w:lang w:val="en-US"/>
        </w:rPr>
        <w:t>leveraged</w:t>
      </w:r>
      <w:r w:rsidRPr="5A1AA24D" w:rsidR="0BD319AA">
        <w:rPr>
          <w:rFonts w:ascii="Arial" w:hAnsi="Arial" w:eastAsia="Arial" w:cs="Arial"/>
          <w:noProof w:val="0"/>
          <w:sz w:val="24"/>
          <w:szCs w:val="24"/>
          <w:lang w:val="en-US"/>
        </w:rPr>
        <w:t xml:space="preserve"> census tract data. By calculating proportions of women within each tract </w:t>
      </w:r>
      <w:r w:rsidRPr="5A1AA24D" w:rsidR="0BD319AA">
        <w:rPr>
          <w:rFonts w:ascii="Arial" w:hAnsi="Arial" w:eastAsia="Arial" w:cs="Arial"/>
          <w:noProof w:val="0"/>
          <w:sz w:val="24"/>
          <w:szCs w:val="24"/>
          <w:lang w:val="en-US"/>
        </w:rPr>
        <w:t>relative</w:t>
      </w:r>
      <w:r w:rsidRPr="5A1AA24D" w:rsidR="0BD319AA">
        <w:rPr>
          <w:rFonts w:ascii="Arial" w:hAnsi="Arial" w:eastAsia="Arial" w:cs="Arial"/>
          <w:noProof w:val="0"/>
          <w:sz w:val="24"/>
          <w:szCs w:val="24"/>
          <w:lang w:val="en-US"/>
        </w:rPr>
        <w:t xml:space="preserve"> to the total female population, we estimated the number of reproductive-aged women in each block group. This approach enabled us to project the counts of reproductive-aged women above and below the poverty threshold across all block groups in Georgia. [</w:t>
      </w:r>
      <w:r w:rsidRPr="5A1AA24D" w:rsidR="6CC26342">
        <w:rPr>
          <w:rFonts w:ascii="Arial" w:hAnsi="Arial" w:eastAsia="Arial" w:cs="Arial"/>
          <w:b w:val="0"/>
          <w:bCs w:val="0"/>
          <w:i w:val="0"/>
          <w:iCs w:val="0"/>
          <w:caps w:val="0"/>
          <w:smallCaps w:val="0"/>
          <w:noProof w:val="0"/>
          <w:color w:val="000000" w:themeColor="text1" w:themeTint="FF" w:themeShade="FF"/>
          <w:sz w:val="24"/>
          <w:szCs w:val="24"/>
          <w:lang w:val="en-US"/>
        </w:rPr>
        <w:t>CITE](</w:t>
      </w:r>
      <w:hyperlink r:id="R54cf4c305e464d68">
        <w:r w:rsidRPr="5A1AA24D" w:rsidR="6CC26342">
          <w:rPr>
            <w:rStyle w:val="Hyperlink"/>
            <w:rFonts w:ascii="Arial" w:hAnsi="Arial" w:eastAsia="Arial" w:cs="Arial"/>
            <w:b w:val="0"/>
            <w:bCs w:val="0"/>
            <w:i w:val="0"/>
            <w:iCs w:val="0"/>
            <w:caps w:val="0"/>
            <w:smallCaps w:val="0"/>
            <w:noProof w:val="0"/>
            <w:sz w:val="24"/>
            <w:szCs w:val="24"/>
            <w:lang w:val="en-US"/>
          </w:rPr>
          <w:t>Data source</w:t>
        </w:r>
      </w:hyperlink>
      <w:r w:rsidRPr="5A1AA24D" w:rsidR="6CC26342">
        <w:rPr>
          <w:rFonts w:ascii="Arial" w:hAnsi="Arial" w:eastAsia="Arial" w:cs="Arial"/>
          <w:b w:val="0"/>
          <w:bCs w:val="0"/>
          <w:i w:val="0"/>
          <w:iCs w:val="0"/>
          <w:caps w:val="0"/>
          <w:smallCaps w:val="0"/>
          <w:noProof w:val="0"/>
          <w:color w:val="000000" w:themeColor="text1" w:themeTint="FF" w:themeShade="FF"/>
          <w:sz w:val="24"/>
          <w:szCs w:val="24"/>
          <w:lang w:val="en-US"/>
        </w:rPr>
        <w:t xml:space="preserve">: </w:t>
      </w:r>
      <w:hyperlink r:id="Rba0cf1b0ef7042bd">
        <w:r w:rsidRPr="5A1AA24D" w:rsidR="6CC26342">
          <w:rPr>
            <w:rStyle w:val="Hyperlink"/>
            <w:rFonts w:ascii="Arial" w:hAnsi="Arial" w:eastAsia="Arial" w:cs="Arial"/>
            <w:b w:val="0"/>
            <w:bCs w:val="0"/>
            <w:i w:val="0"/>
            <w:iCs w:val="0"/>
            <w:caps w:val="0"/>
            <w:smallCaps w:val="0"/>
            <w:noProof w:val="0"/>
            <w:sz w:val="24"/>
            <w:szCs w:val="24"/>
            <w:lang w:val="en-US"/>
          </w:rPr>
          <w:t>data.census.gov</w:t>
        </w:r>
      </w:hyperlink>
      <w:r w:rsidRPr="5A1AA24D" w:rsidR="6CC26342">
        <w:rPr>
          <w:rFonts w:ascii="Arial" w:hAnsi="Arial" w:eastAsia="Arial" w:cs="Arial"/>
          <w:b w:val="0"/>
          <w:bCs w:val="0"/>
          <w:i w:val="0"/>
          <w:iCs w:val="0"/>
          <w:caps w:val="0"/>
          <w:smallCaps w:val="0"/>
          <w:noProof w:val="0"/>
          <w:color w:val="000000" w:themeColor="text1" w:themeTint="FF" w:themeShade="FF"/>
          <w:sz w:val="24"/>
          <w:szCs w:val="24"/>
          <w:lang w:val="en-US"/>
        </w:rPr>
        <w:t>).</w:t>
      </w:r>
    </w:p>
    <w:p w:rsidR="1B8F120C" w:rsidP="37E3C6A8" w:rsidRDefault="1B8F120C" w14:paraId="1C7A1D64" w14:textId="2D01105B">
      <w:pPr>
        <w:pStyle w:val="Normal"/>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0010032A">
        <w:rPr>
          <w:rFonts w:ascii="Arial" w:hAnsi="Arial" w:eastAsia="Arial" w:cs="Arial"/>
          <w:b w:val="0"/>
          <w:bCs w:val="0"/>
          <w:i w:val="0"/>
          <w:iCs w:val="0"/>
          <w:caps w:val="0"/>
          <w:smallCaps w:val="0"/>
          <w:noProof w:val="0"/>
          <w:color w:val="000000" w:themeColor="text1" w:themeTint="FF" w:themeShade="FF"/>
          <w:sz w:val="24"/>
          <w:szCs w:val="24"/>
          <w:lang w:val="en-US"/>
        </w:rPr>
        <w:t>2.1.3 Distance</w:t>
      </w:r>
    </w:p>
    <w:p w:rsidR="605CC88E" w:rsidP="0B05C30E" w:rsidRDefault="605CC88E" w14:paraId="6FB7A254" w14:textId="381B0986">
      <w:pPr>
        <w:pStyle w:val="Normal"/>
        <w:shd w:val="clear" w:color="auto" w:fill="FFFFFF" w:themeFill="background1"/>
        <w:spacing w:before="30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0B05C30E" w:rsidR="605CC88E">
        <w:rPr>
          <w:rFonts w:ascii="Arial" w:hAnsi="Arial" w:eastAsia="Arial" w:cs="Arial"/>
          <w:b w:val="0"/>
          <w:bCs w:val="0"/>
          <w:i w:val="0"/>
          <w:iCs w:val="0"/>
          <w:caps w:val="0"/>
          <w:smallCaps w:val="0"/>
          <w:noProof w:val="0"/>
          <w:color w:val="000000" w:themeColor="text1" w:themeTint="FF" w:themeShade="FF"/>
          <w:sz w:val="24"/>
          <w:szCs w:val="24"/>
          <w:lang w:val="en-US"/>
        </w:rPr>
        <w:t xml:space="preserve">Using the </w:t>
      </w:r>
      <w:r w:rsidRPr="0B05C30E" w:rsidR="76231EC5">
        <w:rPr>
          <w:rFonts w:ascii="Arial" w:hAnsi="Arial" w:eastAsia="Arial" w:cs="Arial"/>
          <w:b w:val="0"/>
          <w:bCs w:val="0"/>
          <w:i w:val="0"/>
          <w:iCs w:val="0"/>
          <w:caps w:val="0"/>
          <w:smallCaps w:val="0"/>
          <w:noProof w:val="0"/>
          <w:color w:val="000000" w:themeColor="text1" w:themeTint="FF" w:themeShade="FF"/>
          <w:sz w:val="24"/>
          <w:szCs w:val="24"/>
          <w:lang w:val="en-US"/>
        </w:rPr>
        <w:t xml:space="preserve">hospital and population </w:t>
      </w:r>
      <w:r w:rsidRPr="0B05C30E" w:rsidR="605CC88E">
        <w:rPr>
          <w:rFonts w:ascii="Arial" w:hAnsi="Arial" w:eastAsia="Arial" w:cs="Arial"/>
          <w:b w:val="0"/>
          <w:bCs w:val="0"/>
          <w:i w:val="0"/>
          <w:iCs w:val="0"/>
          <w:caps w:val="0"/>
          <w:smallCaps w:val="0"/>
          <w:noProof w:val="0"/>
          <w:color w:val="000000" w:themeColor="text1" w:themeTint="FF" w:themeShade="FF"/>
          <w:sz w:val="24"/>
          <w:szCs w:val="24"/>
          <w:lang w:val="en-US"/>
        </w:rPr>
        <w:t>data, we calculated the travel distance by road between each obstetric hospital and census block population center.</w:t>
      </w:r>
      <w:r w:rsidRPr="0B05C30E" w:rsidR="2552DAAC">
        <w:rPr>
          <w:rFonts w:ascii="Arial" w:hAnsi="Arial" w:eastAsia="Arial" w:cs="Arial"/>
          <w:b w:val="0"/>
          <w:bCs w:val="0"/>
          <w:i w:val="0"/>
          <w:iCs w:val="0"/>
          <w:caps w:val="0"/>
          <w:smallCaps w:val="0"/>
          <w:noProof w:val="0"/>
          <w:color w:val="000000" w:themeColor="text1" w:themeTint="FF" w:themeShade="FF"/>
          <w:sz w:val="24"/>
          <w:szCs w:val="24"/>
          <w:lang w:val="en-US"/>
        </w:rPr>
        <w:t xml:space="preserve"> Travel distance was computed by the </w:t>
      </w:r>
      <w:r w:rsidRPr="0B05C30E" w:rsidR="769917CD">
        <w:rPr>
          <w:rFonts w:ascii="Arial" w:hAnsi="Arial" w:eastAsia="Arial" w:cs="Arial"/>
          <w:b w:val="0"/>
          <w:bCs w:val="0"/>
          <w:i w:val="0"/>
          <w:iCs w:val="0"/>
          <w:caps w:val="0"/>
          <w:smallCaps w:val="0"/>
          <w:noProof w:val="0"/>
          <w:color w:val="000000" w:themeColor="text1" w:themeTint="FF" w:themeShade="FF"/>
          <w:sz w:val="24"/>
          <w:szCs w:val="24"/>
          <w:lang w:val="en-US"/>
        </w:rPr>
        <w:t>open</w:t>
      </w:r>
      <w:r w:rsidRPr="0B05C30E" w:rsidR="43C02B7E">
        <w:rPr>
          <w:rFonts w:ascii="Arial" w:hAnsi="Arial" w:eastAsia="Arial" w:cs="Arial"/>
          <w:b w:val="0"/>
          <w:bCs w:val="0"/>
          <w:i w:val="0"/>
          <w:iCs w:val="0"/>
          <w:caps w:val="0"/>
          <w:smallCaps w:val="0"/>
          <w:noProof w:val="0"/>
          <w:color w:val="000000" w:themeColor="text1" w:themeTint="FF" w:themeShade="FF"/>
          <w:sz w:val="24"/>
          <w:szCs w:val="24"/>
          <w:lang w:val="en-US"/>
        </w:rPr>
        <w:t>-</w:t>
      </w:r>
      <w:r w:rsidRPr="0B05C30E" w:rsidR="769917CD">
        <w:rPr>
          <w:rFonts w:ascii="Arial" w:hAnsi="Arial" w:eastAsia="Arial" w:cs="Arial"/>
          <w:b w:val="0"/>
          <w:bCs w:val="0"/>
          <w:i w:val="0"/>
          <w:iCs w:val="0"/>
          <w:caps w:val="0"/>
          <w:smallCaps w:val="0"/>
          <w:noProof w:val="0"/>
          <w:color w:val="000000" w:themeColor="text1" w:themeTint="FF" w:themeShade="FF"/>
          <w:sz w:val="24"/>
          <w:szCs w:val="24"/>
          <w:lang w:val="en-US"/>
        </w:rPr>
        <w:t xml:space="preserve">source </w:t>
      </w:r>
      <w:r w:rsidRPr="0B05C30E" w:rsidR="769917CD">
        <w:rPr>
          <w:rFonts w:ascii="Arial" w:hAnsi="Arial" w:eastAsia="Arial" w:cs="Arial"/>
          <w:b w:val="0"/>
          <w:bCs w:val="0"/>
          <w:i w:val="0"/>
          <w:iCs w:val="0"/>
          <w:caps w:val="0"/>
          <w:smallCaps w:val="0"/>
          <w:noProof w:val="0"/>
          <w:color w:val="000000" w:themeColor="text1" w:themeTint="FF" w:themeShade="FF"/>
          <w:sz w:val="24"/>
          <w:szCs w:val="24"/>
          <w:lang w:val="en-US"/>
        </w:rPr>
        <w:t>routing machine</w:t>
      </w:r>
      <w:r w:rsidRPr="0B05C30E" w:rsidR="2552DAAC">
        <w:rPr>
          <w:rFonts w:ascii="Arial" w:hAnsi="Arial" w:eastAsia="Arial" w:cs="Arial"/>
          <w:b w:val="0"/>
          <w:bCs w:val="0"/>
          <w:i w:val="0"/>
          <w:iCs w:val="0"/>
          <w:caps w:val="0"/>
          <w:smallCaps w:val="0"/>
          <w:noProof w:val="0"/>
          <w:color w:val="000000" w:themeColor="text1" w:themeTint="FF" w:themeShade="FF"/>
          <w:sz w:val="24"/>
          <w:szCs w:val="24"/>
          <w:lang w:val="en-US"/>
        </w:rPr>
        <w:t xml:space="preserve"> (OSRM), a</w:t>
      </w:r>
      <w:r w:rsidRPr="0B05C30E" w:rsidR="3B65627D">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0B05C30E" w:rsidR="0B81DCB1">
        <w:rPr>
          <w:rFonts w:ascii="Arial" w:hAnsi="Arial" w:eastAsia="Arial" w:cs="Arial"/>
          <w:b w:val="0"/>
          <w:bCs w:val="0"/>
          <w:i w:val="0"/>
          <w:iCs w:val="0"/>
          <w:caps w:val="0"/>
          <w:smallCaps w:val="0"/>
          <w:noProof w:val="0"/>
          <w:color w:val="000000" w:themeColor="text1" w:themeTint="FF" w:themeShade="FF"/>
          <w:sz w:val="24"/>
          <w:szCs w:val="24"/>
          <w:lang w:val="en-US"/>
        </w:rPr>
        <w:t>routing engine</w:t>
      </w:r>
      <w:r w:rsidRPr="0B05C30E" w:rsidR="2552DAAC">
        <w:rPr>
          <w:rFonts w:ascii="Arial" w:hAnsi="Arial" w:eastAsia="Arial" w:cs="Arial"/>
          <w:b w:val="0"/>
          <w:bCs w:val="0"/>
          <w:i w:val="0"/>
          <w:iCs w:val="0"/>
          <w:caps w:val="0"/>
          <w:smallCaps w:val="0"/>
          <w:noProof w:val="0"/>
          <w:color w:val="000000" w:themeColor="text1" w:themeTint="FF" w:themeShade="FF"/>
          <w:sz w:val="24"/>
          <w:szCs w:val="24"/>
          <w:lang w:val="en-US"/>
        </w:rPr>
        <w:t xml:space="preserve"> that calculate</w:t>
      </w:r>
      <w:r w:rsidRPr="0B05C30E" w:rsidR="281040A7">
        <w:rPr>
          <w:rFonts w:ascii="Arial" w:hAnsi="Arial" w:eastAsia="Arial" w:cs="Arial"/>
          <w:b w:val="0"/>
          <w:bCs w:val="0"/>
          <w:i w:val="0"/>
          <w:iCs w:val="0"/>
          <w:caps w:val="0"/>
          <w:smallCaps w:val="0"/>
          <w:noProof w:val="0"/>
          <w:color w:val="000000" w:themeColor="text1" w:themeTint="FF" w:themeShade="FF"/>
          <w:sz w:val="24"/>
          <w:szCs w:val="24"/>
          <w:lang w:val="en-US"/>
        </w:rPr>
        <w:t>s</w:t>
      </w:r>
      <w:r w:rsidRPr="0B05C30E" w:rsidR="615B7D8A">
        <w:rPr>
          <w:rFonts w:ascii="Arial" w:hAnsi="Arial" w:eastAsia="Arial" w:cs="Arial"/>
          <w:b w:val="0"/>
          <w:bCs w:val="0"/>
          <w:i w:val="0"/>
          <w:iCs w:val="0"/>
          <w:caps w:val="0"/>
          <w:smallCaps w:val="0"/>
          <w:noProof w:val="0"/>
          <w:color w:val="000000" w:themeColor="text1" w:themeTint="FF" w:themeShade="FF"/>
          <w:sz w:val="24"/>
          <w:szCs w:val="24"/>
          <w:lang w:val="en-US"/>
        </w:rPr>
        <w:t xml:space="preserve"> the shortest</w:t>
      </w:r>
      <w:r w:rsidRPr="0B05C30E" w:rsidR="2552DAAC">
        <w:rPr>
          <w:rFonts w:ascii="Arial" w:hAnsi="Arial" w:eastAsia="Arial" w:cs="Arial"/>
          <w:b w:val="0"/>
          <w:bCs w:val="0"/>
          <w:i w:val="0"/>
          <w:iCs w:val="0"/>
          <w:caps w:val="0"/>
          <w:smallCaps w:val="0"/>
          <w:noProof w:val="0"/>
          <w:color w:val="000000" w:themeColor="text1" w:themeTint="FF" w:themeShade="FF"/>
          <w:sz w:val="24"/>
          <w:szCs w:val="24"/>
          <w:lang w:val="en-US"/>
        </w:rPr>
        <w:t xml:space="preserve"> road distances</w:t>
      </w:r>
      <w:ins w:author="Meredith, Meghan E" w:date="2024-05-28T18:01:39.243Z" w:id="1533751861">
        <w:r w:rsidRPr="0B05C30E" w:rsidR="2F5B98BD">
          <w:rPr>
            <w:rFonts w:ascii="Arial" w:hAnsi="Arial" w:eastAsia="Arial" w:cs="Arial"/>
            <w:b w:val="0"/>
            <w:bCs w:val="0"/>
            <w:i w:val="0"/>
            <w:iCs w:val="0"/>
            <w:caps w:val="0"/>
            <w:smallCaps w:val="0"/>
            <w:noProof w:val="0"/>
            <w:color w:val="000000" w:themeColor="text1" w:themeTint="FF" w:themeShade="FF"/>
            <w:sz w:val="24"/>
            <w:szCs w:val="24"/>
            <w:lang w:val="en-US"/>
          </w:rPr>
          <w:t xml:space="preserve"> between two points</w:t>
        </w:r>
      </w:ins>
      <w:r w:rsidRPr="0B05C30E" w:rsidR="2552DAAC">
        <w:rPr>
          <w:rFonts w:ascii="Arial" w:hAnsi="Arial" w:eastAsia="Arial" w:cs="Arial"/>
          <w:b w:val="0"/>
          <w:bCs w:val="0"/>
          <w:i w:val="0"/>
          <w:iCs w:val="0"/>
          <w:caps w:val="0"/>
          <w:smallCaps w:val="0"/>
          <w:noProof w:val="0"/>
          <w:color w:val="000000" w:themeColor="text1" w:themeTint="FF" w:themeShade="FF"/>
          <w:sz w:val="24"/>
          <w:szCs w:val="24"/>
          <w:lang w:val="en-US"/>
        </w:rPr>
        <w:t xml:space="preserve"> using </w:t>
      </w:r>
      <w:r w:rsidRPr="0B05C30E" w:rsidR="2552DAAC">
        <w:rPr>
          <w:rFonts w:ascii="Arial" w:hAnsi="Arial" w:eastAsia="Arial" w:cs="Arial"/>
          <w:b w:val="0"/>
          <w:bCs w:val="0"/>
          <w:i w:val="0"/>
          <w:iCs w:val="0"/>
          <w:caps w:val="0"/>
          <w:smallCaps w:val="0"/>
          <w:noProof w:val="0"/>
          <w:color w:val="000000" w:themeColor="text1" w:themeTint="FF" w:themeShade="FF"/>
          <w:sz w:val="24"/>
          <w:szCs w:val="24"/>
          <w:lang w:val="en-US"/>
        </w:rPr>
        <w:t>OpenStreepMap</w:t>
      </w:r>
      <w:r w:rsidRPr="0B05C30E" w:rsidR="2552DAAC">
        <w:rPr>
          <w:rFonts w:ascii="Arial" w:hAnsi="Arial" w:eastAsia="Arial" w:cs="Arial"/>
          <w:b w:val="0"/>
          <w:bCs w:val="0"/>
          <w:i w:val="0"/>
          <w:iCs w:val="0"/>
          <w:caps w:val="0"/>
          <w:smallCaps w:val="0"/>
          <w:noProof w:val="0"/>
          <w:color w:val="000000" w:themeColor="text1" w:themeTint="FF" w:themeShade="FF"/>
          <w:sz w:val="24"/>
          <w:szCs w:val="24"/>
          <w:lang w:val="en-US"/>
        </w:rPr>
        <w:t xml:space="preserve"> data. </w:t>
      </w:r>
      <w:ins w:author="Meredith, Meghan E" w:date="2024-05-28T17:58:35.922Z" w:id="1674390592">
        <w:r w:rsidRPr="0B05C30E" w:rsidR="4676611B">
          <w:rPr>
            <w:rFonts w:ascii="Arial" w:hAnsi="Arial" w:eastAsia="Arial" w:cs="Arial"/>
            <w:b w:val="0"/>
            <w:bCs w:val="0"/>
            <w:i w:val="0"/>
            <w:iCs w:val="0"/>
            <w:caps w:val="0"/>
            <w:smallCaps w:val="0"/>
            <w:noProof w:val="0"/>
            <w:color w:val="000000" w:themeColor="text1" w:themeTint="FF" w:themeShade="FF"/>
            <w:sz w:val="24"/>
            <w:szCs w:val="24"/>
            <w:lang w:val="en-US"/>
          </w:rPr>
          <w:t>[CITE OSRM documentation]</w:t>
        </w:r>
      </w:ins>
      <w:r w:rsidRPr="0B05C30E" w:rsidR="605CC88E">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37E3C6A8" w:rsidP="5A1AA24D" w:rsidRDefault="37E3C6A8" w14:paraId="4C04F876" w14:textId="2BF1849A">
      <w:pPr>
        <w:pStyle w:val="Normal"/>
        <w:shd w:val="clear" w:color="auto" w:fill="FFFFFF" w:themeFill="background1"/>
        <w:spacing w:before="30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07CE2B32" w:rsidP="0B05C30E" w:rsidRDefault="07CE2B32" w14:paraId="1212CB37" w14:textId="0CA0B8AF">
      <w:pPr>
        <w:pStyle w:val="Normal"/>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0B05C30E" w:rsidR="07CE2B32">
        <w:rPr>
          <w:rFonts w:ascii="Arial" w:hAnsi="Arial" w:eastAsia="Arial" w:cs="Arial"/>
          <w:b w:val="0"/>
          <w:bCs w:val="0"/>
          <w:i w:val="0"/>
          <w:iCs w:val="0"/>
          <w:caps w:val="0"/>
          <w:smallCaps w:val="0"/>
          <w:noProof w:val="0"/>
          <w:color w:val="000000" w:themeColor="text1" w:themeTint="FF" w:themeShade="FF"/>
          <w:sz w:val="24"/>
          <w:szCs w:val="24"/>
          <w:lang w:val="en-US"/>
        </w:rPr>
        <w:t xml:space="preserve">2.1.4 </w:t>
      </w:r>
      <w:r w:rsidRPr="0B05C30E" w:rsidR="07CE2B32">
        <w:rPr>
          <w:rFonts w:ascii="Arial" w:hAnsi="Arial" w:eastAsia="Arial" w:cs="Arial"/>
          <w:b w:val="0"/>
          <w:bCs w:val="0"/>
          <w:i w:val="0"/>
          <w:iCs w:val="0"/>
          <w:caps w:val="0"/>
          <w:smallCaps w:val="0"/>
          <w:noProof w:val="0"/>
          <w:color w:val="000000" w:themeColor="text1" w:themeTint="FF" w:themeShade="FF"/>
          <w:sz w:val="24"/>
          <w:szCs w:val="24"/>
          <w:lang w:val="en-US"/>
        </w:rPr>
        <w:t>Measures of Obstetric Access</w:t>
      </w:r>
    </w:p>
    <w:p w:rsidR="2D912D8E" w:rsidP="0B05C30E" w:rsidRDefault="2D912D8E" w14:paraId="58B863F8" w14:textId="03B10B35">
      <w:pPr>
        <w:pStyle w:val="Normal"/>
        <w:shd w:val="clear" w:color="auto" w:fill="FFFFFF" w:themeFill="background1"/>
        <w:spacing w:before="300" w:beforeAutospacing="off" w:after="0" w:afterAutospacing="off" w:line="360" w:lineRule="auto"/>
        <w:rPr>
          <w:del w:author="Meredith, Meghan E" w:date="2024-05-28T18:02:31.861Z" w16du:dateUtc="2024-05-28T18:02:31.861Z" w:id="1422075311"/>
          <w:rFonts w:ascii="Arial" w:hAnsi="Arial" w:eastAsia="Arial" w:cs="Arial"/>
          <w:b w:val="0"/>
          <w:bCs w:val="0"/>
          <w:i w:val="0"/>
          <w:iCs w:val="0"/>
          <w:caps w:val="0"/>
          <w:smallCaps w:val="0"/>
          <w:noProof w:val="0"/>
          <w:color w:val="000000" w:themeColor="text1" w:themeTint="FF" w:themeShade="FF"/>
          <w:sz w:val="24"/>
          <w:szCs w:val="24"/>
          <w:lang w:val="en-US"/>
        </w:rPr>
      </w:pPr>
      <w:r w:rsidRPr="0B05C30E" w:rsidR="2D912D8E">
        <w:rPr>
          <w:rFonts w:ascii="Arial" w:hAnsi="Arial" w:eastAsia="Arial" w:cs="Arial"/>
          <w:b w:val="0"/>
          <w:bCs w:val="0"/>
          <w:i w:val="0"/>
          <w:iCs w:val="0"/>
          <w:caps w:val="0"/>
          <w:smallCaps w:val="0"/>
          <w:noProof w:val="0"/>
          <w:color w:val="000000" w:themeColor="text1" w:themeTint="FF" w:themeShade="FF"/>
          <w:sz w:val="24"/>
          <w:szCs w:val="24"/>
          <w:lang w:val="en-US"/>
        </w:rPr>
        <w:t xml:space="preserve">With our collected data, we </w:t>
      </w:r>
      <w:r w:rsidRPr="0B05C30E" w:rsidR="0AA0EEA1">
        <w:rPr>
          <w:rFonts w:ascii="Arial" w:hAnsi="Arial" w:eastAsia="Arial" w:cs="Arial"/>
          <w:b w:val="0"/>
          <w:bCs w:val="0"/>
          <w:i w:val="0"/>
          <w:iCs w:val="0"/>
          <w:caps w:val="0"/>
          <w:smallCaps w:val="0"/>
          <w:noProof w:val="0"/>
          <w:color w:val="000000" w:themeColor="text1" w:themeTint="FF" w:themeShade="FF"/>
          <w:sz w:val="24"/>
          <w:szCs w:val="24"/>
          <w:lang w:val="en-US"/>
        </w:rPr>
        <w:t>determine</w:t>
      </w:r>
      <w:r w:rsidRPr="0B05C30E" w:rsidR="0AA0EEA1">
        <w:rPr>
          <w:rFonts w:ascii="Arial" w:hAnsi="Arial" w:eastAsia="Arial" w:cs="Arial"/>
          <w:b w:val="0"/>
          <w:bCs w:val="0"/>
          <w:i w:val="0"/>
          <w:iCs w:val="0"/>
          <w:caps w:val="0"/>
          <w:smallCaps w:val="0"/>
          <w:noProof w:val="0"/>
          <w:color w:val="000000" w:themeColor="text1" w:themeTint="FF" w:themeShade="FF"/>
          <w:sz w:val="24"/>
          <w:szCs w:val="24"/>
          <w:lang w:val="en-US"/>
        </w:rPr>
        <w:t xml:space="preserve"> which census block grou</w:t>
      </w:r>
      <w:r w:rsidRPr="0B05C30E" w:rsidR="0AA0EEA1">
        <w:rPr>
          <w:rFonts w:ascii="Arial" w:hAnsi="Arial" w:eastAsia="Arial" w:cs="Arial"/>
          <w:b w:val="0"/>
          <w:bCs w:val="0"/>
          <w:i w:val="0"/>
          <w:iCs w:val="0"/>
          <w:caps w:val="0"/>
          <w:smallCaps w:val="0"/>
          <w:noProof w:val="0"/>
          <w:color w:val="000000" w:themeColor="text1" w:themeTint="FF" w:themeShade="FF"/>
          <w:sz w:val="24"/>
          <w:szCs w:val="24"/>
          <w:lang w:val="en-US"/>
        </w:rPr>
        <w:t xml:space="preserve">ps lack risk-appropriate access according to road distance. </w:t>
      </w:r>
      <w:r w:rsidRPr="0B05C30E" w:rsidR="5A159035">
        <w:rPr>
          <w:rFonts w:ascii="Arial" w:hAnsi="Arial" w:eastAsia="Arial" w:cs="Arial"/>
          <w:b w:val="0"/>
          <w:bCs w:val="0"/>
          <w:i w:val="0"/>
          <w:iCs w:val="0"/>
          <w:caps w:val="0"/>
          <w:smallCaps w:val="0"/>
          <w:noProof w:val="0"/>
          <w:color w:val="000000" w:themeColor="text1" w:themeTint="FF" w:themeShade="FF"/>
          <w:sz w:val="24"/>
          <w:szCs w:val="24"/>
          <w:lang w:val="en-US"/>
        </w:rPr>
        <w:t>We evaluate distance from the center of population of each census block group to its nearest facility offering varying perinatal levels of care.</w:t>
      </w:r>
    </w:p>
    <w:p w:rsidR="1B573DD9" w:rsidP="37E3C6A8" w:rsidRDefault="1B573DD9" w14:paraId="4606CB44" w14:textId="23DD24B0">
      <w:pPr>
        <w:pStyle w:val="Normal"/>
        <w:shd w:val="clear" w:color="auto" w:fill="FFFFFF" w:themeFill="background1"/>
        <w:spacing w:before="0" w:beforeAutospacing="off" w:after="0" w:afterAutospacing="off" w:line="360" w:lineRule="auto"/>
        <w:ind w:left="0"/>
        <w:rPr>
          <w:rFonts w:ascii="Arial" w:hAnsi="Arial" w:eastAsia="Arial" w:cs="Arial"/>
        </w:rPr>
        <w:pPrChange w:author="Meredith, Meghan E" w:date="2024-05-28T18:02:31.436Z">
          <w:pPr>
            <w:pStyle w:val="Normal"/>
            <w:spacing w:before="0" w:beforeAutospacing="off" w:after="0" w:afterAutospacing="off" w:line="360" w:lineRule="auto"/>
            <w:ind w:left="3600"/>
          </w:pPr>
        </w:pPrChange>
      </w:pPr>
    </w:p>
    <w:p w:rsidR="016ACCE1" w:rsidP="1B8F120C" w:rsidRDefault="016ACCE1" w14:paraId="532ABC14" w14:textId="2354324C">
      <w:pPr>
        <w:pStyle w:val="Heading2"/>
        <w:spacing w:line="360" w:lineRule="auto"/>
        <w:rPr>
          <w:rFonts w:ascii="Arial" w:hAnsi="Arial" w:eastAsia="Arial" w:cs="Arial"/>
        </w:rPr>
      </w:pPr>
      <w:commentRangeStart w:id="1009374685"/>
      <w:r w:rsidRPr="0B05C30E" w:rsidR="016ACCE1">
        <w:rPr>
          <w:rFonts w:ascii="Arial" w:hAnsi="Arial" w:eastAsia="Arial" w:cs="Arial"/>
        </w:rPr>
        <w:t>2.2 Maternity care access dashboard</w:t>
      </w:r>
      <w:r w:rsidRPr="0B05C30E" w:rsidR="5CF65025">
        <w:rPr>
          <w:rFonts w:ascii="Arial" w:hAnsi="Arial" w:eastAsia="Arial" w:cs="Arial"/>
        </w:rPr>
        <w:t xml:space="preserve"> creation in Tableau</w:t>
      </w:r>
      <w:commentRangeEnd w:id="1009374685"/>
      <w:r>
        <w:rPr>
          <w:rStyle w:val="CommentReference"/>
        </w:rPr>
        <w:commentReference w:id="1009374685"/>
      </w:r>
    </w:p>
    <w:p w:rsidR="12E671E1" w:rsidP="0B05C30E" w:rsidRDefault="12E671E1" w14:paraId="3A54677E" w14:textId="3CCDEBBA">
      <w:pPr>
        <w:pStyle w:val="Normal"/>
        <w:spacing w:line="360" w:lineRule="auto"/>
        <w:rPr>
          <w:rPrChange w:author="Meredith, Meghan E" w:date="2024-05-28T18:25:56.933Z" w:id="644976364">
            <w:rPr>
              <w:rFonts w:ascii="Arial" w:hAnsi="Arial" w:eastAsia="Arial" w:cs="Arial"/>
            </w:rPr>
          </w:rPrChange>
        </w:rPr>
        <w:pPrChange w:author="Meredith, Meghan E" w:date="2024-05-28T18:28:23.374Z">
          <w:pPr>
            <w:pStyle w:val="Heading2"/>
            <w:spacing w:line="360" w:lineRule="auto"/>
          </w:pPr>
        </w:pPrChange>
      </w:pPr>
      <w:r w:rsidR="12E671E1">
        <w:rPr/>
        <w:t xml:space="preserve">We </w:t>
      </w:r>
      <w:r w:rsidR="12E671E1">
        <w:rPr/>
        <w:t>visuali</w:t>
      </w:r>
      <w:r w:rsidR="12E671E1">
        <w:rPr/>
        <w:t>ze</w:t>
      </w:r>
      <w:r w:rsidR="3B4E761F">
        <w:rPr/>
        <w:t>d</w:t>
      </w:r>
      <w:r w:rsidR="12E671E1">
        <w:rPr/>
        <w:t xml:space="preserve"> our findings and </w:t>
      </w:r>
      <w:r w:rsidR="12E671E1">
        <w:rPr/>
        <w:t>made</w:t>
      </w:r>
      <w:r w:rsidR="12E671E1">
        <w:rPr/>
        <w:t xml:space="preserve"> them </w:t>
      </w:r>
      <w:r w:rsidR="7137B093">
        <w:rPr/>
        <w:t>publicly</w:t>
      </w:r>
      <w:r w:rsidR="12E671E1">
        <w:rPr/>
        <w:t xml:space="preserve"> available using an online, interactive tool, the Maternity Care Access Dashboard (link). The Maternity Care Access Dashboard enables users to visualize access </w:t>
      </w:r>
      <w:r w:rsidR="4B25D01B">
        <w:rPr/>
        <w:t xml:space="preserve">to </w:t>
      </w:r>
      <w:r w:rsidR="4B25D01B">
        <w:rPr/>
        <w:t xml:space="preserve">maternity care with a user-defined definition of access. A census block group is shown to lack access to care if its center of population is further than a user-specified distance from </w:t>
      </w:r>
      <w:r w:rsidR="6C492585">
        <w:rPr/>
        <w:t>hospital of a user-specified perinatal level of care.</w:t>
      </w:r>
      <w:r w:rsidR="375AF36E">
        <w:rPr/>
        <w:t xml:space="preserve"> Demographic data at the census block group level was incorporated so viewers can </w:t>
      </w:r>
      <w:r w:rsidR="56C247C8">
        <w:rPr/>
        <w:t xml:space="preserve">quantify the demographics of those with and without access to a user-defined access measure. </w:t>
      </w:r>
      <w:r w:rsidR="375AF36E">
        <w:rPr/>
        <w:t xml:space="preserve">The user interface was constructed using </w:t>
      </w:r>
      <w:r w:rsidRPr="0B05C30E" w:rsidR="663E73C4">
        <w:rPr>
          <w:rFonts w:ascii="Arial" w:hAnsi="Arial" w:eastAsia="Arial" w:cs="Arial"/>
          <w:noProof w:val="0"/>
          <w:sz w:val="24"/>
          <w:szCs w:val="24"/>
          <w:lang w:val="en-US"/>
        </w:rPr>
        <w:t>Tableau (Version 2023.2)</w:t>
      </w:r>
    </w:p>
    <w:p w:rsidR="1B573DD9" w:rsidP="1B8F120C" w:rsidRDefault="1B573DD9" w14:paraId="4E728679" w14:textId="367D072C">
      <w:pPr>
        <w:pStyle w:val="Normal"/>
        <w:spacing w:line="360" w:lineRule="auto"/>
        <w:rPr>
          <w:rFonts w:ascii="Arial" w:hAnsi="Arial" w:eastAsia="Arial" w:cs="Arial"/>
        </w:rPr>
      </w:pPr>
    </w:p>
    <w:p w:rsidR="373C7980" w:rsidP="1B8F120C" w:rsidRDefault="373C7980" w14:paraId="697D839D" w14:textId="622B1D42">
      <w:pPr>
        <w:pStyle w:val="Heading2"/>
        <w:spacing w:line="360" w:lineRule="auto"/>
        <w:rPr>
          <w:rFonts w:ascii="Arial" w:hAnsi="Arial" w:eastAsia="Arial" w:cs="Arial"/>
        </w:rPr>
      </w:pPr>
      <w:r w:rsidRPr="37E3C6A8" w:rsidR="5CF65025">
        <w:rPr>
          <w:rFonts w:ascii="Arial" w:hAnsi="Arial" w:eastAsia="Arial" w:cs="Arial"/>
        </w:rPr>
        <w:t>2.3 Using the dashboard</w:t>
      </w:r>
    </w:p>
    <w:p w:rsidR="0A354169" w:rsidP="37E3C6A8" w:rsidRDefault="0A354169" w14:paraId="0586AA37" w14:textId="6A515B2A">
      <w:pPr>
        <w:pStyle w:val="Normal"/>
        <w:spacing w:line="360" w:lineRule="auto"/>
      </w:pPr>
      <w:r w:rsidR="0A354169">
        <w:rPr/>
        <w:t xml:space="preserve">The OB Unit Closure Analyzer dashboard is a comprehensive tool designed to assess the impact of obstetric unit closures on access to maternal care in Georgia. Users can interact with the dashboard through three main filters </w:t>
      </w:r>
      <w:r w:rsidR="0A354169">
        <w:rPr/>
        <w:t>located</w:t>
      </w:r>
      <w:r w:rsidR="0A354169">
        <w:rPr/>
        <w:t xml:space="preserve"> at the top: </w:t>
      </w:r>
    </w:p>
    <w:p w:rsidR="0A354169" w:rsidP="37E3C6A8" w:rsidRDefault="0A354169" w14:paraId="24914141" w14:textId="63FA82D7">
      <w:pPr>
        <w:pStyle w:val="ListParagraph"/>
        <w:numPr>
          <w:ilvl w:val="0"/>
          <w:numId w:val="12"/>
        </w:numPr>
        <w:spacing w:line="360" w:lineRule="auto"/>
        <w:rPr/>
      </w:pPr>
      <w:r w:rsidR="0A354169">
        <w:rPr/>
        <w:t>The distance to maternity care, the level of care, and the specific maternity care unit closures to analyze. By specifying a distance (e.g., 50 miles), users can define the geographic range within which access to maternity care is measured.</w:t>
      </w:r>
    </w:p>
    <w:p w:rsidR="0A354169" w:rsidP="37E3C6A8" w:rsidRDefault="0A354169" w14:paraId="3584CDEB" w14:textId="0921550D">
      <w:pPr>
        <w:pStyle w:val="ListParagraph"/>
        <w:numPr>
          <w:ilvl w:val="0"/>
          <w:numId w:val="12"/>
        </w:numPr>
        <w:spacing w:line="360" w:lineRule="auto"/>
        <w:rPr/>
      </w:pPr>
      <w:r w:rsidR="0A354169">
        <w:rPr/>
        <w:t xml:space="preserve">The level of care filter allows users to choose from </w:t>
      </w:r>
      <w:r w:rsidR="0A354169">
        <w:rPr/>
        <w:t>different levels</w:t>
      </w:r>
      <w:r w:rsidR="0A354169">
        <w:rPr/>
        <w:t xml:space="preserve"> of hospital maternity care (Level 1, Level 2, or Level 3), ensuring a nuanced analysis based on the complexity of care provided. </w:t>
      </w:r>
    </w:p>
    <w:p w:rsidR="0A354169" w:rsidP="37E3C6A8" w:rsidRDefault="0A354169" w14:paraId="298699A2" w14:textId="3AB9CDD6">
      <w:pPr>
        <w:pStyle w:val="ListParagraph"/>
        <w:numPr>
          <w:ilvl w:val="0"/>
          <w:numId w:val="12"/>
        </w:numPr>
        <w:spacing w:line="360" w:lineRule="auto"/>
        <w:rPr/>
      </w:pPr>
      <w:r w:rsidR="0A354169">
        <w:rPr/>
        <w:t>The third filter enables users to select specific hospital closures, allowing the visualization of how these closures impact access within the specified distance and care level.</w:t>
      </w:r>
    </w:p>
    <w:p w:rsidR="49766EE1" w:rsidP="37E3C6A8" w:rsidRDefault="49766EE1" w14:paraId="45EB323B" w14:textId="54ED54CB">
      <w:pPr>
        <w:pStyle w:val="ListParagraph"/>
        <w:spacing w:line="360" w:lineRule="auto"/>
        <w:ind w:left="720"/>
      </w:pPr>
      <w:r w:rsidR="49766EE1">
        <w:drawing>
          <wp:inline wp14:editId="7F6B5F28" wp14:anchorId="14AFD803">
            <wp:extent cx="5943600" cy="1695450"/>
            <wp:effectExtent l="0" t="0" r="0" b="0"/>
            <wp:docPr id="1283617514" name="" title=""/>
            <wp:cNvGraphicFramePr>
              <a:graphicFrameLocks noChangeAspect="1"/>
            </wp:cNvGraphicFramePr>
            <a:graphic>
              <a:graphicData uri="http://schemas.openxmlformats.org/drawingml/2006/picture">
                <pic:pic>
                  <pic:nvPicPr>
                    <pic:cNvPr id="0" name=""/>
                    <pic:cNvPicPr/>
                  </pic:nvPicPr>
                  <pic:blipFill>
                    <a:blip r:embed="R2439534472df4e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695450"/>
                    </a:xfrm>
                    <a:prstGeom prst="rect">
                      <a:avLst/>
                    </a:prstGeom>
                  </pic:spPr>
                </pic:pic>
              </a:graphicData>
            </a:graphic>
          </wp:inline>
        </w:drawing>
      </w:r>
    </w:p>
    <w:p w:rsidR="0A354169" w:rsidP="37E3C6A8" w:rsidRDefault="0A354169" w14:paraId="65DCEE04" w14:textId="330BB108">
      <w:pPr>
        <w:pStyle w:val="Normal"/>
        <w:spacing w:line="360" w:lineRule="auto"/>
      </w:pPr>
      <w:r w:rsidR="0A354169">
        <w:rPr/>
        <w:t xml:space="preserve">The map in the dashboard visually </w:t>
      </w:r>
      <w:r w:rsidR="0A354169">
        <w:rPr/>
        <w:t>represents</w:t>
      </w:r>
      <w:r w:rsidR="0A354169">
        <w:rPr/>
        <w:t xml:space="preserve"> the accessibility of maternity care across Georgia, distinguishing between areas that are within the defined access range, those that </w:t>
      </w:r>
      <w:r w:rsidR="0A354169">
        <w:rPr/>
        <w:t>remain</w:t>
      </w:r>
      <w:r w:rsidR="0A354169">
        <w:rPr/>
        <w:t xml:space="preserve"> without access, and those that lose access due to closures. The geospatial map is built using geographic shapefiles and is layered to show county borders, hospital locations, and block group boundaries. Each block group is color-coded to </w:t>
      </w:r>
      <w:r w:rsidR="0A354169">
        <w:rPr/>
        <w:t>indicate</w:t>
      </w:r>
      <w:r w:rsidR="0A354169">
        <w:rPr/>
        <w:t xml:space="preserve"> its access status, providing a clear visual distinction between "non-desert" areas (with adequate access) and "desert" areas (with inadequate access). This detailed representation helps users quickly </w:t>
      </w:r>
      <w:r w:rsidR="0A354169">
        <w:rPr/>
        <w:t>identify</w:t>
      </w:r>
      <w:r w:rsidR="0A354169">
        <w:rPr/>
        <w:t xml:space="preserve"> regions that are most affected by OB unit closures.</w:t>
      </w:r>
      <w:r w:rsidR="1E24761D">
        <w:rPr/>
        <w:t xml:space="preserve"> The map also has toolkit functionality which when hovered over a certain block group gives detailed information about the distance and name of the nearest hospital before and after closure</w:t>
      </w:r>
      <w:r w:rsidR="08C854C5">
        <w:rPr/>
        <w:t>.</w:t>
      </w:r>
    </w:p>
    <w:p w:rsidR="417D55F0" w:rsidP="37E3C6A8" w:rsidRDefault="417D55F0" w14:paraId="66021495" w14:textId="08BC9CFE">
      <w:pPr>
        <w:pStyle w:val="Normal"/>
        <w:spacing w:line="360" w:lineRule="auto"/>
      </w:pPr>
      <w:r w:rsidR="417D55F0">
        <w:drawing>
          <wp:inline wp14:editId="2E53FF85" wp14:anchorId="501EE772">
            <wp:extent cx="5905502" cy="2777896"/>
            <wp:effectExtent l="0" t="0" r="0" b="0"/>
            <wp:docPr id="1604802252" name="" title=""/>
            <wp:cNvGraphicFramePr>
              <a:graphicFrameLocks noChangeAspect="1"/>
            </wp:cNvGraphicFramePr>
            <a:graphic>
              <a:graphicData uri="http://schemas.openxmlformats.org/drawingml/2006/picture">
                <pic:pic>
                  <pic:nvPicPr>
                    <pic:cNvPr id="0" name=""/>
                    <pic:cNvPicPr/>
                  </pic:nvPicPr>
                  <pic:blipFill>
                    <a:blip r:embed="Ra8aaeb7edb7245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05502" cy="2777896"/>
                    </a:xfrm>
                    <a:prstGeom prst="rect">
                      <a:avLst/>
                    </a:prstGeom>
                  </pic:spPr>
                </pic:pic>
              </a:graphicData>
            </a:graphic>
          </wp:inline>
        </w:drawing>
      </w:r>
    </w:p>
    <w:p w:rsidR="1B8F120C" w:rsidP="37E3C6A8" w:rsidRDefault="1B8F120C" w14:paraId="1D9BE3B5" w14:textId="160C9CFC">
      <w:pPr>
        <w:pStyle w:val="Normal"/>
        <w:spacing w:line="360" w:lineRule="auto"/>
      </w:pPr>
    </w:p>
    <w:p w:rsidR="0A354169" w:rsidP="37E3C6A8" w:rsidRDefault="0A354169" w14:paraId="426B09FB" w14:textId="2084D66C">
      <w:pPr>
        <w:pStyle w:val="Normal"/>
        <w:spacing w:line="360" w:lineRule="auto"/>
      </w:pPr>
      <w:r w:rsidR="0A354169">
        <w:rPr/>
        <w:t xml:space="preserve">Additionally, the dashboard incorporates demographic data related to race and </w:t>
      </w:r>
      <w:r w:rsidR="12C2AB99">
        <w:rPr/>
        <w:t>socio-economic factors</w:t>
      </w:r>
      <w:r w:rsidR="0A354169">
        <w:rPr/>
        <w:t xml:space="preserve">. Bar plots </w:t>
      </w:r>
      <w:r w:rsidR="0A354169">
        <w:rPr/>
        <w:t>accompanying</w:t>
      </w:r>
      <w:r w:rsidR="0A354169">
        <w:rPr/>
        <w:t xml:space="preserve"> the map display the percentage of reproductive-aged women within each racial and poverty group who either remain without access, have lost access due to closures, or are within the access level. This allows for an in-depth analysis of how different subgroups are </w:t>
      </w:r>
      <w:r w:rsidR="0A354169">
        <w:rPr/>
        <w:t>impacted</w:t>
      </w:r>
      <w:r w:rsidR="0A354169">
        <w:rPr/>
        <w:t xml:space="preserve"> by changes in maternity care access. By dynamically updating these statistics based on user selections, the dashboard </w:t>
      </w:r>
      <w:r w:rsidR="0A354169">
        <w:rPr/>
        <w:t>provides</w:t>
      </w:r>
      <w:r w:rsidR="0A354169">
        <w:rPr/>
        <w:t xml:space="preserve"> valuable insights into healthcare disparities and helps inform policy decisions aimed at improving maternal care accessibility in Georgia.</w:t>
      </w:r>
    </w:p>
    <w:p w:rsidR="37E3C6A8" w:rsidP="37E3C6A8" w:rsidRDefault="37E3C6A8" w14:paraId="3C9CAC24" w14:textId="7A97C01C">
      <w:pPr>
        <w:pStyle w:val="Normal"/>
        <w:spacing w:line="360" w:lineRule="auto"/>
      </w:pPr>
    </w:p>
    <w:p w:rsidR="23E9369C" w:rsidP="37E3C6A8" w:rsidRDefault="23E9369C" w14:paraId="034C6EFA" w14:textId="0EFE5C01">
      <w:pPr>
        <w:pStyle w:val="Normal"/>
        <w:spacing w:line="360" w:lineRule="auto"/>
      </w:pPr>
      <w:r w:rsidR="23E9369C">
        <w:drawing>
          <wp:inline wp14:editId="6F1EA119" wp14:anchorId="220D9313">
            <wp:extent cx="5943600" cy="3714750"/>
            <wp:effectExtent l="0" t="0" r="0" b="0"/>
            <wp:docPr id="1781293882" name="" title=""/>
            <wp:cNvGraphicFramePr>
              <a:graphicFrameLocks noChangeAspect="1"/>
            </wp:cNvGraphicFramePr>
            <a:graphic>
              <a:graphicData uri="http://schemas.openxmlformats.org/drawingml/2006/picture">
                <pic:pic>
                  <pic:nvPicPr>
                    <pic:cNvPr id="0" name=""/>
                    <pic:cNvPicPr/>
                  </pic:nvPicPr>
                  <pic:blipFill>
                    <a:blip r:embed="Ra7b3d03a29e74ca4">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37E3C6A8" w:rsidP="37E3C6A8" w:rsidRDefault="37E3C6A8" w14:paraId="3C3C8D2C" w14:textId="1F39582E">
      <w:pPr>
        <w:pStyle w:val="Normal"/>
        <w:spacing w:line="360" w:lineRule="auto"/>
      </w:pPr>
    </w:p>
    <w:p w:rsidR="1B8F120C" w:rsidP="37E3C6A8" w:rsidRDefault="1B8F120C" w14:paraId="26E670AF" w14:textId="7B1D9489">
      <w:pPr>
        <w:pStyle w:val="Normal"/>
        <w:spacing w:line="360" w:lineRule="auto"/>
      </w:pPr>
    </w:p>
    <w:p w:rsidR="00234651" w:rsidP="1B573DD9" w:rsidRDefault="00234651" w14:paraId="2380EDA6" w14:textId="77777777">
      <w:pPr>
        <w:spacing w:line="360" w:lineRule="auto"/>
        <w:rPr>
          <w:rFonts w:ascii="Arial" w:hAnsi="Arial" w:eastAsia="Arial" w:cs="Arial"/>
        </w:rPr>
      </w:pPr>
    </w:p>
    <w:p w:rsidR="00234651" w:rsidP="1B573DD9" w:rsidRDefault="00234651" w14:paraId="6DB3C7E1" w14:textId="49FDCDFB">
      <w:pPr>
        <w:pStyle w:val="Heading1"/>
        <w:spacing w:line="360" w:lineRule="auto"/>
        <w:rPr>
          <w:rFonts w:ascii="Arial" w:hAnsi="Arial" w:eastAsia="Arial" w:cs="Arial"/>
        </w:rPr>
      </w:pPr>
      <w:r w:rsidRPr="37E3C6A8" w:rsidR="016ACCE1">
        <w:rPr>
          <w:rFonts w:ascii="Arial" w:hAnsi="Arial" w:eastAsia="Arial" w:cs="Arial"/>
        </w:rPr>
        <w:t>3. Results</w:t>
      </w:r>
    </w:p>
    <w:p w:rsidR="7CB9368F" w:rsidP="37E3C6A8" w:rsidRDefault="7CB9368F" w14:paraId="3C959B95" w14:textId="76FAEC8D">
      <w:pPr>
        <w:pStyle w:val="Normal"/>
        <w:spacing w:line="360" w:lineRule="auto"/>
        <w:rPr>
          <w:rFonts w:ascii="Arial" w:hAnsi="Arial" w:eastAsia="Arial" w:cs="Arial"/>
        </w:rPr>
      </w:pPr>
      <w:r w:rsidRPr="37E3C6A8" w:rsidR="7CB9368F">
        <w:rPr>
          <w:rFonts w:ascii="Arial" w:hAnsi="Arial" w:eastAsia="Arial" w:cs="Arial"/>
        </w:rPr>
        <w:t>Case Studies</w:t>
      </w:r>
    </w:p>
    <w:p w:rsidR="00234651" w:rsidP="1B573DD9" w:rsidRDefault="00234651" w14:paraId="03C9EA9C" w14:textId="47AD9494">
      <w:pPr>
        <w:pStyle w:val="ListParagraph"/>
        <w:numPr>
          <w:ilvl w:val="0"/>
          <w:numId w:val="5"/>
        </w:numPr>
        <w:spacing w:line="360" w:lineRule="auto"/>
        <w:rPr>
          <w:rFonts w:ascii="Arial" w:hAnsi="Arial" w:eastAsia="Arial" w:cs="Arial"/>
        </w:rPr>
      </w:pPr>
      <w:r w:rsidRPr="1B573DD9" w:rsidR="016ACCE1">
        <w:rPr>
          <w:rFonts w:ascii="Arial" w:hAnsi="Arial" w:eastAsia="Arial" w:cs="Arial"/>
        </w:rPr>
        <w:t xml:space="preserve">Current state of access to care in Georgia </w:t>
      </w:r>
    </w:p>
    <w:p w:rsidR="00234651" w:rsidP="1B573DD9" w:rsidRDefault="00234651" w14:paraId="1E02BD5E" w14:textId="152D8484">
      <w:pPr>
        <w:pStyle w:val="ListParagraph"/>
        <w:numPr>
          <w:ilvl w:val="1"/>
          <w:numId w:val="5"/>
        </w:numPr>
        <w:spacing w:line="360" w:lineRule="auto"/>
        <w:rPr>
          <w:rFonts w:ascii="Arial" w:hAnsi="Arial" w:eastAsia="Arial" w:cs="Arial"/>
        </w:rPr>
      </w:pPr>
      <w:r w:rsidRPr="1B573DD9" w:rsidR="016ACCE1">
        <w:rPr>
          <w:rFonts w:ascii="Arial" w:hAnsi="Arial" w:eastAsia="Arial" w:cs="Arial"/>
        </w:rPr>
        <w:t>Any level</w:t>
      </w:r>
    </w:p>
    <w:p w:rsidR="00234651" w:rsidP="1B573DD9" w:rsidRDefault="00234651" w14:paraId="01CF4472" w14:textId="7A591CAA">
      <w:pPr>
        <w:pStyle w:val="ListParagraph"/>
        <w:numPr>
          <w:ilvl w:val="1"/>
          <w:numId w:val="5"/>
        </w:numPr>
        <w:spacing w:line="360" w:lineRule="auto"/>
        <w:rPr>
          <w:rFonts w:ascii="Arial" w:hAnsi="Arial" w:eastAsia="Arial" w:cs="Arial"/>
        </w:rPr>
      </w:pPr>
      <w:r w:rsidRPr="37E3C6A8" w:rsidR="016ACCE1">
        <w:rPr>
          <w:rFonts w:ascii="Arial" w:hAnsi="Arial" w:eastAsia="Arial" w:cs="Arial"/>
        </w:rPr>
        <w:t>Level 3 only</w:t>
      </w:r>
    </w:p>
    <w:p w:rsidR="37E3C6A8" w:rsidP="37E3C6A8" w:rsidRDefault="37E3C6A8" w14:paraId="78BD3835" w14:textId="3B699702">
      <w:pPr>
        <w:pStyle w:val="Normal"/>
        <w:spacing w:line="360" w:lineRule="auto"/>
        <w:rPr>
          <w:rFonts w:ascii="Arial" w:hAnsi="Arial" w:eastAsia="Arial" w:cs="Arial"/>
          <w:sz w:val="24"/>
          <w:szCs w:val="24"/>
        </w:rPr>
      </w:pPr>
    </w:p>
    <w:p w:rsidR="00234651" w:rsidP="1B573DD9" w:rsidRDefault="00234651" w14:paraId="4C0ECCC5" w14:textId="7BE126E1">
      <w:pPr>
        <w:pStyle w:val="ListParagraph"/>
        <w:numPr>
          <w:ilvl w:val="0"/>
          <w:numId w:val="5"/>
        </w:numPr>
        <w:spacing w:line="360" w:lineRule="auto"/>
        <w:rPr>
          <w:rFonts w:ascii="Arial" w:hAnsi="Arial" w:eastAsia="Arial" w:cs="Arial"/>
        </w:rPr>
      </w:pPr>
      <w:r w:rsidRPr="1B573DD9" w:rsidR="016ACCE1">
        <w:rPr>
          <w:rFonts w:ascii="Arial" w:hAnsi="Arial" w:eastAsia="Arial" w:cs="Arial"/>
        </w:rPr>
        <w:t xml:space="preserve">Subpopulations most significantly </w:t>
      </w:r>
      <w:r w:rsidRPr="1B573DD9" w:rsidR="39C4FFE2">
        <w:rPr>
          <w:rFonts w:ascii="Arial" w:hAnsi="Arial" w:eastAsia="Arial" w:cs="Arial"/>
        </w:rPr>
        <w:t>affected</w:t>
      </w:r>
      <w:r w:rsidRPr="1B573DD9" w:rsidR="016ACCE1">
        <w:rPr>
          <w:rFonts w:ascii="Arial" w:hAnsi="Arial" w:eastAsia="Arial" w:cs="Arial"/>
        </w:rPr>
        <w:t xml:space="preserve"> by lack of access</w:t>
      </w:r>
    </w:p>
    <w:p w:rsidR="00234651" w:rsidP="1B573DD9" w:rsidRDefault="00234651" w14:paraId="1EB8A2A3" w14:textId="783C5B23">
      <w:pPr>
        <w:pStyle w:val="ListParagraph"/>
        <w:numPr>
          <w:ilvl w:val="1"/>
          <w:numId w:val="5"/>
        </w:numPr>
        <w:spacing w:line="360" w:lineRule="auto"/>
        <w:rPr>
          <w:rFonts w:ascii="Arial" w:hAnsi="Arial" w:eastAsia="Arial" w:cs="Arial"/>
        </w:rPr>
      </w:pPr>
      <w:r w:rsidRPr="1B573DD9" w:rsidR="016ACCE1">
        <w:rPr>
          <w:rFonts w:ascii="Arial" w:hAnsi="Arial" w:eastAsia="Arial" w:cs="Arial"/>
        </w:rPr>
        <w:t>By race</w:t>
      </w:r>
    </w:p>
    <w:p w:rsidR="00234651" w:rsidP="1B573DD9" w:rsidRDefault="00234651" w14:paraId="02071D27" w14:textId="4E440E94">
      <w:pPr>
        <w:pStyle w:val="ListParagraph"/>
        <w:numPr>
          <w:ilvl w:val="1"/>
          <w:numId w:val="5"/>
        </w:numPr>
        <w:spacing w:line="360" w:lineRule="auto"/>
        <w:rPr>
          <w:rFonts w:ascii="Arial" w:hAnsi="Arial" w:eastAsia="Arial" w:cs="Arial"/>
        </w:rPr>
      </w:pPr>
      <w:r w:rsidRPr="1B573DD9" w:rsidR="016ACCE1">
        <w:rPr>
          <w:rFonts w:ascii="Arial" w:hAnsi="Arial" w:eastAsia="Arial" w:cs="Arial"/>
        </w:rPr>
        <w:t>By socio-economic status</w:t>
      </w:r>
    </w:p>
    <w:p w:rsidR="00234651" w:rsidP="1B573DD9" w:rsidRDefault="00234651" w14:paraId="4BE6696A" w14:textId="6B09A86D">
      <w:pPr>
        <w:pStyle w:val="ListParagraph"/>
        <w:numPr>
          <w:ilvl w:val="0"/>
          <w:numId w:val="5"/>
        </w:numPr>
        <w:spacing w:line="360" w:lineRule="auto"/>
        <w:rPr>
          <w:rFonts w:ascii="Arial" w:hAnsi="Arial" w:eastAsia="Arial" w:cs="Arial"/>
        </w:rPr>
      </w:pPr>
      <w:r w:rsidRPr="1B573DD9" w:rsidR="016ACCE1">
        <w:rPr>
          <w:rFonts w:ascii="Arial" w:hAnsi="Arial" w:eastAsia="Arial" w:cs="Arial"/>
        </w:rPr>
        <w:t>Impacts</w:t>
      </w:r>
      <w:r w:rsidRPr="1B573DD9" w:rsidR="016ACCE1">
        <w:rPr>
          <w:rFonts w:ascii="Arial" w:hAnsi="Arial" w:eastAsia="Arial" w:cs="Arial"/>
        </w:rPr>
        <w:t xml:space="preserve"> of hospital closures</w:t>
      </w:r>
    </w:p>
    <w:p w:rsidR="00234651" w:rsidP="1B573DD9" w:rsidRDefault="00234651" w14:paraId="18BE6A8C" w14:textId="77777777">
      <w:pPr>
        <w:spacing w:line="360" w:lineRule="auto"/>
        <w:rPr>
          <w:rFonts w:ascii="Arial" w:hAnsi="Arial" w:eastAsia="Arial" w:cs="Arial"/>
        </w:rPr>
      </w:pPr>
    </w:p>
    <w:p w:rsidR="00234651" w:rsidP="1B573DD9" w:rsidRDefault="00234651" w14:paraId="10430A04" w14:textId="5E219B2D">
      <w:pPr>
        <w:pStyle w:val="Heading1"/>
        <w:spacing w:line="360" w:lineRule="auto"/>
        <w:rPr>
          <w:rFonts w:ascii="Arial" w:hAnsi="Arial" w:eastAsia="Arial" w:cs="Arial"/>
        </w:rPr>
      </w:pPr>
      <w:r w:rsidRPr="1B573DD9" w:rsidR="016ACCE1">
        <w:rPr>
          <w:rFonts w:ascii="Arial" w:hAnsi="Arial" w:eastAsia="Arial" w:cs="Arial"/>
        </w:rPr>
        <w:t>4. Discussion</w:t>
      </w:r>
    </w:p>
    <w:p w:rsidR="00234651" w:rsidP="1B573DD9" w:rsidRDefault="00234651" w14:paraId="03ADB2DA" w14:textId="33778F56">
      <w:pPr>
        <w:spacing w:line="360" w:lineRule="auto"/>
        <w:rPr>
          <w:rFonts w:ascii="Arial" w:hAnsi="Arial" w:eastAsia="Arial" w:cs="Arial"/>
        </w:rPr>
      </w:pPr>
      <w:r w:rsidRPr="1B573DD9" w:rsidR="016ACCE1">
        <w:rPr>
          <w:rFonts w:ascii="Arial" w:hAnsi="Arial" w:eastAsia="Arial" w:cs="Arial"/>
        </w:rPr>
        <w:t>Major Contributions: dynamic view of access to care &amp; easily used by public health practitioners</w:t>
      </w:r>
    </w:p>
    <w:p w:rsidR="00234651" w:rsidP="1B573DD9" w:rsidRDefault="00234651" w14:paraId="0B311DDC" w14:textId="717859F0">
      <w:pPr>
        <w:pStyle w:val="ListParagraph"/>
        <w:numPr>
          <w:ilvl w:val="0"/>
          <w:numId w:val="6"/>
        </w:numPr>
        <w:spacing w:line="360" w:lineRule="auto"/>
        <w:rPr>
          <w:rFonts w:ascii="Arial" w:hAnsi="Arial" w:eastAsia="Arial" w:cs="Arial"/>
        </w:rPr>
      </w:pPr>
      <w:r w:rsidRPr="1B573DD9" w:rsidR="016ACCE1">
        <w:rPr>
          <w:rFonts w:ascii="Arial" w:hAnsi="Arial" w:eastAsia="Arial" w:cs="Arial"/>
        </w:rPr>
        <w:t>Allows user specified access measures and comparison across measures</w:t>
      </w:r>
    </w:p>
    <w:p w:rsidR="00234651" w:rsidP="1B573DD9" w:rsidRDefault="00234651" w14:paraId="0F3FA006" w14:textId="18D9690B">
      <w:pPr>
        <w:pStyle w:val="ListParagraph"/>
        <w:numPr>
          <w:ilvl w:val="0"/>
          <w:numId w:val="6"/>
        </w:numPr>
        <w:spacing w:line="360" w:lineRule="auto"/>
        <w:rPr>
          <w:rFonts w:ascii="Arial" w:hAnsi="Arial" w:eastAsia="Arial" w:cs="Arial"/>
        </w:rPr>
      </w:pPr>
      <w:r w:rsidRPr="1B573DD9" w:rsidR="016ACCE1">
        <w:rPr>
          <w:rFonts w:ascii="Arial" w:hAnsi="Arial" w:eastAsia="Arial" w:cs="Arial"/>
        </w:rPr>
        <w:t>Incorporates levels of care into access measures</w:t>
      </w:r>
    </w:p>
    <w:p w:rsidR="00234651" w:rsidP="1B573DD9" w:rsidRDefault="00234651" w14:paraId="36ED34B7" w14:textId="6A8285CC">
      <w:pPr>
        <w:pStyle w:val="ListParagraph"/>
        <w:numPr>
          <w:ilvl w:val="0"/>
          <w:numId w:val="6"/>
        </w:numPr>
        <w:spacing w:line="360" w:lineRule="auto"/>
        <w:rPr>
          <w:rFonts w:ascii="Arial" w:hAnsi="Arial" w:eastAsia="Arial" w:cs="Arial"/>
        </w:rPr>
      </w:pPr>
      <w:r w:rsidRPr="1B573DD9" w:rsidR="016ACCE1">
        <w:rPr>
          <w:rFonts w:ascii="Arial" w:hAnsi="Arial" w:eastAsia="Arial" w:cs="Arial"/>
        </w:rPr>
        <w:t>Allows user to explore hypothetical obstetric unit closures impact on specified access to care</w:t>
      </w:r>
    </w:p>
    <w:p w:rsidR="4EB4FC50" w:rsidP="1B573DD9" w:rsidRDefault="4EB4FC50" w14:paraId="4E6AA0B6" w14:textId="434F38AD">
      <w:pPr>
        <w:pStyle w:val="Normal"/>
        <w:spacing w:line="360" w:lineRule="auto"/>
        <w:rPr>
          <w:rFonts w:ascii="Arial" w:hAnsi="Arial" w:eastAsia="Arial" w:cs="Arial"/>
          <w:sz w:val="24"/>
          <w:szCs w:val="24"/>
        </w:rPr>
      </w:pPr>
      <w:r w:rsidRPr="1B573DD9" w:rsidR="4EB4FC50">
        <w:rPr>
          <w:rFonts w:ascii="Arial" w:hAnsi="Arial" w:eastAsia="Arial" w:cs="Arial"/>
          <w:sz w:val="24"/>
          <w:szCs w:val="24"/>
        </w:rPr>
        <w:t>Limitations</w:t>
      </w:r>
    </w:p>
    <w:p w:rsidR="4EB4FC50" w:rsidP="1B573DD9" w:rsidRDefault="4EB4FC50" w14:paraId="3CBAFFDA" w14:textId="7048CDCB">
      <w:pPr>
        <w:pStyle w:val="ListParagraph"/>
        <w:numPr>
          <w:ilvl w:val="0"/>
          <w:numId w:val="7"/>
        </w:numPr>
        <w:spacing w:line="360" w:lineRule="auto"/>
        <w:rPr>
          <w:rFonts w:ascii="Arial" w:hAnsi="Arial" w:eastAsia="Arial" w:cs="Arial"/>
          <w:sz w:val="24"/>
          <w:szCs w:val="24"/>
        </w:rPr>
      </w:pPr>
      <w:r w:rsidRPr="1B573DD9" w:rsidR="4EB4FC50">
        <w:rPr>
          <w:rFonts w:ascii="Arial" w:hAnsi="Arial" w:eastAsia="Arial" w:cs="Arial"/>
          <w:sz w:val="24"/>
          <w:szCs w:val="24"/>
        </w:rPr>
        <w:t>Not considering out-of-state hospitals</w:t>
      </w:r>
    </w:p>
    <w:p w:rsidR="4EB4FC50" w:rsidP="1B573DD9" w:rsidRDefault="4EB4FC50" w14:paraId="06236F27" w14:textId="04270D14">
      <w:pPr>
        <w:pStyle w:val="ListParagraph"/>
        <w:numPr>
          <w:ilvl w:val="0"/>
          <w:numId w:val="7"/>
        </w:numPr>
        <w:spacing w:line="360" w:lineRule="auto"/>
        <w:rPr>
          <w:rFonts w:ascii="Arial" w:hAnsi="Arial" w:eastAsia="Arial" w:cs="Arial"/>
          <w:sz w:val="24"/>
          <w:szCs w:val="24"/>
        </w:rPr>
      </w:pPr>
      <w:r w:rsidRPr="1B573DD9" w:rsidR="4EB4FC50">
        <w:rPr>
          <w:rFonts w:ascii="Arial" w:hAnsi="Arial" w:eastAsia="Arial" w:cs="Arial"/>
          <w:sz w:val="24"/>
          <w:szCs w:val="24"/>
        </w:rPr>
        <w:t>Aggregating data</w:t>
      </w:r>
    </w:p>
    <w:p w:rsidR="4EB4FC50" w:rsidP="1B573DD9" w:rsidRDefault="4EB4FC50" w14:paraId="3FC23307" w14:textId="075A095C">
      <w:pPr>
        <w:pStyle w:val="ListParagraph"/>
        <w:numPr>
          <w:ilvl w:val="0"/>
          <w:numId w:val="7"/>
        </w:numPr>
        <w:spacing w:line="360" w:lineRule="auto"/>
        <w:rPr>
          <w:rFonts w:ascii="Arial" w:hAnsi="Arial" w:eastAsia="Arial" w:cs="Arial"/>
          <w:sz w:val="24"/>
          <w:szCs w:val="24"/>
        </w:rPr>
      </w:pPr>
      <w:r w:rsidRPr="37E3C6A8" w:rsidR="4EB4FC50">
        <w:rPr>
          <w:rFonts w:ascii="Arial" w:hAnsi="Arial" w:eastAsia="Arial" w:cs="Arial"/>
          <w:sz w:val="24"/>
          <w:szCs w:val="24"/>
        </w:rPr>
        <w:t xml:space="preserve">Travel distance – </w:t>
      </w:r>
      <w:r w:rsidRPr="37E3C6A8" w:rsidR="4EB4FC50">
        <w:rPr>
          <w:rFonts w:ascii="Arial" w:hAnsi="Arial" w:eastAsia="Arial" w:cs="Arial"/>
          <w:sz w:val="24"/>
          <w:szCs w:val="24"/>
        </w:rPr>
        <w:t>doesn't</w:t>
      </w:r>
      <w:r w:rsidRPr="37E3C6A8" w:rsidR="4EB4FC50">
        <w:rPr>
          <w:rFonts w:ascii="Arial" w:hAnsi="Arial" w:eastAsia="Arial" w:cs="Arial"/>
          <w:sz w:val="24"/>
          <w:szCs w:val="24"/>
        </w:rPr>
        <w:t xml:space="preserve"> incorporate transportation</w:t>
      </w:r>
    </w:p>
    <w:p w:rsidR="45C575F7" w:rsidP="37E3C6A8" w:rsidRDefault="45C575F7" w14:paraId="7BB53C01" w14:textId="10782FB7">
      <w:pPr>
        <w:pStyle w:val="Normal"/>
        <w:spacing w:line="360" w:lineRule="auto"/>
        <w:rPr>
          <w:rFonts w:ascii="Arial" w:hAnsi="Arial" w:eastAsia="Arial" w:cs="Arial"/>
          <w:sz w:val="24"/>
          <w:szCs w:val="24"/>
        </w:rPr>
      </w:pPr>
      <w:r w:rsidRPr="37E3C6A8" w:rsidR="45C575F7">
        <w:rPr>
          <w:rFonts w:ascii="Arial" w:hAnsi="Arial" w:eastAsia="Arial" w:cs="Arial"/>
          <w:sz w:val="24"/>
          <w:szCs w:val="24"/>
        </w:rPr>
        <w:t xml:space="preserve">We present a dashboard that allows users to analyze maternity care access in the state of Georgia across multiple access measures. </w:t>
      </w:r>
      <w:r w:rsidRPr="37E3C6A8" w:rsidR="2854FAFF">
        <w:rPr>
          <w:rFonts w:ascii="Arial" w:hAnsi="Arial" w:eastAsia="Arial" w:cs="Arial"/>
          <w:sz w:val="24"/>
          <w:szCs w:val="24"/>
        </w:rPr>
        <w:t xml:space="preserve">[Main findings]. This </w:t>
      </w:r>
      <w:r w:rsidRPr="37E3C6A8" w:rsidR="2854FAFF">
        <w:rPr>
          <w:rFonts w:ascii="Arial" w:hAnsi="Arial" w:eastAsia="Arial" w:cs="Arial"/>
          <w:sz w:val="24"/>
          <w:szCs w:val="24"/>
        </w:rPr>
        <w:t>publicly</w:t>
      </w:r>
      <w:r w:rsidRPr="37E3C6A8" w:rsidR="2854FAFF">
        <w:rPr>
          <w:rFonts w:ascii="Arial" w:hAnsi="Arial" w:eastAsia="Arial" w:cs="Arial"/>
          <w:sz w:val="24"/>
          <w:szCs w:val="24"/>
        </w:rPr>
        <w:t xml:space="preserve"> available tool can help policymakers and hospital administrators visualize access to maternity care and </w:t>
      </w:r>
      <w:r w:rsidRPr="37E3C6A8" w:rsidR="2854FAFF">
        <w:rPr>
          <w:rFonts w:ascii="Arial" w:hAnsi="Arial" w:eastAsia="Arial" w:cs="Arial"/>
          <w:sz w:val="24"/>
          <w:szCs w:val="24"/>
        </w:rPr>
        <w:t>determine</w:t>
      </w:r>
      <w:r w:rsidRPr="37E3C6A8" w:rsidR="2854FAFF">
        <w:rPr>
          <w:rFonts w:ascii="Arial" w:hAnsi="Arial" w:eastAsia="Arial" w:cs="Arial"/>
          <w:sz w:val="24"/>
          <w:szCs w:val="24"/>
        </w:rPr>
        <w:t xml:space="preserve"> areas to target improvements in risk-appropriate access to maternity care.</w:t>
      </w:r>
    </w:p>
    <w:p w:rsidR="3C53D886" w:rsidP="37E3C6A8" w:rsidRDefault="3C53D886" w14:paraId="295F337C" w14:textId="7B74DE0C">
      <w:pPr>
        <w:pStyle w:val="Normal"/>
        <w:spacing w:line="360" w:lineRule="auto"/>
        <w:rPr>
          <w:rFonts w:ascii="Arial" w:hAnsi="Arial" w:eastAsia="Arial" w:cs="Arial"/>
          <w:sz w:val="24"/>
          <w:szCs w:val="24"/>
        </w:rPr>
      </w:pPr>
      <w:r w:rsidRPr="37E3C6A8" w:rsidR="3C53D886">
        <w:rPr>
          <w:rFonts w:ascii="Arial" w:hAnsi="Arial" w:eastAsia="Arial" w:cs="Arial"/>
          <w:sz w:val="24"/>
          <w:szCs w:val="24"/>
        </w:rPr>
        <w:t xml:space="preserve">The current study and corresponding dashboard have limitations. First, we currently consider the state of Georgia independently, and we do not consider out-of-state hospitals or out-of-state demand for Georgia hospitals. </w:t>
      </w:r>
      <w:r w:rsidRPr="37E3C6A8" w:rsidR="1CDCB8F0">
        <w:rPr>
          <w:rFonts w:ascii="Arial" w:hAnsi="Arial" w:eastAsia="Arial" w:cs="Arial"/>
          <w:sz w:val="24"/>
          <w:szCs w:val="24"/>
        </w:rPr>
        <w:t xml:space="preserve">Second, we aggregate data at the census block group level. Third, while we incorporate travel distance by road, we do not consider transportation modes or availability. </w:t>
      </w:r>
      <w:r w:rsidRPr="37E3C6A8" w:rsidR="521CB0A4">
        <w:rPr>
          <w:rFonts w:ascii="Arial" w:hAnsi="Arial" w:eastAsia="Arial" w:cs="Arial"/>
          <w:sz w:val="24"/>
          <w:szCs w:val="24"/>
        </w:rPr>
        <w:t xml:space="preserve">Certain regions in Georgia may have lower rates of car ownership and public transportation availability, resulting in a larger travel burden. </w:t>
      </w:r>
      <w:r w:rsidRPr="37E3C6A8" w:rsidR="2D3AE0B6">
        <w:rPr>
          <w:rFonts w:ascii="Arial" w:hAnsi="Arial" w:eastAsia="Arial" w:cs="Arial"/>
          <w:sz w:val="24"/>
          <w:szCs w:val="24"/>
        </w:rPr>
        <w:t xml:space="preserve">An </w:t>
      </w:r>
      <w:r w:rsidRPr="37E3C6A8" w:rsidR="2D3AE0B6">
        <w:rPr>
          <w:rFonts w:ascii="Arial" w:hAnsi="Arial" w:eastAsia="Arial" w:cs="Arial"/>
          <w:sz w:val="24"/>
          <w:szCs w:val="24"/>
        </w:rPr>
        <w:t>additional</w:t>
      </w:r>
      <w:r w:rsidRPr="37E3C6A8" w:rsidR="2D3AE0B6">
        <w:rPr>
          <w:rFonts w:ascii="Arial" w:hAnsi="Arial" w:eastAsia="Arial" w:cs="Arial"/>
          <w:sz w:val="24"/>
          <w:szCs w:val="24"/>
        </w:rPr>
        <w:t xml:space="preserve"> barrier to access that we did not consider is insurance coverage. Finally, our analysis only considers potential access. </w:t>
      </w:r>
    </w:p>
    <w:p w:rsidR="00234651" w:rsidP="1B573DD9" w:rsidRDefault="00234651" w14:paraId="45BEB541" w14:textId="1F24D8AD">
      <w:pPr>
        <w:pStyle w:val="Heading1"/>
        <w:spacing w:line="360" w:lineRule="auto"/>
        <w:rPr>
          <w:rFonts w:ascii="Arial" w:hAnsi="Arial" w:eastAsia="Arial" w:cs="Arial"/>
        </w:rPr>
      </w:pPr>
      <w:r w:rsidRPr="1B573DD9" w:rsidR="016ACCE1">
        <w:rPr>
          <w:rFonts w:ascii="Arial" w:hAnsi="Arial" w:eastAsia="Arial" w:cs="Arial"/>
        </w:rPr>
        <w:t>5. Conclusion</w:t>
      </w:r>
    </w:p>
    <w:p w:rsidR="00234651" w:rsidP="1B573DD9" w:rsidRDefault="00234651" w14:paraId="64DE39F0" w14:textId="77777777">
      <w:pPr>
        <w:spacing w:line="360" w:lineRule="auto"/>
        <w:rPr>
          <w:rFonts w:ascii="Arial" w:hAnsi="Arial" w:eastAsia="Arial" w:cs="Arial"/>
        </w:rPr>
      </w:pPr>
    </w:p>
    <w:p w:rsidR="00234651" w:rsidP="1B573DD9" w:rsidRDefault="00234651" w14:paraId="086A5DA9" w14:textId="63BAF97E">
      <w:pPr>
        <w:spacing w:line="360" w:lineRule="auto"/>
        <w:rPr>
          <w:rFonts w:ascii="Arial" w:hAnsi="Arial" w:eastAsia="Arial" w:cs="Arial"/>
        </w:rPr>
      </w:pPr>
    </w:p>
    <w:p w:rsidR="00234651" w:rsidP="1B573DD9" w:rsidRDefault="00234651" w14:paraId="17023C74" w14:textId="77777777">
      <w:pPr>
        <w:spacing w:line="360" w:lineRule="auto"/>
        <w:rPr>
          <w:rFonts w:ascii="Arial" w:hAnsi="Arial" w:eastAsia="Arial" w:cs="Arial"/>
        </w:rPr>
      </w:pPr>
      <w:r w:rsidRPr="1B573DD9">
        <w:rPr>
          <w:rFonts w:ascii="Arial" w:hAnsi="Arial" w:eastAsia="Arial" w:cs="Arial"/>
        </w:rPr>
        <w:br w:type="page"/>
      </w:r>
    </w:p>
    <w:p w:rsidR="00234651" w:rsidP="1B573DD9" w:rsidRDefault="00234651" w14:paraId="037CBF13" w14:textId="799E4B79">
      <w:pPr>
        <w:pStyle w:val="Heading1"/>
        <w:spacing w:line="360" w:lineRule="auto"/>
        <w:rPr>
          <w:rFonts w:ascii="Arial" w:hAnsi="Arial" w:eastAsia="Arial" w:cs="Arial"/>
        </w:rPr>
      </w:pPr>
      <w:r w:rsidRPr="1B573DD9" w:rsidR="016ACCE1">
        <w:rPr>
          <w:rFonts w:ascii="Arial" w:hAnsi="Arial" w:eastAsia="Arial" w:cs="Arial"/>
        </w:rPr>
        <w:t>References</w:t>
      </w:r>
    </w:p>
    <w:p w:rsidR="00234651" w:rsidP="1B573DD9" w:rsidRDefault="00234651" w14:paraId="648C0E43" w14:textId="3A2809B2">
      <w:pPr>
        <w:spacing w:line="360" w:lineRule="auto"/>
        <w:rPr>
          <w:rFonts w:ascii="Arial" w:hAnsi="Arial" w:eastAsia="Arial" w:cs="Arial"/>
        </w:rPr>
      </w:pPr>
      <w:r w:rsidRPr="1B573DD9">
        <w:rPr>
          <w:rFonts w:ascii="Arial" w:hAnsi="Arial" w:eastAsia="Arial" w:cs="Arial"/>
        </w:rPr>
        <w:br w:type="page"/>
      </w:r>
    </w:p>
    <w:p w:rsidRPr="00234651" w:rsidR="00234651" w:rsidP="1B573DD9" w:rsidRDefault="00234651" w14:paraId="2D08D6D2" w14:textId="31755F67">
      <w:pPr>
        <w:pStyle w:val="Heading1"/>
        <w:spacing w:line="360" w:lineRule="auto"/>
        <w:rPr>
          <w:rFonts w:ascii="Arial" w:hAnsi="Arial" w:eastAsia="Arial" w:cs="Arial"/>
        </w:rPr>
      </w:pPr>
      <w:r w:rsidRPr="1B8F120C" w:rsidR="016ACCE1">
        <w:rPr>
          <w:rFonts w:ascii="Arial" w:hAnsi="Arial" w:eastAsia="Arial" w:cs="Arial"/>
        </w:rPr>
        <w:t>Tables and Figures</w:t>
      </w:r>
    </w:p>
    <w:tbl>
      <w:tblPr>
        <w:tblStyle w:val="TableGrid"/>
        <w:tblW w:w="0" w:type="auto"/>
        <w:tblLayout w:type="fixed"/>
        <w:tblLook w:val="06A0" w:firstRow="1" w:lastRow="0" w:firstColumn="1" w:lastColumn="0" w:noHBand="1" w:noVBand="1"/>
      </w:tblPr>
      <w:tblGrid>
        <w:gridCol w:w="8065"/>
        <w:gridCol w:w="1295"/>
      </w:tblGrid>
      <w:tr w:rsidR="1B8F120C" w:rsidTr="1B8F120C" w14:paraId="572AA6EC">
        <w:trPr>
          <w:trHeight w:val="315"/>
        </w:trPr>
        <w:tc>
          <w:tcPr>
            <w:tcW w:w="8065"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5E68AA80" w14:textId="30C630F5">
            <w:pPr>
              <w:spacing w:before="0" w:beforeAutospacing="off" w:after="0" w:afterAutospacing="off"/>
            </w:pPr>
            <w:r w:rsidRPr="1B8F120C" w:rsidR="1B8F120C">
              <w:rPr>
                <w:rFonts w:ascii="Arial" w:hAnsi="Arial" w:eastAsia="Arial" w:cs="Arial"/>
                <w:b w:val="1"/>
                <w:bCs w:val="1"/>
                <w:sz w:val="20"/>
                <w:szCs w:val="20"/>
              </w:rPr>
              <w:t xml:space="preserve">Datasets </w:t>
            </w:r>
          </w:p>
        </w:tc>
        <w:tc>
          <w:tcPr>
            <w:tcW w:w="129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B8F120C" w:rsidRDefault="1B8F120C" w14:paraId="159AA4AD" w14:textId="735501D1"/>
        </w:tc>
      </w:tr>
      <w:tr w:rsidR="1B8F120C" w:rsidTr="1B8F120C" w14:paraId="6F9FC62A">
        <w:trPr>
          <w:trHeight w:val="315"/>
        </w:trPr>
        <w:tc>
          <w:tcPr>
            <w:tcW w:w="806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6C08CBE5" w14:textId="4E9730D9">
            <w:pPr>
              <w:spacing w:before="0" w:beforeAutospacing="off" w:after="0" w:afterAutospacing="off"/>
            </w:pPr>
            <w:r w:rsidRPr="1B8F120C" w:rsidR="1B8F120C">
              <w:rPr>
                <w:rFonts w:ascii="Arial" w:hAnsi="Arial" w:eastAsia="Arial" w:cs="Arial"/>
                <w:sz w:val="20"/>
                <w:szCs w:val="20"/>
              </w:rPr>
              <w:t>List of Hospitals</w:t>
            </w:r>
          </w:p>
        </w:tc>
        <w:tc>
          <w:tcPr>
            <w:tcW w:w="12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3882EA78" w14:textId="00E4B5DC">
            <w:pPr>
              <w:spacing w:before="0" w:beforeAutospacing="off" w:after="0" w:afterAutospacing="off"/>
            </w:pPr>
            <w:hyperlink w:anchor="gid=1740256514" r:id="R2a3add08cfcb4066">
              <w:r w:rsidRPr="1B8F120C" w:rsidR="1B8F120C">
                <w:rPr>
                  <w:rStyle w:val="Hyperlink"/>
                  <w:rFonts w:ascii="Arial" w:hAnsi="Arial" w:eastAsia="Arial" w:cs="Arial"/>
                  <w:strike w:val="0"/>
                  <w:dstrike w:val="0"/>
                  <w:color w:val="1155CC"/>
                  <w:sz w:val="20"/>
                  <w:szCs w:val="20"/>
                  <w:u w:val="single"/>
                </w:rPr>
                <w:t>Link</w:t>
              </w:r>
            </w:hyperlink>
          </w:p>
        </w:tc>
      </w:tr>
      <w:tr w:rsidR="1B8F120C" w:rsidTr="1B8F120C" w14:paraId="3AD5C305">
        <w:trPr>
          <w:trHeight w:val="315"/>
        </w:trPr>
        <w:tc>
          <w:tcPr>
            <w:tcW w:w="806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118CD7AC" w14:textId="78DF5D73">
            <w:pPr>
              <w:spacing w:before="0" w:beforeAutospacing="off" w:after="0" w:afterAutospacing="off"/>
            </w:pPr>
            <w:r w:rsidRPr="1B8F120C" w:rsidR="1B8F120C">
              <w:rPr>
                <w:rFonts w:ascii="Arial" w:hAnsi="Arial" w:eastAsia="Arial" w:cs="Arial"/>
                <w:sz w:val="20"/>
                <w:szCs w:val="20"/>
              </w:rPr>
              <w:t>Block Group Population Center</w:t>
            </w:r>
          </w:p>
        </w:tc>
        <w:tc>
          <w:tcPr>
            <w:tcW w:w="12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03DFC6AD" w14:textId="3CCC33EA">
            <w:pPr>
              <w:spacing w:before="0" w:beforeAutospacing="off" w:after="0" w:afterAutospacing="off"/>
            </w:pPr>
            <w:hyperlink r:id="R385c396c0d9a46ee">
              <w:r w:rsidRPr="1B8F120C" w:rsidR="1B8F120C">
                <w:rPr>
                  <w:rStyle w:val="Hyperlink"/>
                  <w:rFonts w:ascii="Arial" w:hAnsi="Arial" w:eastAsia="Arial" w:cs="Arial"/>
                  <w:strike w:val="0"/>
                  <w:dstrike w:val="0"/>
                  <w:color w:val="1155CC"/>
                  <w:sz w:val="20"/>
                  <w:szCs w:val="20"/>
                  <w:u w:val="single"/>
                </w:rPr>
                <w:t>Link</w:t>
              </w:r>
            </w:hyperlink>
          </w:p>
        </w:tc>
      </w:tr>
      <w:tr w:rsidR="1B8F120C" w:rsidTr="1B8F120C" w14:paraId="26B0D8E8">
        <w:trPr>
          <w:trHeight w:val="315"/>
        </w:trPr>
        <w:tc>
          <w:tcPr>
            <w:tcW w:w="806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0BE310C6" w14:textId="5C2FD91B">
            <w:pPr>
              <w:spacing w:before="0" w:beforeAutospacing="off" w:after="0" w:afterAutospacing="off"/>
            </w:pPr>
            <w:r w:rsidRPr="1B8F120C" w:rsidR="1B8F120C">
              <w:rPr>
                <w:rFonts w:ascii="Arial" w:hAnsi="Arial" w:eastAsia="Arial" w:cs="Arial"/>
                <w:sz w:val="20"/>
                <w:szCs w:val="20"/>
              </w:rPr>
              <w:t>Distance Matrix</w:t>
            </w:r>
          </w:p>
        </w:tc>
        <w:tc>
          <w:tcPr>
            <w:tcW w:w="12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6B01BCDE" w14:textId="511E53A6">
            <w:pPr>
              <w:spacing w:before="0" w:beforeAutospacing="off" w:after="0" w:afterAutospacing="off"/>
            </w:pPr>
            <w:hyperlink w:anchor="scrollTo=TcJZql36UGQL" r:id="R5b654fe5461c4200">
              <w:r w:rsidRPr="1B8F120C" w:rsidR="1B8F120C">
                <w:rPr>
                  <w:rStyle w:val="Hyperlink"/>
                  <w:rFonts w:ascii="Arial" w:hAnsi="Arial" w:eastAsia="Arial" w:cs="Arial"/>
                  <w:strike w:val="0"/>
                  <w:dstrike w:val="0"/>
                  <w:color w:val="1155CC"/>
                  <w:sz w:val="20"/>
                  <w:szCs w:val="20"/>
                  <w:u w:val="single"/>
                </w:rPr>
                <w:t>Code</w:t>
              </w:r>
            </w:hyperlink>
          </w:p>
        </w:tc>
      </w:tr>
      <w:tr w:rsidR="1B8F120C" w:rsidTr="1B8F120C" w14:paraId="0CCEB022">
        <w:trPr>
          <w:trHeight w:val="315"/>
        </w:trPr>
        <w:tc>
          <w:tcPr>
            <w:tcW w:w="806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28385202" w14:textId="0EE3762C">
            <w:pPr>
              <w:spacing w:before="0" w:beforeAutospacing="off" w:after="0" w:afterAutospacing="off"/>
            </w:pPr>
            <w:r w:rsidRPr="1B8F120C" w:rsidR="1B8F120C">
              <w:rPr>
                <w:rFonts w:ascii="Arial" w:hAnsi="Arial" w:eastAsia="Arial" w:cs="Arial"/>
                <w:sz w:val="20"/>
                <w:szCs w:val="20"/>
              </w:rPr>
              <w:t>Count of Reproductive Aged Women on a Block group Level</w:t>
            </w:r>
          </w:p>
        </w:tc>
        <w:tc>
          <w:tcPr>
            <w:tcW w:w="12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B8F120C" w:rsidRDefault="1B8F120C" w14:paraId="7FE129B5" w14:textId="41F0678E"/>
        </w:tc>
      </w:tr>
      <w:tr w:rsidR="1B8F120C" w:rsidTr="1B8F120C" w14:paraId="4D3167CF">
        <w:trPr>
          <w:trHeight w:val="315"/>
        </w:trPr>
        <w:tc>
          <w:tcPr>
            <w:tcW w:w="806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09AC0275" w14:textId="36794F80">
            <w:pPr>
              <w:spacing w:before="0" w:beforeAutospacing="off" w:after="0" w:afterAutospacing="off"/>
            </w:pPr>
            <w:r w:rsidRPr="1B8F120C" w:rsidR="1B8F120C">
              <w:rPr>
                <w:rFonts w:ascii="Arial" w:hAnsi="Arial" w:eastAsia="Arial" w:cs="Arial"/>
                <w:sz w:val="20"/>
                <w:szCs w:val="20"/>
              </w:rPr>
              <w:t>Count of Reproductive Aged Women by race on a County, Census Tract and Block Group Level</w:t>
            </w:r>
          </w:p>
        </w:tc>
        <w:tc>
          <w:tcPr>
            <w:tcW w:w="12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B8F120C" w:rsidRDefault="1B8F120C" w14:paraId="03BD722C" w14:textId="3502A5E6"/>
        </w:tc>
      </w:tr>
      <w:tr w:rsidR="1B8F120C" w:rsidTr="1B8F120C" w14:paraId="35C7C4E9">
        <w:trPr>
          <w:trHeight w:val="315"/>
        </w:trPr>
        <w:tc>
          <w:tcPr>
            <w:tcW w:w="806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1B8F120C" w:rsidP="1B8F120C" w:rsidRDefault="1B8F120C" w14:paraId="5ABE41D3" w14:textId="467A855C">
            <w:pPr>
              <w:spacing w:before="0" w:beforeAutospacing="off" w:after="0" w:afterAutospacing="off"/>
            </w:pPr>
            <w:r w:rsidRPr="1B8F120C" w:rsidR="1B8F120C">
              <w:rPr>
                <w:rFonts w:ascii="Arial" w:hAnsi="Arial" w:eastAsia="Arial" w:cs="Arial"/>
                <w:sz w:val="20"/>
                <w:szCs w:val="20"/>
              </w:rPr>
              <w:t>Count of Reproductive Aged Women by poverty on a County, Census Tract and Block Group Level</w:t>
            </w:r>
          </w:p>
        </w:tc>
        <w:tc>
          <w:tcPr>
            <w:tcW w:w="12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1B8F120C" w:rsidRDefault="1B8F120C" w14:paraId="7B83449F" w14:textId="57478941"/>
        </w:tc>
      </w:tr>
    </w:tbl>
    <w:p w:rsidR="1B8F120C" w:rsidP="1B8F120C" w:rsidRDefault="1B8F120C" w14:paraId="7BA7F583" w14:textId="0385EB78">
      <w:pPr>
        <w:pStyle w:val="Normal"/>
      </w:pPr>
    </w:p>
    <w:p w:rsidR="37E3C6A8" w:rsidRDefault="37E3C6A8" w14:paraId="336F171A" w14:textId="1DDB6358">
      <w:r>
        <w:br w:type="page"/>
      </w:r>
    </w:p>
    <w:p w:rsidRPr="00234651" w:rsidR="00234651" w:rsidP="37E3C6A8" w:rsidRDefault="00234651" w14:paraId="335ADAB6" w14:textId="72BDDF6C">
      <w:pPr>
        <w:pStyle w:val="Heading1"/>
        <w:rPr>
          <w:rFonts w:cs="Arial"/>
        </w:rPr>
      </w:pPr>
      <w:r w:rsidR="2886120D">
        <w:rPr/>
        <w:t>Appendix/Extra Text</w:t>
      </w:r>
    </w:p>
    <w:p w:rsidR="37E3C6A8" w:rsidP="37E3C6A8" w:rsidRDefault="37E3C6A8" w14:paraId="64303F09" w14:textId="3745F52C">
      <w:pPr>
        <w:pStyle w:val="Normal"/>
      </w:pPr>
    </w:p>
    <w:p w:rsidR="2630C86C" w:rsidP="37E3C6A8" w:rsidRDefault="2630C86C" w14:paraId="3CEB233F" w14:textId="7EC22C28">
      <w:pPr>
        <w:pStyle w:val="Normal"/>
        <w:rPr>
          <w:b w:val="1"/>
          <w:bCs w:val="1"/>
        </w:rPr>
      </w:pPr>
      <w:r w:rsidRPr="37E3C6A8" w:rsidR="2630C86C">
        <w:rPr>
          <w:b w:val="1"/>
          <w:bCs w:val="1"/>
        </w:rPr>
        <w:t>Population Estimates</w:t>
      </w:r>
    </w:p>
    <w:p w:rsidR="2886120D" w:rsidP="37E3C6A8" w:rsidRDefault="2886120D" w14:paraId="6AFA81DB" w14:textId="7A9BE31D">
      <w:pPr>
        <w:pStyle w:val="Normal"/>
        <w:spacing w:before="300" w:beforeAutospacing="off" w:after="0" w:afterAutospacing="off" w:line="360" w:lineRule="auto"/>
        <w:ind w:left="0" w:right="2730"/>
        <w:jc w:val="both"/>
        <w:rPr>
          <w:rFonts w:ascii="Arial" w:hAnsi="Arial" w:eastAsia="Arial" w:cs="Arial"/>
          <w:noProof w:val="0"/>
          <w:sz w:val="24"/>
          <w:szCs w:val="24"/>
          <w:lang w:val="en-US"/>
        </w:rPr>
      </w:pPr>
      <w:r w:rsidR="2886120D">
        <w:drawing>
          <wp:inline wp14:editId="1F1435DA" wp14:anchorId="633B29A4">
            <wp:extent cx="4771718" cy="4648224"/>
            <wp:effectExtent l="0" t="0" r="0" b="0"/>
            <wp:docPr id="1305720554" name="" title=""/>
            <wp:cNvGraphicFramePr>
              <a:graphicFrameLocks noChangeAspect="1"/>
            </wp:cNvGraphicFramePr>
            <a:graphic>
              <a:graphicData uri="http://schemas.openxmlformats.org/drawingml/2006/picture">
                <pic:pic>
                  <pic:nvPicPr>
                    <pic:cNvPr id="0" name=""/>
                    <pic:cNvPicPr/>
                  </pic:nvPicPr>
                  <pic:blipFill>
                    <a:blip r:embed="R62430641b3864656">
                      <a:extLst xmlns:a="http://schemas.openxmlformats.org/drawingml/2006/main">
                        <a:ext xmlns:a="http://schemas.openxmlformats.org/drawingml/2006/main" uri="{28A0092B-C50C-407E-A947-70E740481C1C}">
                          <a14:useLocalDpi xmlns:a14="http://schemas.microsoft.com/office/drawing/2010/main" val="0"/>
                        </a:ext>
                      </a:extLst>
                    </a:blip>
                    <a:srcRect l="0" t="1158" r="3660" b="4633"/>
                    <a:stretch>
                      <a:fillRect/>
                    </a:stretch>
                  </pic:blipFill>
                  <pic:spPr xmlns:pic="http://schemas.openxmlformats.org/drawingml/2006/picture">
                    <a:xfrm xmlns:a="http://schemas.openxmlformats.org/drawingml/2006/main" rot="0" flipH="0" flipV="0">
                      <a:off x="0" y="0"/>
                      <a:ext cx="4771718" cy="4648224"/>
                    </a:xfrm>
                    <a:prstGeom xmlns:a="http://schemas.openxmlformats.org/drawingml/2006/main" prst="rect">
                      <a:avLst/>
                    </a:prstGeom>
                  </pic:spPr>
                </pic:pic>
              </a:graphicData>
            </a:graphic>
          </wp:inline>
        </w:drawing>
      </w:r>
    </w:p>
    <w:p w:rsidR="37E3C6A8" w:rsidP="37E3C6A8" w:rsidRDefault="37E3C6A8" w14:paraId="778BC27D" w14:textId="2890532A">
      <w:pPr>
        <w:shd w:val="clear" w:color="auto" w:fill="FFFFFF" w:themeFill="background1"/>
        <w:spacing w:before="0" w:beforeAutospacing="off" w:after="0" w:afterAutospacing="off" w:line="360" w:lineRule="auto"/>
        <w:ind w:left="4440"/>
        <w:rPr>
          <w:rFonts w:ascii="Arial" w:hAnsi="Arial" w:eastAsia="Arial" w:cs="Arial"/>
        </w:rPr>
      </w:pPr>
    </w:p>
    <w:p w:rsidR="2886120D" w:rsidP="37E3C6A8" w:rsidRDefault="2886120D" w14:paraId="50DCB899" w14:textId="5AFB7464">
      <w:pPr>
        <w:shd w:val="clear" w:color="auto" w:fill="FFFFFF" w:themeFill="background1"/>
        <w:spacing w:before="0" w:beforeAutospacing="off" w:after="30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2886120D">
        <w:rPr>
          <w:rFonts w:ascii="Arial" w:hAnsi="Arial" w:eastAsia="Arial" w:cs="Arial"/>
          <w:b w:val="0"/>
          <w:bCs w:val="0"/>
          <w:i w:val="0"/>
          <w:iCs w:val="0"/>
          <w:caps w:val="0"/>
          <w:smallCaps w:val="0"/>
          <w:noProof w:val="0"/>
          <w:color w:val="000000" w:themeColor="text1" w:themeTint="FF" w:themeShade="FF"/>
          <w:sz w:val="24"/>
          <w:szCs w:val="24"/>
          <w:lang w:val="en-US"/>
        </w:rPr>
        <w:t>The diagram above shows the standard hierarchy of geographic entities in the United States, starting with the Block Group (BG) as the base level, followed by the Census Tract (CT), then counties, and finally states. Population datasets for Georgia are therefore collected at the Block Group, Census Tract, and County levels, with the reproductive age population defined as ages 18 to 44.</w:t>
      </w:r>
    </w:p>
    <w:p w:rsidR="2886120D" w:rsidP="37E3C6A8" w:rsidRDefault="2886120D" w14:paraId="107087BD" w14:textId="6CDAF1DB">
      <w:pPr>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2886120D">
        <w:rPr>
          <w:rFonts w:ascii="Arial" w:hAnsi="Arial" w:eastAsia="Arial" w:cs="Arial"/>
          <w:b w:val="0"/>
          <w:bCs w:val="0"/>
          <w:i w:val="0"/>
          <w:iCs w:val="0"/>
          <w:caps w:val="0"/>
          <w:smallCaps w:val="0"/>
          <w:noProof w:val="0"/>
          <w:color w:val="000000" w:themeColor="text1" w:themeTint="FF" w:themeShade="FF"/>
          <w:sz w:val="24"/>
          <w:szCs w:val="24"/>
          <w:lang w:val="en-US"/>
        </w:rPr>
        <w:t>The United States Census Bureau website is a comprehensive resource that provides data, research, and insights into America's people, places, and economy. It offers a wealth of demographic, economic, and geographic data, along with survey information, research publications, and updates on emerging trends and events. As a central hub for researchers, policymakers, and the public, the platform enables users to access the latest census data and explore various bureau programs. This website is crucial for obtaining population counts across different geographic levels and demographic characteristics, such as poverty and health insurance status.</w:t>
      </w:r>
    </w:p>
    <w:p w:rsidR="25484F25" w:rsidP="37E3C6A8" w:rsidRDefault="25484F25" w14:paraId="14F0A9C7" w14:textId="14C4DB41">
      <w:pPr>
        <w:pStyle w:val="Normal"/>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25484F25">
        <w:rPr>
          <w:rFonts w:ascii="Arial" w:hAnsi="Arial" w:eastAsia="Arial" w:cs="Arial"/>
          <w:b w:val="0"/>
          <w:bCs w:val="0"/>
          <w:i w:val="0"/>
          <w:iCs w:val="0"/>
          <w:caps w:val="0"/>
          <w:smallCaps w:val="0"/>
          <w:noProof w:val="0"/>
          <w:color w:val="000000" w:themeColor="text1" w:themeTint="FF" w:themeShade="FF"/>
          <w:sz w:val="24"/>
          <w:szCs w:val="24"/>
          <w:lang w:val="en-US"/>
        </w:rPr>
        <w:t>We source data from data.census.gov (</w:t>
      </w:r>
      <w:hyperlink r:id="Re0d788271c11492d">
        <w:r w:rsidRPr="37E3C6A8" w:rsidR="25484F25">
          <w:rPr>
            <w:rStyle w:val="Hyperlink"/>
            <w:rFonts w:ascii="Arial" w:hAnsi="Arial" w:eastAsia="Arial" w:cs="Arial"/>
            <w:b w:val="0"/>
            <w:bCs w:val="0"/>
            <w:i w:val="0"/>
            <w:iCs w:val="0"/>
            <w:caps w:val="0"/>
            <w:smallCaps w:val="0"/>
            <w:noProof w:val="0"/>
            <w:sz w:val="24"/>
            <w:szCs w:val="24"/>
            <w:lang w:val="en-US"/>
          </w:rPr>
          <w:t>link</w:t>
        </w:r>
      </w:hyperlink>
      <w:r w:rsidRPr="37E3C6A8" w:rsidR="25484F25">
        <w:rPr>
          <w:rFonts w:ascii="Arial" w:hAnsi="Arial" w:eastAsia="Arial" w:cs="Arial"/>
          <w:b w:val="0"/>
          <w:bCs w:val="0"/>
          <w:i w:val="0"/>
          <w:iCs w:val="0"/>
          <w:caps w:val="0"/>
          <w:smallCaps w:val="0"/>
          <w:noProof w:val="0"/>
          <w:color w:val="000000" w:themeColor="text1" w:themeTint="FF" w:themeShade="FF"/>
          <w:sz w:val="24"/>
          <w:szCs w:val="24"/>
          <w:lang w:val="en-US"/>
        </w:rPr>
        <w:t>) to ascertain the count of reproductive-aged women in the state of Georgia across various block groups. Additionally, we analyze this demographic by various characteristics such as race, poverty level, and health insurance access across three geographic levels: County, Census Tracts, and Block Groups.</w:t>
      </w:r>
    </w:p>
    <w:p w:rsidR="25484F25" w:rsidP="37E3C6A8" w:rsidRDefault="25484F25" w14:paraId="5BD9D9A9" w14:textId="0099FF85">
      <w:pPr>
        <w:pStyle w:val="Normal"/>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25484F25">
        <w:rPr>
          <w:rFonts w:ascii="Arial" w:hAnsi="Arial" w:eastAsia="Arial" w:cs="Arial"/>
          <w:b w:val="0"/>
          <w:bCs w:val="0"/>
          <w:i w:val="0"/>
          <w:iCs w:val="0"/>
          <w:caps w:val="0"/>
          <w:smallCaps w:val="0"/>
          <w:noProof w:val="0"/>
          <w:color w:val="000000" w:themeColor="text1" w:themeTint="FF" w:themeShade="FF"/>
          <w:sz w:val="24"/>
          <w:szCs w:val="24"/>
          <w:lang w:val="en-US"/>
        </w:rPr>
        <w:t>For County and Census Tracts, the data regarding the count of reproductive-aged women by different features is directly extracted from the data.census.gov website. However, this specific breakdown is not directly available for Block Groups. To address this, we employ a methodological approach to estimate these counts at the Block Group level.</w:t>
      </w:r>
    </w:p>
    <w:p w:rsidR="25484F25" w:rsidP="37E3C6A8" w:rsidRDefault="25484F25" w14:paraId="5F1610C4" w14:textId="001D1DE3">
      <w:pPr>
        <w:pStyle w:val="Normal"/>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37E3C6A8" w:rsidR="25484F25">
        <w:rPr>
          <w:rFonts w:ascii="Arial" w:hAnsi="Arial" w:eastAsia="Arial" w:cs="Arial"/>
          <w:b w:val="0"/>
          <w:bCs w:val="0"/>
          <w:i w:val="0"/>
          <w:iCs w:val="0"/>
          <w:caps w:val="0"/>
          <w:smallCaps w:val="0"/>
          <w:noProof w:val="0"/>
          <w:color w:val="000000" w:themeColor="text1" w:themeTint="FF" w:themeShade="FF"/>
          <w:sz w:val="24"/>
          <w:szCs w:val="24"/>
          <w:lang w:val="en-US"/>
        </w:rPr>
        <w:t>Firstly, we utilize data that provides the count of reproductive-aged women for each feature at the Census Tract level to determine the proportion of women in each tract. This proportional data is then merged with a Block Group dataset, where each row includes the total number of reproductive-aged women in the block group and their distribution as a fraction of the Census Tract they belong to. We then calculate the count of reproductive-aged women for these features at the Block Group level by multiplying the total number in each block group by the derived proportion from their corresponding Census Tract.</w:t>
      </w:r>
    </w:p>
    <w:p w:rsidR="37E3C6A8" w:rsidP="37E3C6A8" w:rsidRDefault="37E3C6A8" w14:paraId="2A56749E" w14:textId="2C633935">
      <w:pPr>
        <w:pStyle w:val="Normal"/>
        <w:shd w:val="clear" w:color="auto" w:fill="FFFFFF" w:themeFill="background1"/>
        <w:spacing w:before="300" w:beforeAutospacing="off" w:after="0" w:afterAutospacing="off" w:line="360"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7E45E74" w:rsidP="37E3C6A8" w:rsidRDefault="37E45E74" w14:paraId="2CFCD353" w14:textId="734865D5">
      <w:pPr>
        <w:pStyle w:val="Normal"/>
        <w:rPr>
          <w:b w:val="1"/>
          <w:bCs w:val="1"/>
        </w:rPr>
      </w:pPr>
      <w:r w:rsidRPr="37E3C6A8" w:rsidR="37E45E74">
        <w:rPr>
          <w:b w:val="1"/>
          <w:bCs w:val="1"/>
        </w:rPr>
        <w:t>Methods – Dashboard Creation</w:t>
      </w:r>
    </w:p>
    <w:p w:rsidR="6AA9D8C5" w:rsidP="37E3C6A8" w:rsidRDefault="6AA9D8C5" w14:paraId="2AEE6F20" w14:textId="578C8079">
      <w:pPr>
        <w:pStyle w:val="Heading3"/>
        <w:suppressLineNumbers w:val="0"/>
        <w:bidi w:val="0"/>
        <w:spacing w:before="40" w:beforeAutospacing="off" w:after="0" w:afterAutospacing="off" w:line="360" w:lineRule="auto"/>
        <w:ind w:left="0" w:right="0"/>
        <w:jc w:val="left"/>
        <w:rPr>
          <w:rFonts w:ascii="Arial" w:hAnsi="Arial" w:eastAsia="Arial" w:cs="Arial"/>
        </w:rPr>
      </w:pPr>
      <w:r w:rsidRPr="37E3C6A8" w:rsidR="6AA9D8C5">
        <w:rPr>
          <w:rFonts w:ascii="Arial" w:hAnsi="Arial" w:eastAsia="Arial" w:cs="Arial"/>
        </w:rPr>
        <w:t xml:space="preserve">2.2.1 Data Preprocessing </w:t>
      </w:r>
    </w:p>
    <w:p w:rsidR="6AA9D8C5" w:rsidP="37E3C6A8" w:rsidRDefault="6AA9D8C5" w14:paraId="2A7429C4" w14:textId="5D47E9A6">
      <w:pPr>
        <w:pStyle w:val="Normal"/>
        <w:bidi w:val="0"/>
        <w:spacing w:before="240" w:beforeAutospacing="off" w:after="240" w:afterAutospacing="off" w:line="360" w:lineRule="auto"/>
        <w:rPr>
          <w:rFonts w:ascii="Arial" w:hAnsi="Arial" w:eastAsia="Arial" w:cs="Arial"/>
          <w:noProof w:val="0"/>
          <w:sz w:val="24"/>
          <w:szCs w:val="24"/>
          <w:lang w:val="en-US"/>
        </w:rPr>
      </w:pPr>
      <w:r w:rsidRPr="37E3C6A8" w:rsidR="6AA9D8C5">
        <w:rPr>
          <w:rFonts w:ascii="Arial" w:hAnsi="Arial" w:eastAsia="Arial" w:cs="Arial"/>
          <w:noProof w:val="0"/>
          <w:sz w:val="24"/>
          <w:szCs w:val="24"/>
          <w:lang w:val="en-US"/>
        </w:rPr>
        <w:t>The initial phase of the analysis involved integrating a diverse array of data sources, including geographic shapefiles at both county and block group levels, as well as population center data specific to block groups. This was complemented by hospital location data, which encompassed three distinct levels, such as Level1, Level2 and Level3. To facilitate a comprehensive analysis, these datasets were merged, aligning population centers with their respective healthcare access points.</w:t>
      </w:r>
    </w:p>
    <w:p w:rsidR="6AA9D8C5" w:rsidP="37E3C6A8" w:rsidRDefault="6AA9D8C5" w14:paraId="4E7274BD" w14:textId="623FD961">
      <w:pPr>
        <w:bidi w:val="0"/>
        <w:spacing w:before="240" w:beforeAutospacing="off" w:after="240" w:afterAutospacing="off" w:line="360" w:lineRule="auto"/>
        <w:rPr>
          <w:rFonts w:ascii="Arial" w:hAnsi="Arial" w:eastAsia="Arial" w:cs="Arial"/>
          <w:noProof w:val="0"/>
          <w:sz w:val="24"/>
          <w:szCs w:val="24"/>
          <w:lang w:val="en-US"/>
        </w:rPr>
      </w:pPr>
      <w:r w:rsidRPr="37E3C6A8" w:rsidR="6AA9D8C5">
        <w:rPr>
          <w:rFonts w:ascii="Arial" w:hAnsi="Arial" w:eastAsia="Arial" w:cs="Arial"/>
          <w:noProof w:val="0"/>
          <w:sz w:val="24"/>
          <w:szCs w:val="24"/>
          <w:lang w:val="en-US"/>
        </w:rPr>
        <w:t>Critical to the subsequent analysis was the calculation of distances between each block group and the available hospitals. These distances, derived from geographic coordinates, serve as the foundation for several key features in the dataset. "MinDist_Hospital" pinpoints the nearest hospital for each block group, providing essential information on healthcare proximity. "MinDist_Distance" quantifies this proximity, offering a numerical measure of accessibility. These engineered features enhance the dataset's analytical potential, enabling a more nuanced exploration of the relationship between population distribution and healthcare access.</w:t>
      </w:r>
    </w:p>
    <w:p w:rsidR="6AA9D8C5" w:rsidP="37E3C6A8" w:rsidRDefault="6AA9D8C5" w14:paraId="6759E862" w14:textId="26F2018D">
      <w:pPr>
        <w:pStyle w:val="Normal"/>
        <w:bidi w:val="0"/>
        <w:spacing w:before="240" w:beforeAutospacing="off" w:after="240" w:afterAutospacing="off" w:line="360" w:lineRule="auto"/>
        <w:rPr>
          <w:rFonts w:ascii="Arial" w:hAnsi="Arial" w:eastAsia="Arial" w:cs="Arial"/>
          <w:noProof w:val="0"/>
          <w:sz w:val="24"/>
          <w:szCs w:val="24"/>
          <w:lang w:val="en-US"/>
        </w:rPr>
      </w:pPr>
      <w:r w:rsidRPr="37E3C6A8" w:rsidR="6AA9D8C5">
        <w:rPr>
          <w:rFonts w:ascii="Arial" w:hAnsi="Arial" w:eastAsia="Arial" w:cs="Arial"/>
          <w:noProof w:val="0"/>
          <w:sz w:val="24"/>
          <w:szCs w:val="24"/>
          <w:lang w:val="en-US"/>
        </w:rPr>
        <w:t>The resulting preprocessed dataframe is characterized by its extensive size and intricate structure. With 5,533 block groups and 81 hospitals distributed across three hierarchical levels, the total number of unique block group-hospital combinations is substantial. This translates to a dataframe comprising 896346(5,533 * 27 * 3 + 5,533 * 81) observations, each representing a specific block group's relationship with a particular hospital. This comprehensive dataset serves as a rich resource for investigating healthcare access patterns and disparities when consumed into a tableau dashboard.</w:t>
      </w:r>
    </w:p>
    <w:p w:rsidR="6AA9D8C5" w:rsidP="37E3C6A8" w:rsidRDefault="6AA9D8C5" w14:paraId="1090AD2B" w14:textId="39228627">
      <w:pPr>
        <w:pStyle w:val="Normal"/>
        <w:bidi w:val="0"/>
        <w:spacing w:before="240" w:beforeAutospacing="off" w:after="240" w:afterAutospacing="off" w:line="360" w:lineRule="auto"/>
        <w:rPr>
          <w:rFonts w:ascii="Arial" w:hAnsi="Arial" w:eastAsia="Arial" w:cs="Arial"/>
          <w:noProof w:val="0"/>
          <w:sz w:val="24"/>
          <w:szCs w:val="24"/>
          <w:lang w:val="en-US"/>
        </w:rPr>
      </w:pPr>
      <w:r w:rsidRPr="37E3C6A8" w:rsidR="6AA9D8C5">
        <w:rPr>
          <w:rFonts w:ascii="Arial" w:hAnsi="Arial" w:eastAsia="Arial" w:cs="Arial"/>
          <w:noProof w:val="0"/>
          <w:sz w:val="24"/>
          <w:szCs w:val="24"/>
          <w:lang w:val="en-US"/>
        </w:rPr>
        <w:t>Additionally, demographic data pertaining to race and poverty were incorporated at the block group level. Specific features of interest were derived from this data, including the count of reproductive-aged women within each racial group for every block group. Further analysis of poverty data involved generating features that quantified the number of reproductive-aged women both above and below the poverty line for each block group.</w:t>
      </w:r>
    </w:p>
    <w:p w:rsidR="6AA9D8C5" w:rsidP="37E3C6A8" w:rsidRDefault="6AA9D8C5" w14:paraId="58FCCFBC" w14:textId="06500A70">
      <w:pPr>
        <w:pStyle w:val="Heading3"/>
        <w:spacing w:line="360" w:lineRule="auto"/>
        <w:rPr>
          <w:rFonts w:ascii="Arial" w:hAnsi="Arial" w:eastAsia="Arial" w:cs="Arial"/>
          <w:b w:val="1"/>
          <w:bCs w:val="1"/>
        </w:rPr>
      </w:pPr>
      <w:r w:rsidRPr="37E3C6A8" w:rsidR="6AA9D8C5">
        <w:rPr>
          <w:rFonts w:ascii="Arial" w:hAnsi="Arial" w:eastAsia="Arial" w:cs="Arial"/>
          <w:b w:val="1"/>
          <w:bCs w:val="1"/>
        </w:rPr>
        <w:t>2.2.2 Creating the map</w:t>
      </w:r>
    </w:p>
    <w:p w:rsidR="6AA9D8C5" w:rsidP="37E3C6A8" w:rsidRDefault="6AA9D8C5" w14:paraId="0D2A102E" w14:textId="2019C9F8">
      <w:pPr>
        <w:pStyle w:val="Normal"/>
        <w:spacing w:line="360" w:lineRule="auto"/>
        <w:rPr>
          <w:rFonts w:ascii="Arial" w:hAnsi="Arial" w:eastAsia="Arial" w:cs="Arial"/>
        </w:rPr>
      </w:pPr>
      <w:r w:rsidRPr="37E3C6A8" w:rsidR="6AA9D8C5">
        <w:rPr>
          <w:rFonts w:ascii="Arial" w:hAnsi="Arial" w:eastAsia="Arial" w:cs="Arial"/>
        </w:rPr>
        <w:t>In Tableau, crafting a geospatial map involves leveraging geographic shapefiles to delineate boundaries corresponding to the selected geographic level. The dashboard architecture typically comprises three intertwined layers. At the foundation lies the county borders, providing a contextual backdrop. Overlapping this, the middle layer showcases hospital locations, plotted as markers for easy identification. Finally, the topmost layer focuses on the operational aspect, operating at the block group level.</w:t>
      </w:r>
    </w:p>
    <w:p w:rsidR="37E3C6A8" w:rsidP="37E3C6A8" w:rsidRDefault="37E3C6A8" w14:paraId="75917BFC" w14:textId="08FFD188">
      <w:pPr>
        <w:pStyle w:val="Normal"/>
        <w:spacing w:line="360" w:lineRule="auto"/>
        <w:rPr>
          <w:rFonts w:ascii="Arial" w:hAnsi="Arial" w:eastAsia="Arial" w:cs="Arial"/>
        </w:rPr>
      </w:pPr>
    </w:p>
    <w:p w:rsidR="6AA9D8C5" w:rsidP="37E3C6A8" w:rsidRDefault="6AA9D8C5" w14:paraId="742666B8" w14:textId="66EB33B2">
      <w:pPr>
        <w:pStyle w:val="Normal"/>
        <w:spacing w:line="360" w:lineRule="auto"/>
        <w:rPr>
          <w:rFonts w:ascii="Arial" w:hAnsi="Arial" w:eastAsia="Arial" w:cs="Arial"/>
        </w:rPr>
      </w:pPr>
      <w:r w:rsidRPr="37E3C6A8" w:rsidR="6AA9D8C5">
        <w:rPr>
          <w:rFonts w:ascii="Arial" w:hAnsi="Arial" w:eastAsia="Arial" w:cs="Arial"/>
        </w:rPr>
        <w:t>Within this top layer, the initial step entails generating the geospatial borders of block groups through shapefiles. But what really makes this layer special is how we figure out who has easy access to hospitals and who doesn't. In my approach, I utilized population centers within block groups to gauge the distance between each block group and the nearest hospital. Based on this, we split neighborhoods into two groups: those with good access ("non-desert") and those with limited access ("desert"). Then, the above discrimination decides the color associated with each block group. In addition to this, racial and poverty characteristics are also embedded into the dashboard using bar plots in connection with the geo-map, which primarily represents the respective percentage of women within certain race or poverty level mapped to each category of access.</w:t>
      </w:r>
    </w:p>
    <w:p w:rsidR="37E3C6A8" w:rsidP="37E3C6A8" w:rsidRDefault="37E3C6A8" w14:paraId="56A0C64E" w14:textId="11017645">
      <w:pPr>
        <w:pStyle w:val="Normal"/>
        <w:spacing w:line="360" w:lineRule="auto"/>
        <w:rPr>
          <w:rFonts w:ascii="Arial" w:hAnsi="Arial" w:eastAsia="Arial" w:cs="Arial"/>
        </w:rPr>
      </w:pPr>
    </w:p>
    <w:p w:rsidR="6AA9D8C5" w:rsidP="37E3C6A8" w:rsidRDefault="6AA9D8C5" w14:paraId="1941DC8E" w14:textId="38659AD8">
      <w:pPr>
        <w:pStyle w:val="Heading3"/>
        <w:spacing w:line="360" w:lineRule="auto"/>
        <w:rPr>
          <w:rFonts w:ascii="Arial" w:hAnsi="Arial" w:eastAsia="Arial" w:cs="Arial"/>
        </w:rPr>
      </w:pPr>
      <w:r w:rsidRPr="37E3C6A8" w:rsidR="6AA9D8C5">
        <w:rPr>
          <w:rFonts w:ascii="Arial" w:hAnsi="Arial" w:eastAsia="Arial" w:cs="Arial"/>
        </w:rPr>
        <w:t>2.2.3 Computation of statistics – who lacks access, subgroups</w:t>
      </w:r>
    </w:p>
    <w:p w:rsidR="6AA9D8C5" w:rsidP="37E3C6A8" w:rsidRDefault="6AA9D8C5" w14:paraId="3ADB5955" w14:textId="2E83351C">
      <w:pPr>
        <w:pStyle w:val="Normal"/>
        <w:suppressLineNumbers w:val="0"/>
        <w:bidi w:val="0"/>
        <w:spacing w:before="0" w:beforeAutospacing="off" w:after="160" w:afterAutospacing="off" w:line="360" w:lineRule="auto"/>
        <w:ind w:left="0" w:right="0"/>
        <w:jc w:val="left"/>
        <w:rPr>
          <w:rFonts w:ascii="Arial" w:hAnsi="Arial" w:eastAsia="Arial" w:cs="Arial"/>
        </w:rPr>
      </w:pPr>
      <w:r w:rsidRPr="37E3C6A8" w:rsidR="6AA9D8C5">
        <w:rPr>
          <w:rFonts w:ascii="Arial" w:hAnsi="Arial" w:eastAsia="Arial" w:cs="Arial"/>
        </w:rPr>
        <w:t>The three main selections within the dashboard i.e access threshold in miles, level of care and hospital closure selector decides the access definition. Basis the above selection, the hospital closest to each block group is decided dynamically and then compared against the access threshold to discriminate it as desert or non-desert. Similar approach is followed before hospital closure. Now, the category assigned to each block group post closure is compared against pre-closure to decide if its “Within the Access”, “Remains Without Access” or “Lost Access Due to Closure”.</w:t>
      </w:r>
    </w:p>
    <w:p w:rsidR="6AA9D8C5" w:rsidP="37E3C6A8" w:rsidRDefault="6AA9D8C5" w14:paraId="207236EF" w14:textId="0F2DEE7B">
      <w:pPr>
        <w:pStyle w:val="Normal"/>
        <w:suppressLineNumbers w:val="0"/>
        <w:bidi w:val="0"/>
        <w:spacing w:before="0" w:beforeAutospacing="off" w:after="160" w:afterAutospacing="off" w:line="360" w:lineRule="auto"/>
        <w:ind w:left="0" w:right="0"/>
        <w:jc w:val="left"/>
        <w:rPr>
          <w:rFonts w:ascii="Arial" w:hAnsi="Arial" w:eastAsia="Arial" w:cs="Arial"/>
        </w:rPr>
      </w:pPr>
      <w:r w:rsidRPr="37E3C6A8" w:rsidR="6AA9D8C5">
        <w:rPr>
          <w:rFonts w:ascii="Arial" w:hAnsi="Arial" w:eastAsia="Arial" w:cs="Arial"/>
        </w:rPr>
        <w:t>For poverty and race, the respective percentage of reproductive aged women, be it within race or poverty level is calculated dynamically based on hospital closure selector to represent the distribution across the access dimension.</w:t>
      </w:r>
    </w:p>
    <w:p w:rsidR="37E3C6A8" w:rsidP="37E3C6A8" w:rsidRDefault="37E3C6A8" w14:paraId="66DE1816" w14:textId="50162180">
      <w:pPr>
        <w:pStyle w:val="Normal"/>
        <w:rPr>
          <w:b w:val="1"/>
          <w:bCs w:val="1"/>
        </w:rPr>
      </w:pPr>
    </w:p>
    <w:sectPr w:rsidRPr="00234651" w:rsidR="00234651">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N" w:author="Steimle, Lauren N" w:date="2024-04-12T14:37:29" w:id="408127251">
    <w:p w:rsidR="069016A3" w:rsidRDefault="069016A3" w14:paraId="132AA2CA" w14:textId="2DF569A1">
      <w:pPr>
        <w:pStyle w:val="CommentText"/>
      </w:pPr>
      <w:r w:rsidR="069016A3">
        <w:rPr/>
        <w:t>Ayushi</w:t>
      </w:r>
      <w:r>
        <w:rPr>
          <w:rStyle w:val="CommentReference"/>
        </w:rPr>
        <w:annotationRef/>
      </w:r>
    </w:p>
  </w:comment>
  <w:comment w:initials="SN" w:author="Steimle, Lauren N" w:date="2024-04-12T14:38:05" w:id="1009374685">
    <w:p w:rsidR="069016A3" w:rsidRDefault="069016A3" w14:paraId="5AC5E090" w14:textId="6359DF2E">
      <w:pPr>
        <w:pStyle w:val="CommentText"/>
      </w:pPr>
      <w:r w:rsidR="069016A3">
        <w:rPr/>
        <w:t>Manikant</w:t>
      </w:r>
      <w:r>
        <w:rPr>
          <w:rStyle w:val="CommentReference"/>
        </w:rPr>
        <w:annotationRef/>
      </w:r>
    </w:p>
  </w:comment>
  <w:comment w:initials="ME" w:author="Meredith, Meghan E" w:date="2024-05-28T13:31:08" w:id="962847513">
    <w:p w:rsidR="37E3C6A8" w:rsidRDefault="37E3C6A8" w14:paraId="52AEDE28" w14:textId="375EB735">
      <w:pPr>
        <w:pStyle w:val="CommentText"/>
      </w:pPr>
      <w:r w:rsidR="37E3C6A8">
        <w:rPr/>
        <w:t>What is the source of this perinatal level of care information? We should make sure it is consistent with Georgia data.</w:t>
      </w:r>
      <w:r>
        <w:rPr>
          <w:rStyle w:val="CommentReference"/>
        </w:rPr>
        <w:annotationRef/>
      </w:r>
    </w:p>
  </w:comment>
  <w:comment w:initials="ME" w:author="Meredith, Meghan E" w:date="2024-05-28T13:32:04" w:id="104399127">
    <w:p w:rsidR="37E3C6A8" w:rsidRDefault="37E3C6A8" w14:paraId="730A61D6" w14:textId="63DAED1D">
      <w:pPr>
        <w:pStyle w:val="CommentText"/>
      </w:pPr>
      <w:r w:rsidR="37E3C6A8">
        <w:rPr/>
        <w:t>Similarly, what is the source of this information?</w:t>
      </w:r>
      <w:r>
        <w:rPr>
          <w:rStyle w:val="CommentReference"/>
        </w:rPr>
        <w:annotationRef/>
      </w:r>
    </w:p>
  </w:comment>
  <w:comment w:initials="ME" w:author="Meredith, Meghan E" w:date="2024-05-28T13:48:46" w:id="691074220">
    <w:p w:rsidR="37E3C6A8" w:rsidRDefault="37E3C6A8" w14:paraId="221ED694" w14:textId="1F46A5F9">
      <w:pPr>
        <w:pStyle w:val="CommentText"/>
      </w:pPr>
      <w:r w:rsidR="37E3C6A8">
        <w:rPr/>
        <w:t>Ayushi - to explain how we got the distribution of race by census block group.</w:t>
      </w:r>
      <w:r>
        <w:rPr>
          <w:rStyle w:val="CommentReference"/>
        </w:rPr>
        <w:annotationRef/>
      </w:r>
    </w:p>
  </w:comment>
  <w:comment w:initials="ME" w:author="Meredith, Meghan E" w:date="2024-05-28T13:49:06" w:id="76707788">
    <w:p w:rsidR="37E3C6A8" w:rsidRDefault="37E3C6A8" w14:paraId="1166E14F" w14:textId="36FAD82B">
      <w:pPr>
        <w:pStyle w:val="CommentText"/>
      </w:pPr>
      <w:r w:rsidR="37E3C6A8">
        <w:rPr/>
        <w:t>Ayushi - to explain how we got the distribution of poverty by census block group.</w:t>
      </w:r>
      <w:r>
        <w:rPr>
          <w:rStyle w:val="CommentReference"/>
        </w:rPr>
        <w:annotationRef/>
      </w:r>
    </w:p>
  </w:comment>
  <w:comment w:initials="ME" w:author="Meredith, Meghan E" w:date="2024-05-14T13:55:56" w:id="6599904">
    <w:p w:rsidR="5A1AA24D" w:rsidRDefault="5A1AA24D" w14:paraId="44CF2904" w14:textId="2455F77E">
      <w:pPr>
        <w:pStyle w:val="CommentText"/>
      </w:pPr>
      <w:r w:rsidR="5A1AA24D">
        <w:rPr/>
        <w:t>This should go in previous section</w:t>
      </w:r>
      <w:r>
        <w:rPr>
          <w:rStyle w:val="CommentReference"/>
        </w:rPr>
        <w:annotationRef/>
      </w:r>
    </w:p>
  </w:comment>
  <w:comment w:initials="GA" w:author="Goyal, Ayushi" w:date="2024-06-22T15:23:56" w:id="1367863015">
    <w:p w:rsidR="5A1AA24D" w:rsidRDefault="5A1AA24D" w14:paraId="6EEE8311" w14:textId="046976BB">
      <w:pPr>
        <w:pStyle w:val="CommentText"/>
      </w:pPr>
      <w:r w:rsidR="5A1AA24D">
        <w:rPr/>
        <w:t>Done</w:t>
      </w:r>
      <w:r>
        <w:rPr>
          <w:rStyle w:val="CommentReference"/>
        </w:rPr>
        <w:annotationRef/>
      </w:r>
    </w:p>
  </w:comment>
  <w:comment w:initials="GA" w:author="Goyal, Ayushi" w:date="2024-06-22T15:24:02" w:id="1686616044">
    <w:p w:rsidR="5A1AA24D" w:rsidRDefault="5A1AA24D" w14:paraId="54438CF3" w14:textId="7AB87310">
      <w:pPr>
        <w:pStyle w:val="CommentText"/>
      </w:pPr>
      <w:r w:rsidR="5A1AA24D">
        <w:rPr/>
        <w:t>Done</w:t>
      </w:r>
      <w:r>
        <w:rPr>
          <w:rStyle w:val="CommentReference"/>
        </w:rPr>
        <w:annotationRef/>
      </w:r>
    </w:p>
    <w:p w:rsidR="5A1AA24D" w:rsidRDefault="5A1AA24D" w14:paraId="26918177" w14:textId="32989BDD">
      <w:pPr>
        <w:pStyle w:val="CommentText"/>
      </w:pPr>
    </w:p>
  </w:comment>
  <w:comment w:initials="GA" w:author="Goyal, Ayushi" w:date="2024-06-22T15:24:06" w:id="1271177951">
    <w:p w:rsidR="5A1AA24D" w:rsidRDefault="5A1AA24D" w14:paraId="4E5BC951" w14:textId="0628F60C">
      <w:pPr>
        <w:pStyle w:val="CommentText"/>
      </w:pPr>
      <w:r w:rsidR="5A1AA24D">
        <w:rPr/>
        <w:t>Done</w:t>
      </w:r>
      <w:r>
        <w:rPr>
          <w:rStyle w:val="CommentReference"/>
        </w:rPr>
        <w:annotationRef/>
      </w:r>
    </w:p>
    <w:p w:rsidR="5A1AA24D" w:rsidRDefault="5A1AA24D" w14:paraId="4DA8395D" w14:textId="2E323DCC">
      <w:pPr>
        <w:pStyle w:val="CommentText"/>
      </w:pPr>
    </w:p>
  </w:comment>
  <w:comment w:initials="GA" w:author="Goyal, Ayushi" w:date="2024-06-22T15:26:13" w:id="290217609">
    <w:p w:rsidR="5A1AA24D" w:rsidRDefault="5A1AA24D" w14:paraId="6FAC0E1B" w14:textId="24C1B071">
      <w:pPr>
        <w:pStyle w:val="CommentText"/>
      </w:pPr>
      <w:r w:rsidR="5A1AA24D">
        <w:rPr/>
        <w:t>Done</w:t>
      </w:r>
      <w:r>
        <w:rPr>
          <w:rStyle w:val="CommentReference"/>
        </w:rPr>
        <w:annotationRef/>
      </w:r>
    </w:p>
  </w:comment>
  <w:comment w:initials="GA" w:author="Goyal, Ayushi" w:date="2024-06-22T15:36:28" w:id="712928728">
    <w:p w:rsidR="5A1AA24D" w:rsidRDefault="5A1AA24D" w14:paraId="49AA9CD4" w14:textId="3B5021F2">
      <w:pPr>
        <w:pStyle w:val="CommentText"/>
      </w:pPr>
      <w:r w:rsidR="5A1AA24D">
        <w:rPr/>
        <w:t>Done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32AA2CA"/>
  <w15:commentEx w15:done="0" w15:paraId="5AC5E090"/>
  <w15:commentEx w15:done="0" w15:paraId="52AEDE28"/>
  <w15:commentEx w15:done="0" w15:paraId="730A61D6"/>
  <w15:commentEx w15:done="0" w15:paraId="221ED694"/>
  <w15:commentEx w15:done="0" w15:paraId="1166E14F"/>
  <w15:commentEx w15:paraId="44CF2904"/>
  <w15:commentEx w15:done="0" w15:paraId="6EEE8311" w15:paraIdParent="44CF2904"/>
  <w15:commentEx w15:done="0" w15:paraId="26918177" w15:paraIdParent="221ED694"/>
  <w15:commentEx w15:done="0" w15:paraId="4DA8395D" w15:paraIdParent="1166E14F"/>
  <w15:commentEx w15:done="0" w15:paraId="6FAC0E1B" w15:paraIdParent="730A61D6"/>
  <w15:commentEx w15:done="0" w15:paraId="49AA9CD4" w15:paraIdParent="52AEDE2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751618" w16cex:dateUtc="2024-04-12T18:37:29.042Z"/>
  <w16cex:commentExtensible w16cex:durableId="2EA71A8F" w16cex:dateUtc="2024-04-12T18:38:05.722Z"/>
  <w16cex:commentExtensible w16cex:durableId="7F818800" w16cex:dateUtc="2024-05-28T17:31:08.739Z"/>
  <w16cex:commentExtensible w16cex:durableId="66C7A101" w16cex:dateUtc="2024-05-14T17:55:56.594Z"/>
  <w16cex:commentExtensible w16cex:durableId="1E581731" w16cex:dateUtc="2024-05-28T17:32:04.56Z"/>
  <w16cex:commentExtensible w16cex:durableId="4138E3AA" w16cex:dateUtc="2024-05-28T17:48:46.534Z"/>
  <w16cex:commentExtensible w16cex:durableId="32ED04CD" w16cex:dateUtc="2024-05-28T17:49:06.516Z"/>
  <w16cex:commentExtensible w16cex:durableId="37E219A3" w16cex:dateUtc="2024-06-22T22:23:56.442Z"/>
  <w16cex:commentExtensible w16cex:durableId="4944165A" w16cex:dateUtc="2024-06-22T22:24:02.197Z"/>
  <w16cex:commentExtensible w16cex:durableId="2D568A2A" w16cex:dateUtc="2024-06-22T22:24:06.649Z"/>
  <w16cex:commentExtensible w16cex:durableId="73232199" w16cex:dateUtc="2024-06-22T22:26:13.444Z"/>
  <w16cex:commentExtensible w16cex:durableId="0A02F662" w16cex:dateUtc="2024-06-22T22:36:28.076Z"/>
</w16cex:commentsExtensible>
</file>

<file path=word/commentsIds.xml><?xml version="1.0" encoding="utf-8"?>
<w16cid:commentsIds xmlns:mc="http://schemas.openxmlformats.org/markup-compatibility/2006" xmlns:w16cid="http://schemas.microsoft.com/office/word/2016/wordml/cid" mc:Ignorable="w16cid">
  <w16cid:commentId w16cid:paraId="132AA2CA" w16cid:durableId="6E751618"/>
  <w16cid:commentId w16cid:paraId="5AC5E090" w16cid:durableId="2EA71A8F"/>
  <w16cid:commentId w16cid:paraId="52AEDE28" w16cid:durableId="7F818800"/>
  <w16cid:commentId w16cid:paraId="730A61D6" w16cid:durableId="1E581731"/>
  <w16cid:commentId w16cid:paraId="221ED694" w16cid:durableId="4138E3AA"/>
  <w16cid:commentId w16cid:paraId="1166E14F" w16cid:durableId="32ED04CD"/>
  <w16cid:commentId w16cid:paraId="44CF2904" w16cid:durableId="66C7A101"/>
  <w16cid:commentId w16cid:paraId="6EEE8311" w16cid:durableId="37E219A3"/>
  <w16cid:commentId w16cid:paraId="26918177" w16cid:durableId="4944165A"/>
  <w16cid:commentId w16cid:paraId="4DA8395D" w16cid:durableId="2D568A2A"/>
  <w16cid:commentId w16cid:paraId="6FAC0E1B" w16cid:durableId="73232199"/>
  <w16cid:commentId w16cid:paraId="49AA9CD4" w16cid:durableId="0A02F6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AHOKnEn8/SYsiq" int2:id="j0Hy1bX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d88c14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436cf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897edb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992012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e120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3f363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7064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FC0D2F"/>
    <w:multiLevelType w:val="hybridMultilevel"/>
    <w:tmpl w:val="029EA1C2"/>
    <w:lvl w:ilvl="0" w:tplc="4A7870E6">
      <w:start w:val="1"/>
      <w:numFmt w:val="lowerLetter"/>
      <w:lvlText w:val="%1."/>
      <w:lvlJc w:val="left"/>
      <w:pPr>
        <w:ind w:left="720" w:hanging="360"/>
      </w:pPr>
      <w:rPr>
        <w:rFonts w:ascii="Arial" w:hAnsi="Arial" w:eastAsia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E5CDF"/>
    <w:multiLevelType w:val="hybridMultilevel"/>
    <w:tmpl w:val="6DA01ED8"/>
    <w:lvl w:ilvl="0" w:tplc="8F145F82">
      <w:start w:val="1"/>
      <w:numFmt w:val="decimal"/>
      <w:lvlText w:val="%1."/>
      <w:lvlJc w:val="left"/>
      <w:pPr>
        <w:ind w:left="720" w:hanging="360"/>
      </w:pPr>
      <w:rPr>
        <w:rFonts w:ascii="Arial" w:hAnsi="Arial" w:eastAsiaTheme="majorEastAs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F0ECC"/>
    <w:multiLevelType w:val="hybridMultilevel"/>
    <w:tmpl w:val="14A2030C"/>
    <w:lvl w:ilvl="0" w:tplc="4A7870E6">
      <w:start w:val="1"/>
      <w:numFmt w:val="lowerLetter"/>
      <w:lvlText w:val="%1."/>
      <w:lvlJc w:val="left"/>
      <w:pPr>
        <w:ind w:left="720" w:hanging="360"/>
      </w:pPr>
      <w:rPr>
        <w:rFonts w:ascii="Arial" w:hAnsi="Arial" w:eastAsia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6457AD"/>
    <w:multiLevelType w:val="hybridMultilevel"/>
    <w:tmpl w:val="5CB06538"/>
    <w:lvl w:ilvl="0" w:tplc="22EAF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B763C"/>
    <w:multiLevelType w:val="hybridMultilevel"/>
    <w:tmpl w:val="7646CD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E555150"/>
    <w:multiLevelType w:val="hybridMultilevel"/>
    <w:tmpl w:val="F6E0960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2129809084">
    <w:abstractNumId w:val="1"/>
  </w:num>
  <w:num w:numId="2" w16cid:durableId="568152392">
    <w:abstractNumId w:val="5"/>
  </w:num>
  <w:num w:numId="3" w16cid:durableId="1340621594">
    <w:abstractNumId w:val="3"/>
  </w:num>
  <w:num w:numId="4" w16cid:durableId="1513304441">
    <w:abstractNumId w:val="2"/>
  </w:num>
  <w:num w:numId="5" w16cid:durableId="24405716">
    <w:abstractNumId w:val="0"/>
  </w:num>
  <w:num w:numId="6" w16cid:durableId="1889796288">
    <w:abstractNumId w:val="4"/>
  </w:num>
</w:numbering>
</file>

<file path=word/people.xml><?xml version="1.0" encoding="utf-8"?>
<w15:people xmlns:mc="http://schemas.openxmlformats.org/markup-compatibility/2006" xmlns:w15="http://schemas.microsoft.com/office/word/2012/wordml" mc:Ignorable="w15">
  <w15:person w15:author="Steimle, Lauren N">
    <w15:presenceInfo w15:providerId="AD" w15:userId="S::lsteimle3@gatech.edu::ef336c09-b972-4da9-9658-ef5689a09cd1"/>
  </w15:person>
  <w15:person w15:author="Steimle, Lauren N">
    <w15:presenceInfo w15:providerId="AD" w15:userId="S::lsteimle3@gatech.edu::ef336c09-b972-4da9-9658-ef5689a09cd1"/>
  </w15:person>
  <w15:person w15:author="Meredith, Meghan E">
    <w15:presenceInfo w15:providerId="AD" w15:userId="S::mmeredith8@gatech.edu::bc4b21ae-1b78-468e-9984-16f0a5927fc9"/>
  </w15:person>
  <w15:person w15:author="Goyal, Ayushi">
    <w15:presenceInfo w15:providerId="AD" w15:userId="S::agoyal337@gatech.edu::0e9c1633-5457-4c01-b0b2-6ae9830ed8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52"/>
    <w:rsid w:val="00055077"/>
    <w:rsid w:val="000BD3EB"/>
    <w:rsid w:val="0010032A"/>
    <w:rsid w:val="00234651"/>
    <w:rsid w:val="002F78C1"/>
    <w:rsid w:val="00602EFA"/>
    <w:rsid w:val="00652752"/>
    <w:rsid w:val="00700A22"/>
    <w:rsid w:val="00712527"/>
    <w:rsid w:val="00746C62"/>
    <w:rsid w:val="00D41053"/>
    <w:rsid w:val="014EFDF8"/>
    <w:rsid w:val="0164A98A"/>
    <w:rsid w:val="016ACCE1"/>
    <w:rsid w:val="01BA2D95"/>
    <w:rsid w:val="01F55C18"/>
    <w:rsid w:val="0204C56E"/>
    <w:rsid w:val="021E8EA4"/>
    <w:rsid w:val="0254F612"/>
    <w:rsid w:val="0305E37A"/>
    <w:rsid w:val="030BA70C"/>
    <w:rsid w:val="03F0F7DA"/>
    <w:rsid w:val="04463B52"/>
    <w:rsid w:val="04A42715"/>
    <w:rsid w:val="04C0FABB"/>
    <w:rsid w:val="05124448"/>
    <w:rsid w:val="0512DE03"/>
    <w:rsid w:val="052F080F"/>
    <w:rsid w:val="053210BF"/>
    <w:rsid w:val="05C0374E"/>
    <w:rsid w:val="05FA27D6"/>
    <w:rsid w:val="06242736"/>
    <w:rsid w:val="067EC842"/>
    <w:rsid w:val="069016A3"/>
    <w:rsid w:val="074E467B"/>
    <w:rsid w:val="07CE2B32"/>
    <w:rsid w:val="07D32E64"/>
    <w:rsid w:val="07D43FB0"/>
    <w:rsid w:val="07E04F69"/>
    <w:rsid w:val="08470496"/>
    <w:rsid w:val="086B5A7A"/>
    <w:rsid w:val="0877AEC8"/>
    <w:rsid w:val="0889FC63"/>
    <w:rsid w:val="08C396FE"/>
    <w:rsid w:val="08C854C5"/>
    <w:rsid w:val="09178D55"/>
    <w:rsid w:val="09346EC4"/>
    <w:rsid w:val="0934897C"/>
    <w:rsid w:val="09504BF9"/>
    <w:rsid w:val="096EAF4B"/>
    <w:rsid w:val="09B3C1FE"/>
    <w:rsid w:val="09DCEA69"/>
    <w:rsid w:val="0A22A4B6"/>
    <w:rsid w:val="0A354169"/>
    <w:rsid w:val="0A430E96"/>
    <w:rsid w:val="0A6A7DA5"/>
    <w:rsid w:val="0AA0EEA1"/>
    <w:rsid w:val="0B05C30E"/>
    <w:rsid w:val="0B81DCB1"/>
    <w:rsid w:val="0B860D72"/>
    <w:rsid w:val="0BB29AE9"/>
    <w:rsid w:val="0BC028E7"/>
    <w:rsid w:val="0BD319AA"/>
    <w:rsid w:val="0C24E675"/>
    <w:rsid w:val="0C99D5C1"/>
    <w:rsid w:val="0CAC787B"/>
    <w:rsid w:val="0CC6AE79"/>
    <w:rsid w:val="0D2051CC"/>
    <w:rsid w:val="0D2138DE"/>
    <w:rsid w:val="0D564B01"/>
    <w:rsid w:val="0DC410D5"/>
    <w:rsid w:val="0DCCD161"/>
    <w:rsid w:val="0E1458A3"/>
    <w:rsid w:val="0E88B6A8"/>
    <w:rsid w:val="0F36BFEE"/>
    <w:rsid w:val="0FEB7516"/>
    <w:rsid w:val="1017E561"/>
    <w:rsid w:val="1045A61C"/>
    <w:rsid w:val="10805AD5"/>
    <w:rsid w:val="1087A736"/>
    <w:rsid w:val="108CF12F"/>
    <w:rsid w:val="1124BE5A"/>
    <w:rsid w:val="1127CA64"/>
    <w:rsid w:val="1135F931"/>
    <w:rsid w:val="11C6873B"/>
    <w:rsid w:val="11E49829"/>
    <w:rsid w:val="11F8C7DD"/>
    <w:rsid w:val="122CF6C1"/>
    <w:rsid w:val="12C2AB99"/>
    <w:rsid w:val="12C6568F"/>
    <w:rsid w:val="12D1C992"/>
    <w:rsid w:val="12D9F116"/>
    <w:rsid w:val="12E671E1"/>
    <w:rsid w:val="1305FFB3"/>
    <w:rsid w:val="13963E85"/>
    <w:rsid w:val="144C230C"/>
    <w:rsid w:val="149812B9"/>
    <w:rsid w:val="14CB276A"/>
    <w:rsid w:val="15B4791B"/>
    <w:rsid w:val="1603E93C"/>
    <w:rsid w:val="16149EC8"/>
    <w:rsid w:val="16CDA227"/>
    <w:rsid w:val="16D8BB41"/>
    <w:rsid w:val="17695CE2"/>
    <w:rsid w:val="17999432"/>
    <w:rsid w:val="17B37284"/>
    <w:rsid w:val="17E281A4"/>
    <w:rsid w:val="182B207D"/>
    <w:rsid w:val="18C12795"/>
    <w:rsid w:val="190BAA77"/>
    <w:rsid w:val="1934D1D6"/>
    <w:rsid w:val="19C794A1"/>
    <w:rsid w:val="19FA8EB0"/>
    <w:rsid w:val="1A6517F1"/>
    <w:rsid w:val="1ACEC0F4"/>
    <w:rsid w:val="1B573DD9"/>
    <w:rsid w:val="1B8F120C"/>
    <w:rsid w:val="1BA31B81"/>
    <w:rsid w:val="1BE77C49"/>
    <w:rsid w:val="1C07C9B2"/>
    <w:rsid w:val="1CCBE5B8"/>
    <w:rsid w:val="1CDCB8F0"/>
    <w:rsid w:val="1D53466E"/>
    <w:rsid w:val="1D829263"/>
    <w:rsid w:val="1D985921"/>
    <w:rsid w:val="1DB46A12"/>
    <w:rsid w:val="1DB8339C"/>
    <w:rsid w:val="1DBAD7C1"/>
    <w:rsid w:val="1DF0402B"/>
    <w:rsid w:val="1E24761D"/>
    <w:rsid w:val="1E583A45"/>
    <w:rsid w:val="1EF643DB"/>
    <w:rsid w:val="1F0A32F7"/>
    <w:rsid w:val="1F40C39C"/>
    <w:rsid w:val="1F91F11F"/>
    <w:rsid w:val="1FF29B42"/>
    <w:rsid w:val="208AD11E"/>
    <w:rsid w:val="20CFF9E3"/>
    <w:rsid w:val="20DD28E1"/>
    <w:rsid w:val="2117CDFB"/>
    <w:rsid w:val="214119AA"/>
    <w:rsid w:val="2226B791"/>
    <w:rsid w:val="2233D038"/>
    <w:rsid w:val="22A80875"/>
    <w:rsid w:val="231F3088"/>
    <w:rsid w:val="23236371"/>
    <w:rsid w:val="23626D6B"/>
    <w:rsid w:val="23E9369C"/>
    <w:rsid w:val="24383E58"/>
    <w:rsid w:val="245D34AE"/>
    <w:rsid w:val="246CA7B8"/>
    <w:rsid w:val="249D2288"/>
    <w:rsid w:val="24B7F3DE"/>
    <w:rsid w:val="24E50B24"/>
    <w:rsid w:val="253E1C71"/>
    <w:rsid w:val="25484F25"/>
    <w:rsid w:val="2552DAAC"/>
    <w:rsid w:val="258C5D25"/>
    <w:rsid w:val="25A3DA68"/>
    <w:rsid w:val="25A95097"/>
    <w:rsid w:val="25E572B0"/>
    <w:rsid w:val="26080EBA"/>
    <w:rsid w:val="2630C86C"/>
    <w:rsid w:val="2653C43F"/>
    <w:rsid w:val="2695F7BB"/>
    <w:rsid w:val="27031C28"/>
    <w:rsid w:val="275E4F1F"/>
    <w:rsid w:val="275E4F1F"/>
    <w:rsid w:val="2793F752"/>
    <w:rsid w:val="27B10F45"/>
    <w:rsid w:val="27B94F1C"/>
    <w:rsid w:val="27C9C5F9"/>
    <w:rsid w:val="27E62DE0"/>
    <w:rsid w:val="281040A7"/>
    <w:rsid w:val="2854FAFF"/>
    <w:rsid w:val="2886120D"/>
    <w:rsid w:val="28DE5303"/>
    <w:rsid w:val="28FABB6A"/>
    <w:rsid w:val="29BA1792"/>
    <w:rsid w:val="29BDF229"/>
    <w:rsid w:val="2A44D831"/>
    <w:rsid w:val="2A4CD73A"/>
    <w:rsid w:val="2A4CD73A"/>
    <w:rsid w:val="2AA7BA34"/>
    <w:rsid w:val="2AD785EC"/>
    <w:rsid w:val="2B0C640C"/>
    <w:rsid w:val="2B81950D"/>
    <w:rsid w:val="2BD459CB"/>
    <w:rsid w:val="2BEA5C8F"/>
    <w:rsid w:val="2C25B145"/>
    <w:rsid w:val="2C455834"/>
    <w:rsid w:val="2D0C32D5"/>
    <w:rsid w:val="2D29D779"/>
    <w:rsid w:val="2D3AE0B6"/>
    <w:rsid w:val="2D453A58"/>
    <w:rsid w:val="2D755235"/>
    <w:rsid w:val="2D912D8E"/>
    <w:rsid w:val="2DF61764"/>
    <w:rsid w:val="2E19695D"/>
    <w:rsid w:val="2E1DFE50"/>
    <w:rsid w:val="2E4404CE"/>
    <w:rsid w:val="2E6F1106"/>
    <w:rsid w:val="2E87A4C6"/>
    <w:rsid w:val="2F1FA58B"/>
    <w:rsid w:val="2F5B98BD"/>
    <w:rsid w:val="2FD7181F"/>
    <w:rsid w:val="2FE9D712"/>
    <w:rsid w:val="306084D4"/>
    <w:rsid w:val="30BDC459"/>
    <w:rsid w:val="30D2EF2D"/>
    <w:rsid w:val="313B7EC8"/>
    <w:rsid w:val="3159DE9F"/>
    <w:rsid w:val="31C9040E"/>
    <w:rsid w:val="321523CC"/>
    <w:rsid w:val="323B2C04"/>
    <w:rsid w:val="32F0F9AF"/>
    <w:rsid w:val="3357A172"/>
    <w:rsid w:val="3395AF8B"/>
    <w:rsid w:val="33B018BF"/>
    <w:rsid w:val="33F3B980"/>
    <w:rsid w:val="33FCF028"/>
    <w:rsid w:val="341D6710"/>
    <w:rsid w:val="34793C10"/>
    <w:rsid w:val="34A7A143"/>
    <w:rsid w:val="35B751CC"/>
    <w:rsid w:val="35F2F414"/>
    <w:rsid w:val="360E1562"/>
    <w:rsid w:val="361CDAFA"/>
    <w:rsid w:val="36454755"/>
    <w:rsid w:val="36C43D1C"/>
    <w:rsid w:val="36D58A7F"/>
    <w:rsid w:val="36FE2CDC"/>
    <w:rsid w:val="373C7980"/>
    <w:rsid w:val="375AF36E"/>
    <w:rsid w:val="377AE70C"/>
    <w:rsid w:val="37818F06"/>
    <w:rsid w:val="37DF9968"/>
    <w:rsid w:val="37E3C6A8"/>
    <w:rsid w:val="37E45E74"/>
    <w:rsid w:val="37FDCAE4"/>
    <w:rsid w:val="3867732F"/>
    <w:rsid w:val="39379EBB"/>
    <w:rsid w:val="398B7853"/>
    <w:rsid w:val="399B7580"/>
    <w:rsid w:val="39C4FFE2"/>
    <w:rsid w:val="39C9BA74"/>
    <w:rsid w:val="39E3A7D1"/>
    <w:rsid w:val="39E550CA"/>
    <w:rsid w:val="3A072531"/>
    <w:rsid w:val="3A14BD26"/>
    <w:rsid w:val="3A27208B"/>
    <w:rsid w:val="3AE2D161"/>
    <w:rsid w:val="3B2A1AC4"/>
    <w:rsid w:val="3B449229"/>
    <w:rsid w:val="3B4E761F"/>
    <w:rsid w:val="3B65627D"/>
    <w:rsid w:val="3BA14B3B"/>
    <w:rsid w:val="3BB233E1"/>
    <w:rsid w:val="3BF3926B"/>
    <w:rsid w:val="3C17F3C2"/>
    <w:rsid w:val="3C429364"/>
    <w:rsid w:val="3C53D886"/>
    <w:rsid w:val="3CBC7BBD"/>
    <w:rsid w:val="3D479AF6"/>
    <w:rsid w:val="3D5341CA"/>
    <w:rsid w:val="3D74627F"/>
    <w:rsid w:val="3D8EB197"/>
    <w:rsid w:val="3DE67889"/>
    <w:rsid w:val="3DEA9FB8"/>
    <w:rsid w:val="3E0F9838"/>
    <w:rsid w:val="3EDD084A"/>
    <w:rsid w:val="3F60CF5B"/>
    <w:rsid w:val="3F736622"/>
    <w:rsid w:val="3FD35428"/>
    <w:rsid w:val="3FD4DC63"/>
    <w:rsid w:val="3FDF2E61"/>
    <w:rsid w:val="403BAEB7"/>
    <w:rsid w:val="408B7CD0"/>
    <w:rsid w:val="41561145"/>
    <w:rsid w:val="417D55F0"/>
    <w:rsid w:val="41849BBE"/>
    <w:rsid w:val="422F2B21"/>
    <w:rsid w:val="429993EF"/>
    <w:rsid w:val="429EE2D1"/>
    <w:rsid w:val="43B14AF9"/>
    <w:rsid w:val="43C02B7E"/>
    <w:rsid w:val="43E13224"/>
    <w:rsid w:val="43FE2C27"/>
    <w:rsid w:val="44215395"/>
    <w:rsid w:val="4434407E"/>
    <w:rsid w:val="44B0D588"/>
    <w:rsid w:val="45564A9C"/>
    <w:rsid w:val="45C575F7"/>
    <w:rsid w:val="45DE442E"/>
    <w:rsid w:val="460B3210"/>
    <w:rsid w:val="4676611B"/>
    <w:rsid w:val="46C32E32"/>
    <w:rsid w:val="46EAE2D6"/>
    <w:rsid w:val="47143D0A"/>
    <w:rsid w:val="4733133E"/>
    <w:rsid w:val="4746797E"/>
    <w:rsid w:val="47513ACC"/>
    <w:rsid w:val="4797BDFE"/>
    <w:rsid w:val="4798081A"/>
    <w:rsid w:val="47E2AA61"/>
    <w:rsid w:val="4809C29A"/>
    <w:rsid w:val="492903F2"/>
    <w:rsid w:val="493FE4E8"/>
    <w:rsid w:val="49766EE1"/>
    <w:rsid w:val="4A10D68E"/>
    <w:rsid w:val="4A909E32"/>
    <w:rsid w:val="4B25D01B"/>
    <w:rsid w:val="4B76C19A"/>
    <w:rsid w:val="4B79DC3A"/>
    <w:rsid w:val="4BD2CA75"/>
    <w:rsid w:val="4BFEA6C8"/>
    <w:rsid w:val="4C3DE60A"/>
    <w:rsid w:val="4DD83C58"/>
    <w:rsid w:val="4E3CEE8E"/>
    <w:rsid w:val="4E4940C5"/>
    <w:rsid w:val="4E50A891"/>
    <w:rsid w:val="4E7B21E3"/>
    <w:rsid w:val="4EA51D3A"/>
    <w:rsid w:val="4EB4FC50"/>
    <w:rsid w:val="4F716750"/>
    <w:rsid w:val="4F7F1D19"/>
    <w:rsid w:val="4F8E86F0"/>
    <w:rsid w:val="4FB3E343"/>
    <w:rsid w:val="503A2A31"/>
    <w:rsid w:val="509395B2"/>
    <w:rsid w:val="50CF33E5"/>
    <w:rsid w:val="51D06546"/>
    <w:rsid w:val="51F4ED5D"/>
    <w:rsid w:val="521CB0A4"/>
    <w:rsid w:val="523DE05B"/>
    <w:rsid w:val="5255AF3E"/>
    <w:rsid w:val="534EFFD7"/>
    <w:rsid w:val="53A3B391"/>
    <w:rsid w:val="53D05B13"/>
    <w:rsid w:val="53FE8DFA"/>
    <w:rsid w:val="5416DB01"/>
    <w:rsid w:val="54521740"/>
    <w:rsid w:val="54CD6408"/>
    <w:rsid w:val="5576E519"/>
    <w:rsid w:val="558887D8"/>
    <w:rsid w:val="55C3BEFB"/>
    <w:rsid w:val="56603D0F"/>
    <w:rsid w:val="56801623"/>
    <w:rsid w:val="56994C01"/>
    <w:rsid w:val="56C247C8"/>
    <w:rsid w:val="56C909EC"/>
    <w:rsid w:val="57377C84"/>
    <w:rsid w:val="574FF78C"/>
    <w:rsid w:val="57660CC6"/>
    <w:rsid w:val="57A3575B"/>
    <w:rsid w:val="57A6F95A"/>
    <w:rsid w:val="58009560"/>
    <w:rsid w:val="588FCBB9"/>
    <w:rsid w:val="58C821BD"/>
    <w:rsid w:val="58CDDE2E"/>
    <w:rsid w:val="5906D828"/>
    <w:rsid w:val="594DC74A"/>
    <w:rsid w:val="59515C0B"/>
    <w:rsid w:val="597E9F75"/>
    <w:rsid w:val="59C46304"/>
    <w:rsid w:val="59DEB689"/>
    <w:rsid w:val="5A159035"/>
    <w:rsid w:val="5A1AA24D"/>
    <w:rsid w:val="5A6C49B0"/>
    <w:rsid w:val="5A744A2F"/>
    <w:rsid w:val="5AA8CB61"/>
    <w:rsid w:val="5B1EC3BF"/>
    <w:rsid w:val="5B65E4DF"/>
    <w:rsid w:val="5B8FC0C6"/>
    <w:rsid w:val="5C75246E"/>
    <w:rsid w:val="5CF65025"/>
    <w:rsid w:val="5D455B80"/>
    <w:rsid w:val="5D66E2EF"/>
    <w:rsid w:val="5D881FA7"/>
    <w:rsid w:val="5D90E7EB"/>
    <w:rsid w:val="5DB0EA92"/>
    <w:rsid w:val="5DCD7A68"/>
    <w:rsid w:val="5DD3C01B"/>
    <w:rsid w:val="5DF61A3A"/>
    <w:rsid w:val="5E853E58"/>
    <w:rsid w:val="5EA91C51"/>
    <w:rsid w:val="5EADF491"/>
    <w:rsid w:val="5EB03AFD"/>
    <w:rsid w:val="5F327E28"/>
    <w:rsid w:val="5F5035E9"/>
    <w:rsid w:val="5F851A24"/>
    <w:rsid w:val="5FC2B288"/>
    <w:rsid w:val="5FEBDAC4"/>
    <w:rsid w:val="601105B6"/>
    <w:rsid w:val="605CC88E"/>
    <w:rsid w:val="60736EF4"/>
    <w:rsid w:val="6104C8A9"/>
    <w:rsid w:val="6108F5F1"/>
    <w:rsid w:val="6117AC79"/>
    <w:rsid w:val="614BC3D9"/>
    <w:rsid w:val="6152B30C"/>
    <w:rsid w:val="615B7D8A"/>
    <w:rsid w:val="61C25FA6"/>
    <w:rsid w:val="61F8C734"/>
    <w:rsid w:val="622B8307"/>
    <w:rsid w:val="626C35F4"/>
    <w:rsid w:val="62A36577"/>
    <w:rsid w:val="639A51C5"/>
    <w:rsid w:val="63DDCE70"/>
    <w:rsid w:val="640FF87E"/>
    <w:rsid w:val="6468B206"/>
    <w:rsid w:val="64C7D840"/>
    <w:rsid w:val="657DCD7E"/>
    <w:rsid w:val="659D6541"/>
    <w:rsid w:val="65A47F51"/>
    <w:rsid w:val="65D823BA"/>
    <w:rsid w:val="65DB73E0"/>
    <w:rsid w:val="66048267"/>
    <w:rsid w:val="663E73C4"/>
    <w:rsid w:val="66671960"/>
    <w:rsid w:val="66D4CE6D"/>
    <w:rsid w:val="670D9C7C"/>
    <w:rsid w:val="675A4EC3"/>
    <w:rsid w:val="675CD97F"/>
    <w:rsid w:val="6779ABB7"/>
    <w:rsid w:val="6786EDFD"/>
    <w:rsid w:val="67B18D9F"/>
    <w:rsid w:val="67D43354"/>
    <w:rsid w:val="67DE0ABC"/>
    <w:rsid w:val="68289710"/>
    <w:rsid w:val="683D311B"/>
    <w:rsid w:val="685292C9"/>
    <w:rsid w:val="6869FFED"/>
    <w:rsid w:val="68F233ED"/>
    <w:rsid w:val="690FC47C"/>
    <w:rsid w:val="69295969"/>
    <w:rsid w:val="693F031F"/>
    <w:rsid w:val="694B8D00"/>
    <w:rsid w:val="6954ED41"/>
    <w:rsid w:val="69CDE4A0"/>
    <w:rsid w:val="6A55D638"/>
    <w:rsid w:val="6A900A22"/>
    <w:rsid w:val="6AA30C24"/>
    <w:rsid w:val="6AA9D8C5"/>
    <w:rsid w:val="6AD9F11B"/>
    <w:rsid w:val="6B9F6DE2"/>
    <w:rsid w:val="6C2887D8"/>
    <w:rsid w:val="6C492585"/>
    <w:rsid w:val="6C71F2EB"/>
    <w:rsid w:val="6CC26342"/>
    <w:rsid w:val="6D3DCE3C"/>
    <w:rsid w:val="6D45E559"/>
    <w:rsid w:val="6D8204DD"/>
    <w:rsid w:val="6DD386C0"/>
    <w:rsid w:val="6DD3B9D3"/>
    <w:rsid w:val="6EAC7A1E"/>
    <w:rsid w:val="6EB7E680"/>
    <w:rsid w:val="6EE0B05D"/>
    <w:rsid w:val="6EF4BA36"/>
    <w:rsid w:val="6EF578E5"/>
    <w:rsid w:val="6F790916"/>
    <w:rsid w:val="6FA3FECC"/>
    <w:rsid w:val="6FB58039"/>
    <w:rsid w:val="706F9331"/>
    <w:rsid w:val="708ABCAC"/>
    <w:rsid w:val="70EA738F"/>
    <w:rsid w:val="7130ECA7"/>
    <w:rsid w:val="71375767"/>
    <w:rsid w:val="7137B093"/>
    <w:rsid w:val="716D1696"/>
    <w:rsid w:val="71FA0FF8"/>
    <w:rsid w:val="7203CDB2"/>
    <w:rsid w:val="72086AD9"/>
    <w:rsid w:val="7259D50B"/>
    <w:rsid w:val="725B4813"/>
    <w:rsid w:val="729B0CD6"/>
    <w:rsid w:val="72A687EB"/>
    <w:rsid w:val="73745FB1"/>
    <w:rsid w:val="73840878"/>
    <w:rsid w:val="75E29B58"/>
    <w:rsid w:val="76231EC5"/>
    <w:rsid w:val="766DB0C9"/>
    <w:rsid w:val="769917CD"/>
    <w:rsid w:val="76E24C57"/>
    <w:rsid w:val="76EF04BC"/>
    <w:rsid w:val="770C9824"/>
    <w:rsid w:val="771B6E6C"/>
    <w:rsid w:val="7739171A"/>
    <w:rsid w:val="774D1914"/>
    <w:rsid w:val="77FCE7BD"/>
    <w:rsid w:val="78661341"/>
    <w:rsid w:val="78F3C3B4"/>
    <w:rsid w:val="7A5ED3FE"/>
    <w:rsid w:val="7AB1DE96"/>
    <w:rsid w:val="7AD1710E"/>
    <w:rsid w:val="7B496C0A"/>
    <w:rsid w:val="7B6194C4"/>
    <w:rsid w:val="7B66076F"/>
    <w:rsid w:val="7B6B0F7B"/>
    <w:rsid w:val="7B77F013"/>
    <w:rsid w:val="7B9090C8"/>
    <w:rsid w:val="7BB5C1DA"/>
    <w:rsid w:val="7BDA36B3"/>
    <w:rsid w:val="7C6EC903"/>
    <w:rsid w:val="7C89E7B5"/>
    <w:rsid w:val="7CB9368F"/>
    <w:rsid w:val="7D0ADC63"/>
    <w:rsid w:val="7D2811B1"/>
    <w:rsid w:val="7D28288E"/>
    <w:rsid w:val="7D3D69B6"/>
    <w:rsid w:val="7D4B9472"/>
    <w:rsid w:val="7DA3F772"/>
    <w:rsid w:val="7DAB1BAB"/>
    <w:rsid w:val="7DD1539C"/>
    <w:rsid w:val="7E2DA59C"/>
    <w:rsid w:val="7E7327D5"/>
    <w:rsid w:val="7E8AFA56"/>
    <w:rsid w:val="7EA2F40A"/>
    <w:rsid w:val="7EAE44E7"/>
    <w:rsid w:val="7EEF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CE5B"/>
  <w15:chartTrackingRefBased/>
  <w15:docId w15:val="{310AE3B7-F06D-4805-80FE-B4E50312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4651"/>
    <w:rPr>
      <w:rFonts w:ascii="Arial" w:hAnsi="Arial"/>
      <w:sz w:val="24"/>
    </w:rPr>
  </w:style>
  <w:style w:type="paragraph" w:styleId="Heading1">
    <w:name w:val="heading 1"/>
    <w:basedOn w:val="Normal"/>
    <w:next w:val="Normal"/>
    <w:link w:val="Heading1Char"/>
    <w:uiPriority w:val="9"/>
    <w:qFormat/>
    <w:rsid w:val="0023465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651"/>
    <w:pPr>
      <w:keepNext/>
      <w:keepLines/>
      <w:spacing w:before="40" w:after="0"/>
      <w:outlineLvl w:val="1"/>
    </w:pPr>
    <w:rPr>
      <w:rFonts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3465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34651"/>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234651"/>
    <w:rPr>
      <w:color w:val="0563C1" w:themeColor="hyperlink"/>
      <w:u w:val="single"/>
    </w:rPr>
  </w:style>
  <w:style w:type="character" w:styleId="Heading1Char" w:customStyle="1">
    <w:name w:val="Heading 1 Char"/>
    <w:basedOn w:val="DefaultParagraphFont"/>
    <w:link w:val="Heading1"/>
    <w:uiPriority w:val="9"/>
    <w:rsid w:val="00234651"/>
    <w:rPr>
      <w:rFonts w:ascii="Arial" w:hAnsi="Arial"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34651"/>
    <w:rPr>
      <w:rFonts w:ascii="Arial" w:hAnsi="Arial" w:eastAsiaTheme="majorEastAsia" w:cstheme="majorBidi"/>
      <w:color w:val="2F5496" w:themeColor="accent1" w:themeShade="BF"/>
      <w:sz w:val="26"/>
      <w:szCs w:val="26"/>
    </w:rPr>
  </w:style>
  <w:style w:type="paragraph" w:styleId="ListParagraph">
    <w:name w:val="List Paragraph"/>
    <w:basedOn w:val="Normal"/>
    <w:uiPriority w:val="34"/>
    <w:qFormat/>
    <w:rsid w:val="00234651"/>
    <w:pPr>
      <w:ind w:left="720"/>
      <w:contextualSpacing/>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6b3f393f214c4e8d" /><Relationship Type="http://schemas.microsoft.com/office/2011/relationships/people" Target="people.xml" Id="R2f417765fb9a47f2" /><Relationship Type="http://schemas.microsoft.com/office/2011/relationships/commentsExtended" Target="commentsExtended.xml" Id="R44df63f8264b44d2" /><Relationship Type="http://schemas.microsoft.com/office/2016/09/relationships/commentsIds" Target="commentsIds.xml" Id="Rf0be5c396cf44cf7" /><Relationship Type="http://schemas.microsoft.com/office/2018/08/relationships/commentsExtensible" Target="commentsExtensible.xml" Id="Raf586749deca4fa4" /><Relationship Type="http://schemas.openxmlformats.org/officeDocument/2006/relationships/hyperlink" Target="https://docs.google.com/spreadsheets/d/14V-KxMrRWrjH1PZcfO7rwGD3XVTFfpwiVJtErUyQFOU/edit" TargetMode="External" Id="R2a3add08cfcb4066" /><Relationship Type="http://schemas.openxmlformats.org/officeDocument/2006/relationships/hyperlink" Target="https://www.census.gov/" TargetMode="External" Id="R385c396c0d9a46ee" /><Relationship Type="http://schemas.openxmlformats.org/officeDocument/2006/relationships/hyperlink" Target="https://colab.research.google.com/drive/1ox2zDK4AhOGgyCiyBT1enk0G8RwtkPrB" TargetMode="External" Id="R5b654fe5461c4200" /><Relationship Type="http://schemas.microsoft.com/office/2020/10/relationships/intelligence" Target="intelligence2.xml" Id="Rb769040f24b44e7f" /><Relationship Type="http://schemas.openxmlformats.org/officeDocument/2006/relationships/image" Target="/media/image5.png" Id="R2439534472df4e18" /><Relationship Type="http://schemas.openxmlformats.org/officeDocument/2006/relationships/image" Target="/media/image6.png" Id="Ra8aaeb7edb724572" /><Relationship Type="http://schemas.openxmlformats.org/officeDocument/2006/relationships/image" Target="/media/image7.png" Id="Ra7b3d03a29e74ca4" /><Relationship Type="http://schemas.openxmlformats.org/officeDocument/2006/relationships/image" Target="/media/image8.png" Id="R62430641b3864656" /><Relationship Type="http://schemas.openxmlformats.org/officeDocument/2006/relationships/hyperlink" Target="https://data.census.gov/table/ACSDT5Y2022.B27001?t=Age%20and%20Sex:Health%20Insurance&amp;g=040XX00US18$1400000" TargetMode="External" Id="Re0d788271c11492d" /><Relationship Type="http://schemas.openxmlformats.org/officeDocument/2006/relationships/hyperlink" Target="https://www.acog.org/programs/lomc" TargetMode="External" Id="R29bf50ff994d4e01" /><Relationship Type="http://schemas.openxmlformats.org/officeDocument/2006/relationships/hyperlink" Target="https://georgiapqc.org/" TargetMode="External" Id="R123aaab068994cef" /><Relationship Type="http://schemas.openxmlformats.org/officeDocument/2006/relationships/hyperlink" Target="https://data.census.gov/table/ACSDT5Y2017.B01001A?t=Age%20and%20Sex:Race%20and%20Ethnicity&amp;g=040XX00US13$0500000" TargetMode="External" Id="R91194f4cb4924fba" /><Relationship Type="http://schemas.openxmlformats.org/officeDocument/2006/relationships/hyperlink" Target="https://data.census.gov/table/ACSDT5Y2017.B01001A?t=Age%20and%20Sex:Race%20and%20Ethnicity&amp;g=040XX00US13$0500000" TargetMode="External" Id="R89637676636f4402" /><Relationship Type="http://schemas.openxmlformats.org/officeDocument/2006/relationships/hyperlink" Target="https://data.census.gov/table/ACSDT1Y2022.B17001?t=Age%20and%20Sex:Income%20and%20Poverty&amp;g=040XX00US13$0500000" TargetMode="External" Id="R54cf4c305e464d68" /><Relationship Type="http://schemas.openxmlformats.org/officeDocument/2006/relationships/hyperlink" Target="https://data.census.gov/table/ACSDT5Y2017.B01001A?t=Age%20and%20Sex:Race%20and%20Ethnicity&amp;g=040XX00US13$0500000" TargetMode="External" Id="Rba0cf1b0ef7042bd" /><Relationship Type="http://schemas.openxmlformats.org/officeDocument/2006/relationships/hyperlink" Target="https://georgiapqc.org/member-hospitals" TargetMode="External" Id="R4dda93d22f254a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94F8FB15F0D2439153E8208983FDE5" ma:contentTypeVersion="6" ma:contentTypeDescription="Create a new document." ma:contentTypeScope="" ma:versionID="c7d2e9be6e1aced1e25c38714c1f34b2">
  <xsd:schema xmlns:xsd="http://www.w3.org/2001/XMLSchema" xmlns:xs="http://www.w3.org/2001/XMLSchema" xmlns:p="http://schemas.microsoft.com/office/2006/metadata/properties" xmlns:ns2="73dc06bf-e967-4036-8dfb-eff5e987d179" xmlns:ns3="d53af261-1c83-4635-9b56-af9604f2df0b" targetNamespace="http://schemas.microsoft.com/office/2006/metadata/properties" ma:root="true" ma:fieldsID="8699aac5e489fe4780dbb0a67e93f726" ns2:_="" ns3:_="">
    <xsd:import namespace="73dc06bf-e967-4036-8dfb-eff5e987d179"/>
    <xsd:import namespace="d53af261-1c83-4635-9b56-af9604f2df0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c06bf-e967-4036-8dfb-eff5e987d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3af261-1c83-4635-9b56-af9604f2df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5B7E1D-5198-4B2E-AB73-037B309D6906}"/>
</file>

<file path=customXml/itemProps2.xml><?xml version="1.0" encoding="utf-8"?>
<ds:datastoreItem xmlns:ds="http://schemas.openxmlformats.org/officeDocument/2006/customXml" ds:itemID="{FD8250F7-B651-4C8B-8C12-2B3E45E3012C}"/>
</file>

<file path=customXml/itemProps3.xml><?xml version="1.0" encoding="utf-8"?>
<ds:datastoreItem xmlns:ds="http://schemas.openxmlformats.org/officeDocument/2006/customXml" ds:itemID="{42D54DBE-32FB-4788-83A0-3E98E8340D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Meredith, Meghan E</dc:creator>
  <keywords/>
  <dc:description/>
  <lastModifiedBy>Goyal, Ayushi</lastModifiedBy>
  <revision>10</revision>
  <dcterms:created xsi:type="dcterms:W3CDTF">2024-01-19T20:45:00.0000000Z</dcterms:created>
  <dcterms:modified xsi:type="dcterms:W3CDTF">2024-08-23T14:47:26.2784761Z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0x0101005B94F8FB15F0D2439153E8208983FDE5</vt:lpwstr>
  </property>
</Properties>
</file>