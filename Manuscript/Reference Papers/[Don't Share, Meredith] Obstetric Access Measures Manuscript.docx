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B551E" w14:textId="77777777" w:rsidR="00BF217F" w:rsidRDefault="00BF217F" w:rsidP="00BF217F">
      <w:r w:rsidRPr="00F0309E">
        <w:rPr>
          <w:rStyle w:val="cf01"/>
          <w:rFonts w:ascii="Arial" w:eastAsiaTheme="majorEastAsia" w:hAnsi="Arial" w:cs="Arial"/>
          <w:b/>
          <w:bCs/>
          <w:spacing w:val="-10"/>
          <w:kern w:val="28"/>
          <w:sz w:val="32"/>
          <w:szCs w:val="32"/>
        </w:rPr>
        <w:t>The implications of using maternity care deserts to measure progress in access to obstetric care: A mixed-integer optimization analysis.</w:t>
      </w:r>
    </w:p>
    <w:p w14:paraId="628D268E" w14:textId="77777777" w:rsidR="00BF217F" w:rsidRPr="00146A41" w:rsidRDefault="00BF217F" w:rsidP="00BF217F">
      <w:pPr>
        <w:spacing w:line="360" w:lineRule="auto"/>
        <w:rPr>
          <w:rFonts w:ascii="Arial" w:hAnsi="Arial" w:cs="Arial"/>
        </w:rPr>
      </w:pPr>
    </w:p>
    <w:p w14:paraId="5C0CFA70" w14:textId="77777777" w:rsidR="00BF217F" w:rsidRPr="00122C65" w:rsidRDefault="00BF217F" w:rsidP="00BF217F">
      <w:pPr>
        <w:spacing w:line="360" w:lineRule="auto"/>
        <w:rPr>
          <w:rFonts w:ascii="Arial" w:hAnsi="Arial" w:cs="Arial"/>
          <w:b/>
          <w:bCs/>
        </w:rPr>
      </w:pPr>
      <w:r w:rsidRPr="00122C65">
        <w:rPr>
          <w:rFonts w:ascii="Arial" w:hAnsi="Arial" w:cs="Arial"/>
          <w:b/>
          <w:bCs/>
        </w:rPr>
        <w:t>Meghan E. Meredith, BS</w:t>
      </w:r>
    </w:p>
    <w:p w14:paraId="78F08741" w14:textId="77777777" w:rsidR="00BF217F" w:rsidRPr="00146A41" w:rsidRDefault="00BF217F" w:rsidP="00BF217F">
      <w:pPr>
        <w:spacing w:line="360" w:lineRule="auto"/>
        <w:rPr>
          <w:rFonts w:ascii="Arial" w:hAnsi="Arial" w:cs="Arial"/>
        </w:rPr>
      </w:pPr>
      <w:r w:rsidRPr="00146A41">
        <w:rPr>
          <w:rFonts w:ascii="Arial" w:hAnsi="Arial" w:cs="Arial"/>
        </w:rPr>
        <w:t>H. Milton Stewart School of Industrial and Systems Engineering</w:t>
      </w:r>
    </w:p>
    <w:p w14:paraId="3E81D062" w14:textId="77777777" w:rsidR="00BF217F" w:rsidRDefault="00BF217F" w:rsidP="00BF217F">
      <w:pPr>
        <w:spacing w:line="360" w:lineRule="auto"/>
        <w:rPr>
          <w:rFonts w:ascii="Arial" w:hAnsi="Arial" w:cs="Arial"/>
        </w:rPr>
      </w:pPr>
      <w:r w:rsidRPr="00146A41">
        <w:rPr>
          <w:rFonts w:ascii="Arial" w:hAnsi="Arial" w:cs="Arial"/>
        </w:rPr>
        <w:t>Georgia Institute of Technology</w:t>
      </w:r>
    </w:p>
    <w:p w14:paraId="15241E8A" w14:textId="77777777" w:rsidR="00BF217F" w:rsidRPr="00146A41" w:rsidRDefault="00BF217F" w:rsidP="00BF217F">
      <w:pPr>
        <w:spacing w:line="360" w:lineRule="auto"/>
        <w:rPr>
          <w:rFonts w:ascii="Arial" w:hAnsi="Arial" w:cs="Arial"/>
        </w:rPr>
      </w:pPr>
      <w:r>
        <w:rPr>
          <w:rFonts w:ascii="Arial" w:hAnsi="Arial" w:cs="Arial"/>
        </w:rPr>
        <w:t>Atlanta, Georgia, USA</w:t>
      </w:r>
    </w:p>
    <w:p w14:paraId="25B44CEE" w14:textId="77777777" w:rsidR="00BF217F" w:rsidRPr="00146A41" w:rsidRDefault="00BF217F" w:rsidP="00BF217F">
      <w:pPr>
        <w:spacing w:line="360" w:lineRule="auto"/>
        <w:rPr>
          <w:rFonts w:ascii="Arial" w:hAnsi="Arial" w:cs="Arial"/>
        </w:rPr>
      </w:pPr>
    </w:p>
    <w:p w14:paraId="10F8142A" w14:textId="77777777" w:rsidR="00BF217F" w:rsidRPr="00122C65" w:rsidRDefault="00BF217F" w:rsidP="00BF217F">
      <w:pPr>
        <w:spacing w:line="360" w:lineRule="auto"/>
        <w:rPr>
          <w:rFonts w:ascii="Arial" w:hAnsi="Arial" w:cs="Arial"/>
          <w:b/>
          <w:bCs/>
        </w:rPr>
      </w:pPr>
      <w:r w:rsidRPr="00122C65">
        <w:rPr>
          <w:rFonts w:ascii="Arial" w:hAnsi="Arial" w:cs="Arial"/>
          <w:b/>
          <w:bCs/>
        </w:rPr>
        <w:t>Lauren N. Steimle, PhD*</w:t>
      </w:r>
    </w:p>
    <w:p w14:paraId="182A5099" w14:textId="77777777" w:rsidR="00BF217F" w:rsidRPr="00146A41" w:rsidRDefault="00BF217F" w:rsidP="00BF217F">
      <w:pPr>
        <w:spacing w:line="360" w:lineRule="auto"/>
        <w:rPr>
          <w:rFonts w:ascii="Arial" w:hAnsi="Arial" w:cs="Arial"/>
        </w:rPr>
      </w:pPr>
      <w:r w:rsidRPr="00146A41">
        <w:rPr>
          <w:rFonts w:ascii="Arial" w:hAnsi="Arial" w:cs="Arial"/>
        </w:rPr>
        <w:t>H. Milton Stewart School of Industrial and Systems Engineering</w:t>
      </w:r>
    </w:p>
    <w:p w14:paraId="2A62C00C" w14:textId="77777777" w:rsidR="00BF217F" w:rsidRDefault="00BF217F" w:rsidP="00BF217F">
      <w:pPr>
        <w:spacing w:line="360" w:lineRule="auto"/>
        <w:rPr>
          <w:rFonts w:ascii="Arial" w:hAnsi="Arial" w:cs="Arial"/>
        </w:rPr>
      </w:pPr>
      <w:r w:rsidRPr="00146A41">
        <w:rPr>
          <w:rFonts w:ascii="Arial" w:hAnsi="Arial" w:cs="Arial"/>
        </w:rPr>
        <w:t>Georgia Institute of Technology</w:t>
      </w:r>
    </w:p>
    <w:p w14:paraId="296E4442" w14:textId="77777777" w:rsidR="00BF217F" w:rsidRDefault="00BF217F" w:rsidP="00BF217F">
      <w:pPr>
        <w:spacing w:line="360" w:lineRule="auto"/>
        <w:rPr>
          <w:rFonts w:ascii="Arial" w:hAnsi="Arial" w:cs="Arial"/>
        </w:rPr>
      </w:pPr>
      <w:r>
        <w:rPr>
          <w:rFonts w:ascii="Arial" w:hAnsi="Arial" w:cs="Arial"/>
        </w:rPr>
        <w:t>Atlanta, Georgia, USA</w:t>
      </w:r>
    </w:p>
    <w:p w14:paraId="063D5ECA" w14:textId="77777777" w:rsidR="00BF217F" w:rsidRDefault="00BF217F" w:rsidP="00BF217F">
      <w:pPr>
        <w:spacing w:line="360" w:lineRule="auto"/>
        <w:rPr>
          <w:rFonts w:ascii="Arial" w:hAnsi="Arial" w:cs="Arial"/>
        </w:rPr>
      </w:pPr>
    </w:p>
    <w:p w14:paraId="7B6A1171" w14:textId="77777777" w:rsidR="00BF217F" w:rsidRPr="00122C65" w:rsidRDefault="00BF217F" w:rsidP="00BF217F">
      <w:pPr>
        <w:spacing w:line="360" w:lineRule="auto"/>
        <w:rPr>
          <w:rFonts w:ascii="Arial" w:hAnsi="Arial" w:cs="Arial"/>
          <w:b/>
          <w:bCs/>
        </w:rPr>
      </w:pPr>
      <w:r w:rsidRPr="00122C65">
        <w:rPr>
          <w:rFonts w:ascii="Arial" w:hAnsi="Arial" w:cs="Arial"/>
          <w:b/>
          <w:bCs/>
        </w:rPr>
        <w:t>Stephanie M. Radke, MD, MPH</w:t>
      </w:r>
    </w:p>
    <w:p w14:paraId="2F2C26BF" w14:textId="77777777" w:rsidR="00BF217F" w:rsidRDefault="00BF217F" w:rsidP="00BF217F">
      <w:pPr>
        <w:spacing w:line="360" w:lineRule="auto"/>
        <w:rPr>
          <w:rFonts w:ascii="Arial" w:hAnsi="Arial" w:cs="Arial"/>
        </w:rPr>
      </w:pPr>
      <w:r w:rsidRPr="00A9135F">
        <w:rPr>
          <w:rFonts w:ascii="Arial" w:hAnsi="Arial" w:cs="Arial"/>
        </w:rPr>
        <w:t>Department of Obstetrics &amp; Gynecology</w:t>
      </w:r>
    </w:p>
    <w:p w14:paraId="4BD72941" w14:textId="77777777" w:rsidR="00BF217F" w:rsidRDefault="00BF217F" w:rsidP="00BF217F">
      <w:pPr>
        <w:spacing w:line="360" w:lineRule="auto"/>
        <w:rPr>
          <w:rFonts w:ascii="Arial" w:hAnsi="Arial" w:cs="Arial"/>
        </w:rPr>
      </w:pPr>
      <w:r w:rsidRPr="00A9135F">
        <w:rPr>
          <w:rFonts w:ascii="Arial" w:hAnsi="Arial" w:cs="Arial"/>
        </w:rPr>
        <w:t xml:space="preserve">University of Iowa Hospitals &amp; Clinics </w:t>
      </w:r>
    </w:p>
    <w:p w14:paraId="1856817A" w14:textId="77777777" w:rsidR="00BF217F" w:rsidRPr="00146A41" w:rsidRDefault="00BF217F" w:rsidP="00BF217F">
      <w:pPr>
        <w:spacing w:line="360" w:lineRule="auto"/>
        <w:rPr>
          <w:rFonts w:ascii="Arial" w:hAnsi="Arial" w:cs="Arial"/>
        </w:rPr>
      </w:pPr>
      <w:r w:rsidRPr="00A9135F">
        <w:rPr>
          <w:rFonts w:ascii="Arial" w:hAnsi="Arial" w:cs="Arial"/>
        </w:rPr>
        <w:t>Iowa City, Iowa, USA</w:t>
      </w:r>
    </w:p>
    <w:p w14:paraId="49B1D726" w14:textId="77777777" w:rsidR="00BF217F" w:rsidRPr="00146A41" w:rsidRDefault="00BF217F" w:rsidP="00BF217F">
      <w:pPr>
        <w:spacing w:line="360" w:lineRule="auto"/>
        <w:rPr>
          <w:rFonts w:ascii="Arial" w:hAnsi="Arial" w:cs="Arial"/>
        </w:rPr>
      </w:pPr>
      <w:r w:rsidRPr="00146A41">
        <w:rPr>
          <w:rFonts w:ascii="Arial" w:hAnsi="Arial" w:cs="Arial"/>
        </w:rPr>
        <w:br/>
        <w:t>*</w:t>
      </w:r>
      <w:proofErr w:type="gramStart"/>
      <w:r w:rsidRPr="00146A41">
        <w:rPr>
          <w:rFonts w:ascii="Arial" w:hAnsi="Arial" w:cs="Arial"/>
        </w:rPr>
        <w:t>to</w:t>
      </w:r>
      <w:proofErr w:type="gramEnd"/>
      <w:r w:rsidRPr="00146A41">
        <w:rPr>
          <w:rFonts w:ascii="Arial" w:hAnsi="Arial" w:cs="Arial"/>
        </w:rPr>
        <w:t xml:space="preserve"> whom correspondence should be addressed:</w:t>
      </w:r>
    </w:p>
    <w:p w14:paraId="46979EA0" w14:textId="77777777" w:rsidR="00BF217F" w:rsidRPr="00146A41" w:rsidRDefault="00BF217F" w:rsidP="00BF217F">
      <w:pPr>
        <w:spacing w:line="360" w:lineRule="auto"/>
        <w:rPr>
          <w:rFonts w:ascii="Arial" w:hAnsi="Arial" w:cs="Arial"/>
        </w:rPr>
      </w:pPr>
      <w:r w:rsidRPr="00146A41">
        <w:rPr>
          <w:rFonts w:ascii="Arial" w:hAnsi="Arial" w:cs="Arial"/>
        </w:rPr>
        <w:t xml:space="preserve">Telephone: </w:t>
      </w:r>
      <w:r>
        <w:rPr>
          <w:rFonts w:ascii="Arial" w:hAnsi="Arial" w:cs="Arial"/>
        </w:rPr>
        <w:t>(</w:t>
      </w:r>
      <w:r w:rsidRPr="00122C65">
        <w:rPr>
          <w:rFonts w:ascii="Arial" w:hAnsi="Arial" w:cs="Arial"/>
        </w:rPr>
        <w:t>404</w:t>
      </w:r>
      <w:r>
        <w:rPr>
          <w:rFonts w:ascii="Arial" w:hAnsi="Arial" w:cs="Arial"/>
        </w:rPr>
        <w:t xml:space="preserve">) </w:t>
      </w:r>
      <w:r w:rsidRPr="00122C65">
        <w:rPr>
          <w:rFonts w:ascii="Arial" w:hAnsi="Arial" w:cs="Arial"/>
        </w:rPr>
        <w:t>894</w:t>
      </w:r>
      <w:r>
        <w:rPr>
          <w:rFonts w:ascii="Arial" w:hAnsi="Arial" w:cs="Arial"/>
        </w:rPr>
        <w:t xml:space="preserve"> - </w:t>
      </w:r>
      <w:r w:rsidRPr="00122C65">
        <w:rPr>
          <w:rFonts w:ascii="Arial" w:hAnsi="Arial" w:cs="Arial"/>
        </w:rPr>
        <w:t>4659</w:t>
      </w:r>
    </w:p>
    <w:p w14:paraId="41AD4774" w14:textId="77777777" w:rsidR="00BF217F" w:rsidRDefault="00BF217F" w:rsidP="00BF217F">
      <w:pPr>
        <w:spacing w:line="360" w:lineRule="auto"/>
        <w:rPr>
          <w:rStyle w:val="Hyperlink"/>
          <w:rFonts w:ascii="Arial" w:hAnsi="Arial" w:cs="Arial"/>
        </w:rPr>
      </w:pPr>
      <w:r w:rsidRPr="00146A41">
        <w:rPr>
          <w:rFonts w:ascii="Arial" w:hAnsi="Arial" w:cs="Arial"/>
        </w:rPr>
        <w:t xml:space="preserve">Email: </w:t>
      </w:r>
      <w:hyperlink r:id="rId8" w:history="1">
        <w:r w:rsidRPr="00146A41">
          <w:rPr>
            <w:rStyle w:val="Hyperlink"/>
            <w:rFonts w:ascii="Arial" w:hAnsi="Arial" w:cs="Arial"/>
          </w:rPr>
          <w:t>steimle@gatech.edu</w:t>
        </w:r>
      </w:hyperlink>
    </w:p>
    <w:p w14:paraId="2F9AF320" w14:textId="77777777" w:rsidR="00BF217F" w:rsidRPr="00C524DD" w:rsidRDefault="00BF217F" w:rsidP="00BF217F">
      <w:pPr>
        <w:spacing w:line="360" w:lineRule="auto"/>
        <w:rPr>
          <w:rFonts w:ascii="Arial" w:hAnsi="Arial" w:cs="Arial"/>
        </w:rPr>
      </w:pPr>
      <w:r>
        <w:rPr>
          <w:rFonts w:ascii="Arial" w:hAnsi="Arial" w:cs="Arial"/>
        </w:rPr>
        <w:t xml:space="preserve">Address: </w:t>
      </w:r>
      <w:r w:rsidRPr="000D5E41">
        <w:rPr>
          <w:rFonts w:ascii="Arial" w:hAnsi="Arial" w:cs="Arial"/>
        </w:rPr>
        <w:t>755 Ferst Dr NW, Atlanta, GA 30318</w:t>
      </w:r>
      <w:r w:rsidRPr="00FA375A">
        <w:rPr>
          <w:rFonts w:ascii="Arial" w:hAnsi="Arial" w:cs="Arial"/>
        </w:rPr>
        <w:br w:type="page"/>
      </w:r>
    </w:p>
    <w:p w14:paraId="666DDF20" w14:textId="77777777" w:rsidR="00BF217F" w:rsidRDefault="00BF217F" w:rsidP="00BF217F">
      <w:pPr>
        <w:pStyle w:val="Heading1"/>
        <w:rPr>
          <w:rFonts w:ascii="Arial" w:hAnsi="Arial" w:cs="Arial"/>
          <w:b/>
          <w:bCs/>
          <w:color w:val="auto"/>
        </w:rPr>
      </w:pPr>
      <w:r w:rsidRPr="00122C65">
        <w:rPr>
          <w:rFonts w:ascii="Arial" w:hAnsi="Arial" w:cs="Arial"/>
          <w:b/>
          <w:bCs/>
          <w:color w:val="auto"/>
        </w:rPr>
        <w:lastRenderedPageBreak/>
        <w:t xml:space="preserve">Abstract </w:t>
      </w:r>
    </w:p>
    <w:p w14:paraId="2015B9ED" w14:textId="77777777" w:rsidR="00BF217F" w:rsidRPr="00122C65" w:rsidRDefault="00BF217F" w:rsidP="00BF217F"/>
    <w:p w14:paraId="7C8A70C4" w14:textId="22ECB9BB" w:rsidR="00BF217F" w:rsidRPr="001440F5" w:rsidRDefault="00BF217F" w:rsidP="00BF217F">
      <w:pPr>
        <w:spacing w:line="480" w:lineRule="auto"/>
        <w:rPr>
          <w:rFonts w:ascii="Arial" w:eastAsia="Arial" w:hAnsi="Arial" w:cs="Arial"/>
          <w:b/>
          <w:bCs/>
          <w:color w:val="000000" w:themeColor="text1"/>
        </w:rPr>
      </w:pPr>
      <w:r w:rsidRPr="5CAAEF48">
        <w:rPr>
          <w:rFonts w:ascii="Arial" w:eastAsia="Arial" w:hAnsi="Arial" w:cs="Arial"/>
          <w:b/>
          <w:bCs/>
        </w:rPr>
        <w:t xml:space="preserve">Background:  </w:t>
      </w:r>
      <w:r w:rsidR="00F73F43">
        <w:rPr>
          <w:rFonts w:ascii="Arial" w:eastAsia="Arial" w:hAnsi="Arial" w:cs="Arial"/>
          <w:color w:val="000000" w:themeColor="text1"/>
        </w:rPr>
        <w:t>Lack of access to risk-appropriate maternity services, particularly for rural residents, is thought to be a leading contributor to disparities in maternal morbidity and mortality</w:t>
      </w:r>
      <w:r w:rsidR="00F73F43" w:rsidRPr="5CAAEF48">
        <w:rPr>
          <w:rFonts w:ascii="Arial" w:eastAsia="Arial" w:hAnsi="Arial" w:cs="Arial"/>
          <w:color w:val="000000" w:themeColor="text1"/>
        </w:rPr>
        <w:t xml:space="preserve">. </w:t>
      </w:r>
      <w:r w:rsidRPr="5CAAEF48">
        <w:rPr>
          <w:rFonts w:ascii="Arial" w:eastAsia="Arial" w:hAnsi="Arial" w:cs="Arial"/>
          <w:color w:val="000000" w:themeColor="text1"/>
        </w:rPr>
        <w:t xml:space="preserve">There are several existing measures of access to obstetric care in </w:t>
      </w:r>
      <w:proofErr w:type="gramStart"/>
      <w:r w:rsidRPr="5CAAEF48">
        <w:rPr>
          <w:rFonts w:ascii="Arial" w:eastAsia="Arial" w:hAnsi="Arial" w:cs="Arial"/>
          <w:color w:val="000000" w:themeColor="text1"/>
        </w:rPr>
        <w:t>the literature</w:t>
      </w:r>
      <w:proofErr w:type="gramEnd"/>
      <w:r>
        <w:rPr>
          <w:rFonts w:ascii="Arial" w:eastAsia="Arial" w:hAnsi="Arial" w:cs="Arial"/>
          <w:color w:val="000000" w:themeColor="text1"/>
        </w:rPr>
        <w:t xml:space="preserve"> and popular media.</w:t>
      </w:r>
      <w:r w:rsidRPr="5CAAEF48">
        <w:rPr>
          <w:rFonts w:ascii="Arial" w:eastAsia="Arial" w:hAnsi="Arial" w:cs="Arial"/>
          <w:color w:val="000000" w:themeColor="text1"/>
        </w:rPr>
        <w:t xml:space="preserve"> </w:t>
      </w:r>
      <w:r>
        <w:rPr>
          <w:rFonts w:ascii="Arial" w:eastAsia="Arial" w:hAnsi="Arial" w:cs="Arial"/>
          <w:color w:val="000000" w:themeColor="text1"/>
        </w:rPr>
        <w:t>In this study, w</w:t>
      </w:r>
      <w:r w:rsidRPr="5CAAEF48">
        <w:rPr>
          <w:rFonts w:ascii="Arial" w:eastAsia="Arial" w:hAnsi="Arial" w:cs="Arial"/>
          <w:color w:val="000000" w:themeColor="text1"/>
        </w:rPr>
        <w:t xml:space="preserve">e </w:t>
      </w:r>
      <w:r>
        <w:rPr>
          <w:rFonts w:ascii="Arial" w:eastAsia="Arial" w:hAnsi="Arial" w:cs="Arial"/>
          <w:color w:val="000000" w:themeColor="text1"/>
        </w:rPr>
        <w:t>explored</w:t>
      </w:r>
      <w:r w:rsidRPr="5CAAEF48">
        <w:rPr>
          <w:rFonts w:ascii="Arial" w:eastAsia="Arial" w:hAnsi="Arial" w:cs="Arial"/>
          <w:color w:val="000000" w:themeColor="text1"/>
        </w:rPr>
        <w:t xml:space="preserve"> </w:t>
      </w:r>
      <w:r>
        <w:rPr>
          <w:rFonts w:ascii="Arial" w:eastAsia="Arial" w:hAnsi="Arial" w:cs="Arial"/>
          <w:color w:val="000000" w:themeColor="text1"/>
        </w:rPr>
        <w:t>how current measures of obstetric access inform the number and location of additional obstetric care facilities required to improve access.</w:t>
      </w:r>
    </w:p>
    <w:p w14:paraId="66150DD4" w14:textId="77777777" w:rsidR="00BF217F" w:rsidRPr="001440F5" w:rsidRDefault="00BF217F" w:rsidP="00BF217F">
      <w:pPr>
        <w:spacing w:line="480" w:lineRule="auto"/>
        <w:rPr>
          <w:rFonts w:ascii="Arial" w:eastAsia="Arial" w:hAnsi="Arial" w:cs="Arial"/>
        </w:rPr>
      </w:pPr>
    </w:p>
    <w:p w14:paraId="50C07D51" w14:textId="1DBDE4EE" w:rsidR="00BF217F" w:rsidRPr="001440F5" w:rsidRDefault="00BF217F" w:rsidP="00BF217F">
      <w:pPr>
        <w:spacing w:line="480" w:lineRule="auto"/>
        <w:rPr>
          <w:rFonts w:ascii="Arial" w:eastAsia="Arial" w:hAnsi="Arial" w:cs="Arial"/>
          <w:color w:val="C00000"/>
        </w:rPr>
      </w:pPr>
      <w:r>
        <w:rPr>
          <w:rFonts w:ascii="Arial" w:eastAsia="Arial" w:hAnsi="Arial" w:cs="Arial"/>
          <w:b/>
          <w:bCs/>
        </w:rPr>
        <w:t>Methods:</w:t>
      </w:r>
      <w:r w:rsidRPr="001440F5">
        <w:rPr>
          <w:rFonts w:ascii="Arial" w:eastAsia="Arial" w:hAnsi="Arial" w:cs="Arial"/>
        </w:rPr>
        <w:t xml:space="preserve">  </w:t>
      </w:r>
      <w:r>
        <w:rPr>
          <w:rFonts w:ascii="Arial" w:eastAsia="Arial" w:hAnsi="Arial" w:cs="Arial"/>
          <w:color w:val="000000" w:themeColor="text1"/>
        </w:rPr>
        <w:t>We formulated two facility location optimization models to determine the number of new facilities required to</w:t>
      </w:r>
      <w:r w:rsidRPr="005D70DE">
        <w:rPr>
          <w:rFonts w:ascii="Arial" w:eastAsia="Arial" w:hAnsi="Arial" w:cs="Arial"/>
          <w:color w:val="000000" w:themeColor="text1"/>
        </w:rPr>
        <w:t xml:space="preserve"> </w:t>
      </w:r>
      <w:r>
        <w:rPr>
          <w:rFonts w:ascii="Arial" w:eastAsia="Arial" w:hAnsi="Arial" w:cs="Arial"/>
          <w:color w:val="000000" w:themeColor="text1"/>
        </w:rPr>
        <w:t xml:space="preserve">minimize the number of reproductive-aged </w:t>
      </w:r>
      <w:r w:rsidRPr="005D70DE">
        <w:rPr>
          <w:rFonts w:ascii="Arial" w:eastAsia="Arial" w:hAnsi="Arial" w:cs="Arial"/>
          <w:color w:val="000000" w:themeColor="text1"/>
        </w:rPr>
        <w:t>women</w:t>
      </w:r>
      <w:r w:rsidR="00F03627">
        <w:rPr>
          <w:rFonts w:ascii="Arial" w:eastAsia="Arial" w:hAnsi="Arial" w:cs="Arial"/>
          <w:color w:val="000000" w:themeColor="text1"/>
        </w:rPr>
        <w:t xml:space="preserve"> </w:t>
      </w:r>
      <w:r w:rsidR="00327130">
        <w:rPr>
          <w:rFonts w:ascii="Arial" w:eastAsia="Arial" w:hAnsi="Arial" w:cs="Arial"/>
          <w:color w:val="000000" w:themeColor="text1"/>
        </w:rPr>
        <w:t>who lack access to obstetric care</w:t>
      </w:r>
      <w:r>
        <w:rPr>
          <w:rFonts w:ascii="Arial" w:eastAsia="Arial" w:hAnsi="Arial" w:cs="Arial"/>
          <w:color w:val="000000" w:themeColor="text1"/>
        </w:rPr>
        <w:t xml:space="preserve">. We define </w:t>
      </w:r>
      <w:r w:rsidR="00327130">
        <w:rPr>
          <w:rFonts w:ascii="Arial" w:eastAsia="Arial" w:hAnsi="Arial" w:cs="Arial"/>
          <w:color w:val="000000" w:themeColor="text1"/>
        </w:rPr>
        <w:t xml:space="preserve">regions with a lack of access </w:t>
      </w:r>
      <w:r>
        <w:rPr>
          <w:rFonts w:ascii="Arial" w:eastAsia="Arial" w:hAnsi="Arial" w:cs="Arial"/>
          <w:color w:val="000000" w:themeColor="text1"/>
        </w:rPr>
        <w:t>as either</w:t>
      </w:r>
      <w:r w:rsidRPr="005D70DE">
        <w:rPr>
          <w:rFonts w:ascii="Arial" w:eastAsia="Arial" w:hAnsi="Arial" w:cs="Arial"/>
          <w:color w:val="000000" w:themeColor="text1"/>
        </w:rPr>
        <w:t xml:space="preserve"> </w:t>
      </w:r>
      <w:r w:rsidR="004C5B6F">
        <w:rPr>
          <w:rFonts w:ascii="Arial" w:eastAsia="Arial" w:hAnsi="Arial" w:cs="Arial"/>
          <w:color w:val="000000" w:themeColor="text1"/>
        </w:rPr>
        <w:t>maternity care deserts</w:t>
      </w:r>
      <w:r>
        <w:rPr>
          <w:rFonts w:ascii="Arial" w:eastAsia="Arial" w:hAnsi="Arial" w:cs="Arial"/>
          <w:color w:val="000000" w:themeColor="text1"/>
        </w:rPr>
        <w:t xml:space="preserve">, designated by the March of Dimes to be counties with no obstetric care </w:t>
      </w:r>
      <w:r w:rsidR="00F65C0D">
        <w:rPr>
          <w:rFonts w:ascii="Arial" w:eastAsia="Arial" w:hAnsi="Arial" w:cs="Arial"/>
          <w:color w:val="000000" w:themeColor="text1"/>
        </w:rPr>
        <w:t xml:space="preserve">facility </w:t>
      </w:r>
      <w:r>
        <w:rPr>
          <w:rFonts w:ascii="Arial" w:eastAsia="Arial" w:hAnsi="Arial" w:cs="Arial"/>
          <w:color w:val="000000" w:themeColor="text1"/>
        </w:rPr>
        <w:t>or obstetric providers, or regions</w:t>
      </w:r>
      <w:r w:rsidRPr="005D70DE">
        <w:rPr>
          <w:rFonts w:ascii="Arial" w:eastAsia="Arial" w:hAnsi="Arial" w:cs="Arial"/>
          <w:color w:val="000000" w:themeColor="text1"/>
        </w:rPr>
        <w:t xml:space="preserve"> </w:t>
      </w:r>
      <w:r>
        <w:rPr>
          <w:rFonts w:ascii="Arial" w:eastAsia="Arial" w:hAnsi="Arial" w:cs="Arial"/>
          <w:color w:val="000000" w:themeColor="text1"/>
        </w:rPr>
        <w:t>further</w:t>
      </w:r>
      <w:r w:rsidRPr="005D70DE">
        <w:rPr>
          <w:rFonts w:ascii="Arial" w:eastAsia="Arial" w:hAnsi="Arial" w:cs="Arial"/>
          <w:color w:val="000000" w:themeColor="text1"/>
        </w:rPr>
        <w:t xml:space="preserve"> than 50 miles from </w:t>
      </w:r>
      <w:r>
        <w:rPr>
          <w:rFonts w:ascii="Arial" w:eastAsia="Arial" w:hAnsi="Arial" w:cs="Arial"/>
          <w:color w:val="000000" w:themeColor="text1"/>
        </w:rPr>
        <w:t>critical care obstetric (</w:t>
      </w:r>
      <w:r w:rsidRPr="005D70DE">
        <w:rPr>
          <w:rFonts w:ascii="Arial" w:eastAsia="Arial" w:hAnsi="Arial" w:cs="Arial"/>
          <w:color w:val="000000" w:themeColor="text1"/>
        </w:rPr>
        <w:t>CCO</w:t>
      </w:r>
      <w:r>
        <w:rPr>
          <w:rFonts w:ascii="Arial" w:eastAsia="Arial" w:hAnsi="Arial" w:cs="Arial"/>
          <w:color w:val="000000" w:themeColor="text1"/>
        </w:rPr>
        <w:t>)</w:t>
      </w:r>
      <w:r w:rsidRPr="005D70DE">
        <w:rPr>
          <w:rFonts w:ascii="Arial" w:eastAsia="Arial" w:hAnsi="Arial" w:cs="Arial"/>
          <w:color w:val="000000" w:themeColor="text1"/>
        </w:rPr>
        <w:t xml:space="preserve"> services</w:t>
      </w:r>
      <w:r>
        <w:rPr>
          <w:rFonts w:ascii="Arial" w:eastAsia="Arial" w:hAnsi="Arial" w:cs="Arial"/>
          <w:color w:val="000000" w:themeColor="text1"/>
        </w:rPr>
        <w:t xml:space="preserve">. We gathered information on hospitals with obstetric services from </w:t>
      </w:r>
      <w:r w:rsidRPr="005D70DE">
        <w:rPr>
          <w:rFonts w:ascii="Arial" w:eastAsia="Arial" w:hAnsi="Arial" w:cs="Arial"/>
          <w:color w:val="000000" w:themeColor="text1"/>
        </w:rPr>
        <w:t>Georgia Department of Public Health</w:t>
      </w:r>
      <w:r>
        <w:rPr>
          <w:rFonts w:ascii="Arial" w:eastAsia="Arial" w:hAnsi="Arial" w:cs="Arial"/>
          <w:color w:val="000000" w:themeColor="text1"/>
        </w:rPr>
        <w:t xml:space="preserve"> public reports and estimated the female reproductive-age population by census block group using the </w:t>
      </w:r>
      <w:r>
        <w:rPr>
          <w:rFonts w:ascii="Arial" w:hAnsi="Arial" w:cs="Arial"/>
        </w:rPr>
        <w:t>American Community Survey.</w:t>
      </w:r>
      <w:r w:rsidRPr="005D70DE">
        <w:rPr>
          <w:rFonts w:ascii="Arial" w:eastAsia="Arial" w:hAnsi="Arial" w:cs="Arial"/>
          <w:color w:val="000000" w:themeColor="text1"/>
        </w:rPr>
        <w:t xml:space="preserve"> </w:t>
      </w:r>
    </w:p>
    <w:p w14:paraId="03947D92" w14:textId="77777777" w:rsidR="00BF217F" w:rsidRPr="001440F5" w:rsidRDefault="00BF217F" w:rsidP="00BF217F">
      <w:pPr>
        <w:spacing w:line="480" w:lineRule="auto"/>
        <w:rPr>
          <w:rFonts w:ascii="Arial" w:eastAsia="Arial" w:hAnsi="Arial" w:cs="Arial"/>
        </w:rPr>
      </w:pPr>
    </w:p>
    <w:p w14:paraId="72A20827" w14:textId="11ED345D" w:rsidR="00BF217F" w:rsidRPr="001440F5" w:rsidRDefault="00BF217F" w:rsidP="00BF217F">
      <w:pPr>
        <w:spacing w:line="480" w:lineRule="auto"/>
        <w:rPr>
          <w:rFonts w:ascii="Arial" w:eastAsia="Arial" w:hAnsi="Arial" w:cs="Arial"/>
        </w:rPr>
      </w:pPr>
      <w:r w:rsidRPr="5CAAEF48">
        <w:rPr>
          <w:rFonts w:ascii="Arial" w:eastAsia="Arial" w:hAnsi="Arial" w:cs="Arial"/>
          <w:b/>
          <w:bCs/>
        </w:rPr>
        <w:t xml:space="preserve">Results: </w:t>
      </w:r>
      <w:r w:rsidRPr="5CAAEF48">
        <w:rPr>
          <w:rFonts w:ascii="Arial" w:eastAsia="Arial" w:hAnsi="Arial" w:cs="Arial"/>
        </w:rPr>
        <w:t xml:space="preserve"> </w:t>
      </w:r>
      <w:r w:rsidRPr="5CAAEF48">
        <w:rPr>
          <w:rFonts w:ascii="Arial" w:hAnsi="Arial" w:cs="Arial"/>
        </w:rPr>
        <w:t xml:space="preserve">Out of the 1,910,308 reproductive-aged women who live in Georgia, 104,158 (5.5%) live in maternity care deserts, 150,563 (7.9%) reproductive-aged women live </w:t>
      </w:r>
      <w:r>
        <w:rPr>
          <w:rFonts w:ascii="Arial" w:hAnsi="Arial" w:cs="Arial"/>
        </w:rPr>
        <w:t xml:space="preserve">further than </w:t>
      </w:r>
      <w:r w:rsidRPr="5CAAEF48">
        <w:rPr>
          <w:rFonts w:ascii="Arial" w:hAnsi="Arial" w:cs="Arial"/>
        </w:rPr>
        <w:t xml:space="preserve">50 miles from CCO services, and 38,202 (2.0%) live in both maternity care desert and </w:t>
      </w:r>
      <w:r>
        <w:rPr>
          <w:rFonts w:ascii="Arial" w:hAnsi="Arial" w:cs="Arial"/>
        </w:rPr>
        <w:t>further than</w:t>
      </w:r>
      <w:r w:rsidRPr="5CAAEF48">
        <w:rPr>
          <w:rFonts w:ascii="Arial" w:hAnsi="Arial" w:cs="Arial"/>
        </w:rPr>
        <w:t xml:space="preserve"> 50 miles from CCO services. Our optimization analysis suggests that </w:t>
      </w:r>
      <w:r w:rsidR="008079E4">
        <w:rPr>
          <w:rFonts w:ascii="Arial" w:hAnsi="Arial" w:cs="Arial"/>
        </w:rPr>
        <w:t xml:space="preserve">at </w:t>
      </w:r>
      <w:r w:rsidRPr="5CAAEF48">
        <w:rPr>
          <w:rFonts w:ascii="Arial" w:eastAsia="Arial" w:hAnsi="Arial" w:cs="Arial"/>
          <w:color w:val="000000" w:themeColor="text1"/>
        </w:rPr>
        <w:t xml:space="preserve">least 56 new </w:t>
      </w:r>
      <w:r>
        <w:rPr>
          <w:rFonts w:ascii="Arial" w:eastAsia="Arial" w:hAnsi="Arial" w:cs="Arial"/>
          <w:color w:val="000000" w:themeColor="text1"/>
        </w:rPr>
        <w:t xml:space="preserve">obstetric care facilities </w:t>
      </w:r>
      <w:r w:rsidRPr="5CAAEF48">
        <w:rPr>
          <w:rFonts w:ascii="Arial" w:eastAsia="Arial" w:hAnsi="Arial" w:cs="Arial"/>
          <w:color w:val="000000" w:themeColor="text1"/>
        </w:rPr>
        <w:t>(</w:t>
      </w:r>
      <w:r>
        <w:rPr>
          <w:rFonts w:ascii="Arial" w:eastAsia="Arial" w:hAnsi="Arial" w:cs="Arial"/>
          <w:color w:val="000000" w:themeColor="text1"/>
        </w:rPr>
        <w:t xml:space="preserve">a </w:t>
      </w:r>
      <w:r w:rsidRPr="5CAAEF48">
        <w:rPr>
          <w:rFonts w:ascii="Arial" w:eastAsia="Arial" w:hAnsi="Arial" w:cs="Arial"/>
          <w:color w:val="000000" w:themeColor="text1"/>
        </w:rPr>
        <w:t xml:space="preserve">67% </w:t>
      </w:r>
      <w:r>
        <w:rPr>
          <w:rFonts w:ascii="Arial" w:eastAsia="Arial" w:hAnsi="Arial" w:cs="Arial"/>
          <w:color w:val="000000" w:themeColor="text1"/>
        </w:rPr>
        <w:t>increase</w:t>
      </w:r>
      <w:r w:rsidRPr="5CAAEF48">
        <w:rPr>
          <w:rFonts w:ascii="Arial" w:eastAsia="Arial" w:hAnsi="Arial" w:cs="Arial"/>
          <w:color w:val="000000" w:themeColor="text1"/>
        </w:rPr>
        <w:t>)</w:t>
      </w:r>
      <w:r>
        <w:rPr>
          <w:rFonts w:ascii="Arial" w:eastAsia="Arial" w:hAnsi="Arial" w:cs="Arial"/>
          <w:color w:val="000000" w:themeColor="text1"/>
        </w:rPr>
        <w:t xml:space="preserve"> would be required</w:t>
      </w:r>
      <w:r w:rsidRPr="5CAAEF48">
        <w:rPr>
          <w:rFonts w:ascii="Arial" w:eastAsia="Arial" w:hAnsi="Arial" w:cs="Arial"/>
          <w:color w:val="000000" w:themeColor="text1"/>
        </w:rPr>
        <w:t xml:space="preserve"> to </w:t>
      </w:r>
      <w:r w:rsidRPr="5CAAEF48">
        <w:rPr>
          <w:rFonts w:ascii="Arial" w:eastAsia="Arial" w:hAnsi="Arial" w:cs="Arial"/>
          <w:color w:val="000000" w:themeColor="text1"/>
        </w:rPr>
        <w:lastRenderedPageBreak/>
        <w:t>eliminate maternity care deserts in Georgia.</w:t>
      </w:r>
      <w:r w:rsidR="000608FB">
        <w:rPr>
          <w:rFonts w:ascii="Arial" w:eastAsia="Arial" w:hAnsi="Arial" w:cs="Arial"/>
          <w:color w:val="000000" w:themeColor="text1"/>
        </w:rPr>
        <w:t xml:space="preserve"> </w:t>
      </w:r>
      <w:r w:rsidR="00F73F43">
        <w:rPr>
          <w:rFonts w:ascii="Arial" w:eastAsia="Arial" w:hAnsi="Arial" w:cs="Arial"/>
          <w:color w:val="000000" w:themeColor="text1"/>
        </w:rPr>
        <w:t>However</w:t>
      </w:r>
      <w:r w:rsidRPr="5CAAEF48">
        <w:rPr>
          <w:rFonts w:ascii="Arial" w:eastAsia="Arial" w:hAnsi="Arial" w:cs="Arial"/>
          <w:color w:val="000000" w:themeColor="text1"/>
        </w:rPr>
        <w:t xml:space="preserve">, </w:t>
      </w:r>
      <w:r w:rsidR="00F73F43">
        <w:rPr>
          <w:rFonts w:ascii="Arial" w:hAnsi="Arial" w:cs="Arial"/>
        </w:rPr>
        <w:t>and the</w:t>
      </w:r>
      <w:r w:rsidR="00F73F43">
        <w:rPr>
          <w:rFonts w:ascii="Arial" w:eastAsia="Arial" w:hAnsi="Arial" w:cs="Arial"/>
          <w:color w:val="000000" w:themeColor="text1"/>
        </w:rPr>
        <w:t xml:space="preserve"> expansion of</w:t>
      </w:r>
      <w:r w:rsidRPr="5CAAEF48">
        <w:rPr>
          <w:rFonts w:ascii="Arial" w:hAnsi="Arial" w:cs="Arial"/>
        </w:rPr>
        <w:t xml:space="preserve"> 8 facilities would ensure all women</w:t>
      </w:r>
      <w:r>
        <w:rPr>
          <w:rFonts w:ascii="Arial" w:hAnsi="Arial" w:cs="Arial"/>
        </w:rPr>
        <w:t xml:space="preserve"> in Georgia</w:t>
      </w:r>
      <w:r w:rsidRPr="5CAAEF48">
        <w:rPr>
          <w:rFonts w:ascii="Arial" w:hAnsi="Arial" w:cs="Arial"/>
        </w:rPr>
        <w:t xml:space="preserve"> live within 50 miles of </w:t>
      </w:r>
      <w:r>
        <w:rPr>
          <w:rFonts w:ascii="Arial" w:hAnsi="Arial" w:cs="Arial"/>
        </w:rPr>
        <w:t>CCO services</w:t>
      </w:r>
      <w:r w:rsidRPr="5CAAEF48">
        <w:rPr>
          <w:rFonts w:ascii="Arial" w:hAnsi="Arial" w:cs="Arial"/>
        </w:rPr>
        <w:t>.</w:t>
      </w:r>
    </w:p>
    <w:p w14:paraId="4D1FB043" w14:textId="77777777" w:rsidR="00BF217F" w:rsidRPr="001440F5" w:rsidRDefault="00BF217F" w:rsidP="00BF217F">
      <w:pPr>
        <w:spacing w:line="480" w:lineRule="auto"/>
        <w:rPr>
          <w:rFonts w:ascii="Arial" w:eastAsia="Arial" w:hAnsi="Arial" w:cs="Arial"/>
        </w:rPr>
      </w:pPr>
    </w:p>
    <w:p w14:paraId="53B9C9FD" w14:textId="53FE98CB" w:rsidR="00BF217F" w:rsidRPr="00C524DD" w:rsidRDefault="00BF217F" w:rsidP="00BF217F">
      <w:pPr>
        <w:spacing w:line="480" w:lineRule="auto"/>
        <w:rPr>
          <w:rFonts w:ascii="Arial" w:eastAsia="Arial" w:hAnsi="Arial" w:cs="Arial"/>
          <w:color w:val="C00000"/>
        </w:rPr>
      </w:pPr>
      <w:r>
        <w:rPr>
          <w:rFonts w:ascii="Arial" w:eastAsia="Arial" w:hAnsi="Arial" w:cs="Arial"/>
          <w:b/>
          <w:bCs/>
        </w:rPr>
        <w:t>Conclusions:</w:t>
      </w:r>
      <w:r w:rsidRPr="001440F5">
        <w:rPr>
          <w:rFonts w:ascii="Arial" w:eastAsia="Arial" w:hAnsi="Arial" w:cs="Arial"/>
        </w:rPr>
        <w:t xml:space="preserve">  </w:t>
      </w:r>
      <w:r>
        <w:rPr>
          <w:rFonts w:ascii="Arial" w:eastAsia="Arial" w:hAnsi="Arial" w:cs="Arial"/>
          <w:color w:val="000000" w:themeColor="text1"/>
        </w:rPr>
        <w:t xml:space="preserve">Current measures of access to obstetric care may not be sufficient for evaluating access and </w:t>
      </w:r>
      <w:r w:rsidR="00F73F43">
        <w:rPr>
          <w:rFonts w:ascii="Arial" w:eastAsia="Arial" w:hAnsi="Arial" w:cs="Arial"/>
          <w:color w:val="000000" w:themeColor="text1"/>
        </w:rPr>
        <w:t xml:space="preserve">planning action </w:t>
      </w:r>
      <w:r>
        <w:rPr>
          <w:rFonts w:ascii="Arial" w:eastAsia="Arial" w:hAnsi="Arial" w:cs="Arial"/>
          <w:color w:val="000000" w:themeColor="text1"/>
        </w:rPr>
        <w:t xml:space="preserve">toward improvements. In a state like Georgia with </w:t>
      </w:r>
      <w:proofErr w:type="gramStart"/>
      <w:r>
        <w:rPr>
          <w:rFonts w:ascii="Arial" w:eastAsia="Arial" w:hAnsi="Arial" w:cs="Arial"/>
          <w:color w:val="000000" w:themeColor="text1"/>
        </w:rPr>
        <w:t>a large number of</w:t>
      </w:r>
      <w:proofErr w:type="gramEnd"/>
      <w:r>
        <w:rPr>
          <w:rFonts w:ascii="Arial" w:eastAsia="Arial" w:hAnsi="Arial" w:cs="Arial"/>
          <w:color w:val="000000" w:themeColor="text1"/>
        </w:rPr>
        <w:t xml:space="preserve"> small counties, eliminating maternity care deserts would require a prohibitively large number of new obstetric care facilities. This work suggests that additional measures and tools are needed to estimate the number and type of obstetric care facilities that best match practical resources to </w:t>
      </w:r>
      <w:r w:rsidR="008079E4">
        <w:rPr>
          <w:rFonts w:ascii="Arial" w:eastAsia="Arial" w:hAnsi="Arial" w:cs="Arial"/>
          <w:color w:val="000000" w:themeColor="text1"/>
        </w:rPr>
        <w:t xml:space="preserve">meet </w:t>
      </w:r>
      <w:r>
        <w:rPr>
          <w:rFonts w:ascii="Arial" w:eastAsia="Arial" w:hAnsi="Arial" w:cs="Arial"/>
          <w:color w:val="000000" w:themeColor="text1"/>
        </w:rPr>
        <w:t>obstetric care needs.</w:t>
      </w:r>
      <w:r>
        <w:rPr>
          <w:rFonts w:ascii="Arial" w:eastAsia="Arial" w:hAnsi="Arial" w:cs="Arial"/>
          <w:b/>
          <w:bCs/>
        </w:rPr>
        <w:br w:type="page"/>
      </w:r>
    </w:p>
    <w:p w14:paraId="1986CBF9" w14:textId="77777777" w:rsidR="00BF217F" w:rsidRPr="006621C4" w:rsidRDefault="00BF217F" w:rsidP="00BF217F">
      <w:pPr>
        <w:pStyle w:val="Heading1"/>
        <w:spacing w:line="480" w:lineRule="auto"/>
        <w:rPr>
          <w:rFonts w:ascii="Arial" w:eastAsia="Arial" w:hAnsi="Arial" w:cs="Arial"/>
          <w:b/>
          <w:bCs/>
          <w:sz w:val="24"/>
          <w:szCs w:val="24"/>
        </w:rPr>
      </w:pPr>
      <w:r w:rsidRPr="00146A41">
        <w:rPr>
          <w:rFonts w:ascii="Arial" w:eastAsia="Arial" w:hAnsi="Arial" w:cs="Arial"/>
          <w:b/>
          <w:bCs/>
          <w:sz w:val="24"/>
          <w:szCs w:val="24"/>
        </w:rPr>
        <w:lastRenderedPageBreak/>
        <w:t xml:space="preserve">1. </w:t>
      </w:r>
      <w:r>
        <w:rPr>
          <w:rFonts w:ascii="Arial" w:eastAsia="Arial" w:hAnsi="Arial" w:cs="Arial"/>
          <w:b/>
          <w:bCs/>
          <w:sz w:val="24"/>
          <w:szCs w:val="24"/>
        </w:rPr>
        <w:t>Background</w:t>
      </w:r>
    </w:p>
    <w:p w14:paraId="634BD9DC" w14:textId="43992F59" w:rsidR="00BF217F" w:rsidRDefault="00BF217F" w:rsidP="00BF217F">
      <w:pPr>
        <w:spacing w:line="480" w:lineRule="auto"/>
        <w:rPr>
          <w:rFonts w:ascii="Arial" w:eastAsia="Arial" w:hAnsi="Arial" w:cs="Arial"/>
        </w:rPr>
      </w:pPr>
      <w:r w:rsidRPr="00146A41">
        <w:rPr>
          <w:rFonts w:ascii="Arial" w:eastAsia="Arial" w:hAnsi="Arial" w:cs="Arial"/>
        </w:rPr>
        <w:t>The maternal mortality rate in the United States</w:t>
      </w:r>
      <w:r w:rsidR="00F73F43">
        <w:rPr>
          <w:rFonts w:ascii="Arial" w:eastAsia="Arial" w:hAnsi="Arial" w:cs="Arial"/>
        </w:rPr>
        <w:t xml:space="preserve"> (U.S.)</w:t>
      </w:r>
      <w:r w:rsidR="00F73F43" w:rsidRPr="00146A41">
        <w:rPr>
          <w:rFonts w:ascii="Arial" w:eastAsia="Arial" w:hAnsi="Arial" w:cs="Arial"/>
        </w:rPr>
        <w:t xml:space="preserve">, </w:t>
      </w:r>
      <w:r w:rsidRPr="00CF57E5">
        <w:rPr>
          <w:rFonts w:ascii="Arial" w:eastAsia="Arial" w:hAnsi="Arial" w:cs="Arial"/>
          <w:color w:val="000000" w:themeColor="text1"/>
        </w:rPr>
        <w:t xml:space="preserve">32.9 deaths </w:t>
      </w:r>
      <w:r w:rsidRPr="00146A41">
        <w:rPr>
          <w:rFonts w:ascii="Arial" w:eastAsia="Arial" w:hAnsi="Arial" w:cs="Arial"/>
        </w:rPr>
        <w:t>per 100,000 live births</w:t>
      </w:r>
      <w:r>
        <w:rPr>
          <w:rFonts w:ascii="Arial" w:eastAsia="Arial" w:hAnsi="Arial" w:cs="Arial"/>
        </w:rPr>
        <w:t xml:space="preserve"> as of 2021</w:t>
      </w:r>
      <w:r w:rsidRPr="00146A41">
        <w:rPr>
          <w:rFonts w:ascii="Arial" w:eastAsia="Arial" w:hAnsi="Arial" w:cs="Arial"/>
        </w:rPr>
        <w:t>,</w:t>
      </w:r>
      <w:r>
        <w:rPr>
          <w:rFonts w:ascii="Arial" w:eastAsia="Arial" w:hAnsi="Arial" w:cs="Arial"/>
        </w:rPr>
        <w:t xml:space="preserve"> is</w:t>
      </w:r>
      <w:r w:rsidRPr="00146A41">
        <w:rPr>
          <w:rFonts w:ascii="Arial" w:eastAsia="Arial" w:hAnsi="Arial" w:cs="Arial"/>
        </w:rPr>
        <w:t xml:space="preserve"> </w:t>
      </w:r>
      <w:r>
        <w:rPr>
          <w:rFonts w:ascii="Arial" w:eastAsia="Arial" w:hAnsi="Arial" w:cs="Arial"/>
        </w:rPr>
        <w:t>the highest among developed countries and has increased by 89% since 2018</w:t>
      </w:r>
      <w:r w:rsidRPr="00146A41">
        <w:rPr>
          <w:rFonts w:ascii="Arial" w:eastAsia="Arial" w:hAnsi="Arial" w:cs="Arial"/>
        </w:rPr>
        <w:t>.</w:t>
      </w:r>
      <w:r>
        <w:rPr>
          <w:rFonts w:ascii="Arial" w:eastAsia="Arial" w:hAnsi="Arial" w:cs="Arial"/>
        </w:rPr>
        <w:fldChar w:fldCharType="begin"/>
      </w:r>
      <w:r>
        <w:rPr>
          <w:rFonts w:ascii="Arial" w:eastAsia="Arial" w:hAnsi="Arial" w:cs="Arial"/>
        </w:rPr>
        <w:instrText xml:space="preserve"> ADDIN ZOTERO_ITEM CSL_CITATION {"citationID":"a1fi1uif947","properties":{"formattedCitation":"\\super 1,2\\nosupersub{}","plainCitation":"1,2","noteIndex":0},"citationItems":[{"id":9,"uris":["http://zotero.org/users/local/h9VKcLT4/items/3VLLSKDC"],"itemData":{"id":9,"type":"article-journal","language":"en","source":"Zotero","title":"Maternal Mortality Rates in the United States, 2021","author":[{"family":"Hoyert","given":"Donna L"}],"issued":{"date-parts":[["2023"]]}}},{"id":11,"uris":["http://zotero.org/users/local/h9VKcLT4/items/RNXM6CEK"],"itemData":{"id":11,"type":"webpage","abstract":"Overview of differences in maternal mortality, maternal care workforce, and access to postpartum care and social protections in the U.S. and 10 other countries.","language":"en","note":"DOI: 10.26099/411v-9255","title":"Maternal Mortality and Maternity Care in the United States Compared to 10 Other Developed Countries","URL":"https://www.commonwealthfund.org/publications/issue-briefs/2020/nov/maternal-mortality-maternity-care-us-compared-10-countries","accessed":{"date-parts":[["2023",4,11]]},"issued":{"date-parts":[["2020",11,18]]}}}],"schema":"https://github.com/citation-style-language/schema/raw/master/csl-citation.json"} </w:instrText>
      </w:r>
      <w:r>
        <w:rPr>
          <w:rFonts w:ascii="Arial" w:eastAsia="Arial" w:hAnsi="Arial" w:cs="Arial"/>
        </w:rPr>
        <w:fldChar w:fldCharType="separate"/>
      </w:r>
      <w:r w:rsidRPr="003540D0">
        <w:rPr>
          <w:rFonts w:ascii="Arial" w:hAnsi="Arial" w:cs="Arial"/>
          <w:vertAlign w:val="superscript"/>
        </w:rPr>
        <w:t>1,2</w:t>
      </w:r>
      <w:r>
        <w:rPr>
          <w:rFonts w:ascii="Arial" w:eastAsia="Arial" w:hAnsi="Arial" w:cs="Arial"/>
        </w:rPr>
        <w:fldChar w:fldCharType="end"/>
      </w:r>
      <w:r w:rsidRPr="00146A41">
        <w:rPr>
          <w:rFonts w:ascii="Arial" w:eastAsia="Arial" w:hAnsi="Arial" w:cs="Arial"/>
        </w:rPr>
        <w:t xml:space="preserve"> </w:t>
      </w:r>
      <w:r>
        <w:rPr>
          <w:rFonts w:ascii="Arial" w:eastAsia="Arial" w:hAnsi="Arial" w:cs="Arial"/>
        </w:rPr>
        <w:t>There is evidence that upwards of 80% of maternal deaths in the U</w:t>
      </w:r>
      <w:r w:rsidR="005C2418">
        <w:rPr>
          <w:rFonts w:ascii="Arial" w:eastAsia="Arial" w:hAnsi="Arial" w:cs="Arial"/>
        </w:rPr>
        <w:t>.</w:t>
      </w:r>
      <w:r>
        <w:rPr>
          <w:rFonts w:ascii="Arial" w:eastAsia="Arial" w:hAnsi="Arial" w:cs="Arial"/>
        </w:rPr>
        <w:t>S</w:t>
      </w:r>
      <w:r w:rsidR="005C2418">
        <w:rPr>
          <w:rFonts w:ascii="Arial" w:eastAsia="Arial" w:hAnsi="Arial" w:cs="Arial"/>
        </w:rPr>
        <w:t>.</w:t>
      </w:r>
      <w:r>
        <w:rPr>
          <w:rFonts w:ascii="Arial" w:eastAsia="Arial" w:hAnsi="Arial" w:cs="Arial"/>
        </w:rPr>
        <w:t xml:space="preserve"> are preventable.</w:t>
      </w:r>
      <w:r>
        <w:rPr>
          <w:rFonts w:ascii="Arial" w:eastAsia="Arial" w:hAnsi="Arial" w:cs="Arial"/>
        </w:rPr>
        <w:fldChar w:fldCharType="begin"/>
      </w:r>
      <w:r>
        <w:rPr>
          <w:rFonts w:ascii="Arial" w:eastAsia="Arial" w:hAnsi="Arial" w:cs="Arial"/>
        </w:rPr>
        <w:instrText xml:space="preserve"> ADDIN ZOTERO_ITEM CSL_CITATION {"citationID":"2RahWHIn","properties":{"formattedCitation":"\\super 3\\nosupersub{}","plainCitation":"3","noteIndex":0},"citationItems":[{"id":10,"uris":["http://zotero.org/users/local/h9VKcLT4/items/PC4XNSKG"],"itemData":{"id":10,"type":"article-journal","language":"en","source":"Zotero","title":"Pregnancy-Related Deaths: Data from Maternal Mortality Review Committees in 36 US States, 2017-2019","author":[{"family":"Trost","given":"Susanna"},{"family":"Beauregard","given":"Jennifer"},{"family":"Chandra","given":"Gyan"},{"family":"Njie","given":"Fanny"},{"family":"Berry","given":"Jasmine"},{"family":"Harvey","given":"Alyssa"},{"family":"Goodman","given":"David A"}]}}],"schema":"https://github.com/citation-style-language/schema/raw/master/csl-citation.json"} </w:instrText>
      </w:r>
      <w:r>
        <w:rPr>
          <w:rFonts w:ascii="Arial" w:eastAsia="Arial" w:hAnsi="Arial" w:cs="Arial"/>
        </w:rPr>
        <w:fldChar w:fldCharType="separate"/>
      </w:r>
      <w:r w:rsidRPr="000B1FA9">
        <w:rPr>
          <w:rFonts w:ascii="Arial" w:hAnsi="Arial" w:cs="Arial"/>
          <w:vertAlign w:val="superscript"/>
        </w:rPr>
        <w:t>3</w:t>
      </w:r>
      <w:r>
        <w:rPr>
          <w:rFonts w:ascii="Arial" w:eastAsia="Arial" w:hAnsi="Arial" w:cs="Arial"/>
        </w:rPr>
        <w:fldChar w:fldCharType="end"/>
      </w:r>
      <w:r w:rsidRPr="00146A41">
        <w:rPr>
          <w:rFonts w:ascii="Arial" w:eastAsia="Arial" w:hAnsi="Arial" w:cs="Arial"/>
        </w:rPr>
        <w:t xml:space="preserve"> Among the factors contributing to the maternal mortality crisis in the</w:t>
      </w:r>
      <w:r w:rsidR="00F73F43">
        <w:rPr>
          <w:rFonts w:ascii="Arial" w:eastAsia="Arial" w:hAnsi="Arial" w:cs="Arial"/>
        </w:rPr>
        <w:t xml:space="preserve"> U.S.</w:t>
      </w:r>
      <w:r w:rsidRPr="00146A41">
        <w:rPr>
          <w:rFonts w:ascii="Arial" w:eastAsia="Arial" w:hAnsi="Arial" w:cs="Arial"/>
        </w:rPr>
        <w:t xml:space="preserve"> is a lack of access to </w:t>
      </w:r>
      <w:r>
        <w:rPr>
          <w:rFonts w:ascii="Arial" w:eastAsia="Arial" w:hAnsi="Arial" w:cs="Arial"/>
        </w:rPr>
        <w:t xml:space="preserve">risk-appropriate </w:t>
      </w:r>
      <w:r w:rsidRPr="00146A41">
        <w:rPr>
          <w:rFonts w:ascii="Arial" w:eastAsia="Arial" w:hAnsi="Arial" w:cs="Arial"/>
        </w:rPr>
        <w:t>care</w:t>
      </w:r>
      <w:r>
        <w:rPr>
          <w:rFonts w:ascii="Arial" w:eastAsia="Arial" w:hAnsi="Arial" w:cs="Arial"/>
        </w:rPr>
        <w:t xml:space="preserve"> and an undersupply of maternal healthcare providers</w:t>
      </w:r>
      <w:r w:rsidRPr="00146A41">
        <w:rPr>
          <w:rFonts w:ascii="Arial" w:eastAsia="Arial" w:hAnsi="Arial" w:cs="Arial"/>
        </w:rPr>
        <w:t>.</w:t>
      </w:r>
      <w:r>
        <w:rPr>
          <w:rFonts w:ascii="Arial" w:eastAsia="Arial" w:hAnsi="Arial" w:cs="Arial"/>
        </w:rPr>
        <w:fldChar w:fldCharType="begin"/>
      </w:r>
      <w:r>
        <w:rPr>
          <w:rFonts w:ascii="Arial" w:eastAsia="Arial" w:hAnsi="Arial" w:cs="Arial"/>
        </w:rPr>
        <w:instrText xml:space="preserve"> ADDIN ZOTERO_ITEM CSL_CITATION {"citationID":"TCQCUgl2","properties":{"formattedCitation":"\\super 2\\nosupersub{}","plainCitation":"2","noteIndex":0},"citationItems":[{"id":11,"uris":["http://zotero.org/users/local/h9VKcLT4/items/RNXM6CEK"],"itemData":{"id":11,"type":"webpage","abstract":"Overview of differences in maternal mortality, maternal care workforce, and access to postpartum care and social protections in the U.S. and 10 other countries.","language":"en","note":"DOI: 10.26099/411v-9255","title":"Maternal Mortality and Maternity Care in the United States Compared to 10 Other Developed Countries","URL":"https://www.commonwealthfund.org/publications/issue-briefs/2020/nov/maternal-mortality-maternity-care-us-compared-10-countries","accessed":{"date-parts":[["2023",4,11]]},"issued":{"date-parts":[["2020",11,18]]}}}],"schema":"https://github.com/citation-style-language/schema/raw/master/csl-citation.json"} </w:instrText>
      </w:r>
      <w:r>
        <w:rPr>
          <w:rFonts w:ascii="Arial" w:eastAsia="Arial" w:hAnsi="Arial" w:cs="Arial"/>
        </w:rPr>
        <w:fldChar w:fldCharType="separate"/>
      </w:r>
      <w:r w:rsidRPr="00611A90">
        <w:rPr>
          <w:rFonts w:ascii="Arial" w:hAnsi="Arial" w:cs="Arial"/>
          <w:vertAlign w:val="superscript"/>
        </w:rPr>
        <w:t>2</w:t>
      </w:r>
      <w:r>
        <w:rPr>
          <w:rFonts w:ascii="Arial" w:eastAsia="Arial" w:hAnsi="Arial" w:cs="Arial"/>
        </w:rPr>
        <w:fldChar w:fldCharType="end"/>
      </w:r>
      <w:r w:rsidRPr="00146A41">
        <w:rPr>
          <w:rFonts w:ascii="Arial" w:eastAsia="Arial" w:hAnsi="Arial" w:cs="Arial"/>
        </w:rPr>
        <w:t xml:space="preserve"> </w:t>
      </w:r>
    </w:p>
    <w:p w14:paraId="6FF1B4EB" w14:textId="77777777" w:rsidR="00BF217F" w:rsidRDefault="00BF217F" w:rsidP="00BF217F">
      <w:pPr>
        <w:spacing w:line="480" w:lineRule="auto"/>
        <w:rPr>
          <w:rFonts w:ascii="Arial" w:eastAsia="Arial" w:hAnsi="Arial" w:cs="Arial"/>
          <w:color w:val="000000"/>
          <w:shd w:val="clear" w:color="auto" w:fill="FFFFFF"/>
        </w:rPr>
      </w:pPr>
    </w:p>
    <w:p w14:paraId="26B6A012" w14:textId="7DCC51E7" w:rsidR="00BF217F" w:rsidRPr="00122C65" w:rsidRDefault="006E5D13" w:rsidP="00BF217F">
      <w:pPr>
        <w:spacing w:line="480" w:lineRule="auto"/>
        <w:rPr>
          <w:rFonts w:ascii="Arial" w:eastAsia="Arial" w:hAnsi="Arial" w:cs="Arial"/>
          <w:color w:val="000000"/>
          <w:shd w:val="clear" w:color="auto" w:fill="FFFFFF"/>
        </w:rPr>
      </w:pPr>
      <w:r>
        <w:rPr>
          <w:rFonts w:ascii="Arial" w:eastAsia="Arial" w:hAnsi="Arial" w:cs="Arial"/>
          <w:color w:val="000000"/>
          <w:shd w:val="clear" w:color="auto" w:fill="FFFFFF"/>
        </w:rPr>
        <w:t>Rural access to obstetric services</w:t>
      </w:r>
      <w:r w:rsidR="00BF217F" w:rsidRPr="00146A41">
        <w:rPr>
          <w:rFonts w:ascii="Arial" w:eastAsia="Arial" w:hAnsi="Arial" w:cs="Arial"/>
          <w:color w:val="000000"/>
          <w:shd w:val="clear" w:color="auto" w:fill="FFFFFF"/>
        </w:rPr>
        <w:t xml:space="preserve"> </w:t>
      </w:r>
      <w:r w:rsidR="00BF217F">
        <w:rPr>
          <w:rFonts w:ascii="Arial" w:eastAsia="Arial" w:hAnsi="Arial" w:cs="Arial"/>
          <w:color w:val="000000" w:themeColor="text1"/>
        </w:rPr>
        <w:t xml:space="preserve">has been </w:t>
      </w:r>
      <w:r w:rsidR="00F73F43">
        <w:rPr>
          <w:rFonts w:ascii="Arial" w:eastAsia="Arial" w:hAnsi="Arial" w:cs="Arial"/>
          <w:color w:val="000000" w:themeColor="text1"/>
        </w:rPr>
        <w:t xml:space="preserve">declining </w:t>
      </w:r>
      <w:r w:rsidR="00BF217F">
        <w:rPr>
          <w:rFonts w:ascii="Arial" w:eastAsia="Arial" w:hAnsi="Arial" w:cs="Arial"/>
          <w:color w:val="000000" w:themeColor="text1"/>
        </w:rPr>
        <w:t>in recent years</w:t>
      </w:r>
      <w:r w:rsidR="00BF217F" w:rsidRPr="0BE26EF2">
        <w:rPr>
          <w:rFonts w:ascii="Arial" w:eastAsia="Arial" w:hAnsi="Arial" w:cs="Arial"/>
          <w:color w:val="000000" w:themeColor="text1"/>
        </w:rPr>
        <w:t xml:space="preserve">. Over half of rural counties did not have a </w:t>
      </w:r>
      <w:r w:rsidR="00F65C0D">
        <w:rPr>
          <w:rFonts w:ascii="Arial" w:eastAsia="Arial" w:hAnsi="Arial" w:cs="Arial"/>
          <w:color w:val="000000" w:themeColor="text1"/>
        </w:rPr>
        <w:t xml:space="preserve">facility </w:t>
      </w:r>
      <w:r w:rsidR="00BF217F" w:rsidRPr="0BE26EF2">
        <w:rPr>
          <w:rFonts w:ascii="Arial" w:eastAsia="Arial" w:hAnsi="Arial" w:cs="Arial"/>
          <w:color w:val="000000" w:themeColor="text1"/>
        </w:rPr>
        <w:t>offering obstetric services in 2014, and this number grew by 2.7% from 2014 to 2018</w:t>
      </w:r>
      <w:r w:rsidR="00BF217F">
        <w:rPr>
          <w:rFonts w:ascii="Arial" w:eastAsia="Arial" w:hAnsi="Arial" w:cs="Arial"/>
          <w:color w:val="000000"/>
          <w:shd w:val="clear" w:color="auto" w:fill="FFFFFF"/>
        </w:rPr>
        <w:t>.</w:t>
      </w:r>
      <w:r w:rsidR="00BF217F">
        <w:rPr>
          <w:rFonts w:ascii="Arial" w:eastAsia="Arial" w:hAnsi="Arial" w:cs="Arial"/>
          <w:color w:val="000000"/>
          <w:shd w:val="clear" w:color="auto" w:fill="FFFFFF"/>
        </w:rPr>
        <w:fldChar w:fldCharType="begin"/>
      </w:r>
      <w:r w:rsidR="00EA199D">
        <w:rPr>
          <w:rFonts w:ascii="Arial" w:eastAsia="Arial" w:hAnsi="Arial" w:cs="Arial"/>
          <w:color w:val="000000"/>
          <w:shd w:val="clear" w:color="auto" w:fill="FFFFFF"/>
        </w:rPr>
        <w:instrText xml:space="preserve"> ADDIN ZOTERO_ITEM CSL_CITATION {"citationID":"a1fkoqsb82e","properties":{"formattedCitation":"\\super 4\\nosupersub{}","plainCitation":"4","noteIndex":0},"citationItems":[{"id":"yVtMgkma/tINE5iOT","uris":["http://zotero.org/users/10201306/items/7S4A47YK"],"itemData":{"id":3959,"type":"article-journal","abstract":"In 2014, 54% of rural US counties had no hospital-based obstetric services, following a steady decline over the prior decade. Loss of rural maternity care is associated with adverse maternal and infant health outcomes. Rural counties that have lost hospital-based obstetric services experienced higher rates of emergency department births, and in rural counties not adjacent to urban areas, increases in preterm birth, a leading cause of infant mortality.Risks of infant and maternal mortality are elevated for rural residents, highlighting the importance of clinical and policy efforts to ensure rural obstetric care access. The purpose of this study was to describe hospital-based obstetric service losses in rural US counties from 2014 to 2018.","container-title":"JAMA","DOI":"10.1001/jama.2020.5662","ISSN":"0098-7484","issue":"2","journalAbbreviation":"JAMA","page":"197-199","source":"Silverchair","title":"Changes in Hospital-Based Obstetric Services in Rural US Counties, 2014-2018","volume":"324","author":[{"family":"Kozhimannil","given":"Katy B."},{"family":"Interrante","given":"Julia D."},{"family":"Tuttle","given":"Mariana K. S."},{"family":"Henning-Smith","given":"Carrie"}],"issued":{"date-parts":[["2020",7,14]]}}}],"schema":"https://github.com/citation-style-language/schema/raw/master/csl-citation.json"} </w:instrText>
      </w:r>
      <w:r w:rsidR="00BF217F">
        <w:rPr>
          <w:rFonts w:ascii="Arial" w:eastAsia="Arial" w:hAnsi="Arial" w:cs="Arial"/>
          <w:color w:val="000000"/>
          <w:shd w:val="clear" w:color="auto" w:fill="FFFFFF"/>
        </w:rPr>
        <w:fldChar w:fldCharType="separate"/>
      </w:r>
      <w:r w:rsidR="00BF217F" w:rsidRPr="00CD3B0A">
        <w:rPr>
          <w:rFonts w:ascii="Arial" w:hAnsi="Arial" w:cs="Arial"/>
          <w:color w:val="000000"/>
          <w:vertAlign w:val="superscript"/>
        </w:rPr>
        <w:t>4</w:t>
      </w:r>
      <w:r w:rsidR="00BF217F">
        <w:rPr>
          <w:rFonts w:ascii="Arial" w:eastAsia="Arial" w:hAnsi="Arial" w:cs="Arial"/>
          <w:color w:val="000000"/>
          <w:shd w:val="clear" w:color="auto" w:fill="FFFFFF"/>
        </w:rPr>
        <w:fldChar w:fldCharType="end"/>
      </w:r>
      <w:r w:rsidR="00BF217F" w:rsidRPr="00146A41">
        <w:rPr>
          <w:rFonts w:ascii="Arial" w:eastAsia="Arial" w:hAnsi="Arial" w:cs="Arial"/>
          <w:color w:val="000000"/>
          <w:shd w:val="clear" w:color="auto" w:fill="FFFFFF"/>
        </w:rPr>
        <w:t xml:space="preserve"> </w:t>
      </w:r>
      <w:r w:rsidR="00BF217F" w:rsidRPr="0BE26EF2">
        <w:rPr>
          <w:rFonts w:ascii="Arial" w:eastAsia="Arial" w:hAnsi="Arial" w:cs="Arial"/>
          <w:color w:val="000000" w:themeColor="text1"/>
        </w:rPr>
        <w:t>Administrators cite financial concerns, shortages of obstetric professionals, and low volume as reasons for closing their obstetric units.</w:t>
      </w:r>
      <w:r w:rsidR="00BF217F">
        <w:rPr>
          <w:rFonts w:ascii="Arial" w:eastAsia="Arial" w:hAnsi="Arial" w:cs="Arial"/>
          <w:color w:val="000000"/>
          <w:shd w:val="clear" w:color="auto" w:fill="FFFFFF"/>
        </w:rPr>
        <w:fldChar w:fldCharType="begin"/>
      </w:r>
      <w:r w:rsidR="00EA199D">
        <w:rPr>
          <w:rFonts w:ascii="Arial" w:eastAsia="Arial" w:hAnsi="Arial" w:cs="Arial"/>
          <w:color w:val="000000"/>
          <w:shd w:val="clear" w:color="auto" w:fill="FFFFFF"/>
        </w:rPr>
        <w:instrText xml:space="preserve"> ADDIN ZOTERO_ITEM CSL_CITATION {"citationID":"a1u07n6uiro","properties":{"formattedCitation":"\\super 5,6\\nosupersub{}","plainCitation":"5,6","noteIndex":0},"citationItems":[{"id":"yVtMgkma/WsRVI2W6","uris":["http://zotero.org/users/10201306/items/W6I33RGY"],"itemData":{"id":3906,"type":"article-journal","abstract":"This survey study examines rural hospital administrators’ beliefs about safety, financial viability, and community need for offering obstetric at 292 rural hospitals.","container-title":"JAMA Health Forum","DOI":"10.1001/jamahealthforum.2022.0204","ISSN":"2689-0186","issue":"3","journalAbbreviation":"JAMA Health Forum","note":"PMID: 35977287\nPMCID: PMC8956977","page":"e220204","source":"PubMed Central","title":"Rural Hospital Administrators’ Beliefs About Safety, Financial Viability, and Community Need for Offering Obstetric Care","volume":"3","author":[{"family":"Kozhimannil","given":"Katy B."},{"family":"Interrante","given":"Julia D."},{"family":"Admon","given":"Lindsay K."},{"family":"Basile Ibrahim","given":"Bridget L."}],"issued":{"date-parts":[["2022",3,25]]}}},{"id":"yVtMgkma/vv6GVDSE","uris":["http://zotero.org/users/10201306/items/SIV6Q8G5"],"itemData":{"id":3917,"type":"article-journal","abstract":"BACKGROUND: Obstetric provider coverage in rural Georgia has worsened, with nine rural labor and delivery units (LDUs) closing outside the Atlanta Metropolitan Statistical Area from 2012 to 2016. Georgia consistently has one of the highest maternal mortality rates in the nation and faces increased adverse health consequences from this decline in obstetric care.\nOBJECTIVE: This study explores what factors may be associated with rural hospital LDU closures in Georgia from 2012 to 2016.\nMETHODS: This study describes differences between rural Georgia hospitals based on LDU closure status through a quantitative analysis of 2011 baseline regional, hospital, and patient data, and a qualitative analysis of newspaper articles addressing the closures.\nRESULTS: LDUs that closed had higher proportions of Black female residents in their Primary Care Service Areas (PCSAs), of Black birthing patients, and of patients with Medicaid, self-pay or other government insurance; lower LDU birth volume; more women giving birth within their PCSA of residence; fewer obstetricians and obstetric provider equivalents per LDU; and fewer average annual births per obstetric provider. Qualitative results indicate financial distress primarily contributed to closures, but also suggest that low birth volume and obstetric provider shortage impacted closures.\nCONCLUSIONS FOR PRACTICE: Rural LDU closure in Georgia has a disproportionate impact on Black and low-income women and may be prevented through funding maternity healthcare, financing LDUs, and addressing provider shortages.","container-title":"Maternal and Child Health Journal","DOI":"10.1007/s10995-022-03380-y","ISSN":"1573-6628","issue":"4","journalAbbreviation":"Matern Child Health J","language":"eng","note":"PMID: 35182306","page":"796-805","source":"PubMed","title":"Labor and Delivery Unit Closures in Rural Georgia from 2012 to 2016 and the Impact on Black Women: A Mixed-Methods Investigation","title-short":"Labor and Delivery Unit Closures in Rural Georgia from 2012 to 2016 and the Impact on Black Women","volume":"26","author":[{"family":"Daymude","given":"Anna E. Carson"},{"family":"Daymude","given":"Joshua J."},{"family":"Rochat","given":"Roger"}],"issued":{"date-parts":[["2022",4]]}}}],"schema":"https://github.com/citation-style-language/schema/raw/master/csl-citation.json"} </w:instrText>
      </w:r>
      <w:r w:rsidR="00BF217F">
        <w:rPr>
          <w:rFonts w:ascii="Arial" w:eastAsia="Arial" w:hAnsi="Arial" w:cs="Arial"/>
          <w:color w:val="000000"/>
          <w:shd w:val="clear" w:color="auto" w:fill="FFFFFF"/>
        </w:rPr>
        <w:fldChar w:fldCharType="separate"/>
      </w:r>
      <w:r w:rsidR="00BF217F" w:rsidRPr="00CD3B0A">
        <w:rPr>
          <w:rFonts w:ascii="Arial" w:hAnsi="Arial" w:cs="Arial"/>
          <w:color w:val="000000"/>
          <w:vertAlign w:val="superscript"/>
        </w:rPr>
        <w:t>5,6</w:t>
      </w:r>
      <w:r w:rsidR="00BF217F">
        <w:rPr>
          <w:rFonts w:ascii="Arial" w:eastAsia="Arial" w:hAnsi="Arial" w:cs="Arial"/>
          <w:color w:val="000000"/>
          <w:shd w:val="clear" w:color="auto" w:fill="FFFFFF"/>
        </w:rPr>
        <w:fldChar w:fldCharType="end"/>
      </w:r>
      <w:r w:rsidR="00BF217F" w:rsidRPr="0BE26EF2">
        <w:rPr>
          <w:rFonts w:ascii="Arial" w:eastAsia="Arial" w:hAnsi="Arial" w:cs="Arial"/>
          <w:color w:val="000000" w:themeColor="text1"/>
        </w:rPr>
        <w:t xml:space="preserve"> </w:t>
      </w:r>
      <w:r w:rsidR="00BF217F">
        <w:rPr>
          <w:rFonts w:ascii="Arial" w:eastAsia="Arial" w:hAnsi="Arial" w:cs="Arial"/>
          <w:color w:val="000000" w:themeColor="text1"/>
        </w:rPr>
        <w:t>Lack</w:t>
      </w:r>
      <w:r w:rsidR="00BF217F">
        <w:rPr>
          <w:rFonts w:ascii="Arial" w:eastAsia="Arial" w:hAnsi="Arial" w:cs="Arial"/>
          <w:color w:val="000000"/>
          <w:shd w:val="clear" w:color="auto" w:fill="FFFFFF"/>
        </w:rPr>
        <w:t xml:space="preserve"> of access to obstetric services is associated with</w:t>
      </w:r>
      <w:r w:rsidR="00BF217F" w:rsidRPr="0BE26EF2">
        <w:rPr>
          <w:rFonts w:ascii="Arial" w:eastAsia="Arial" w:hAnsi="Arial" w:cs="Arial"/>
          <w:color w:val="000000" w:themeColor="text1"/>
        </w:rPr>
        <w:t xml:space="preserve"> adverse maternal outcomes, adverse neonatal outcomes, and prenatal stress.</w:t>
      </w:r>
      <w:r w:rsidR="00BF217F">
        <w:rPr>
          <w:rFonts w:ascii="Arial" w:eastAsia="Arial" w:hAnsi="Arial" w:cs="Arial"/>
          <w:color w:val="000000" w:themeColor="text1"/>
        </w:rPr>
        <w:fldChar w:fldCharType="begin"/>
      </w:r>
      <w:r w:rsidR="00EA199D">
        <w:rPr>
          <w:rFonts w:ascii="Arial" w:eastAsia="Arial" w:hAnsi="Arial" w:cs="Arial"/>
          <w:color w:val="000000" w:themeColor="text1"/>
        </w:rPr>
        <w:instrText xml:space="preserve"> ADDIN ZOTERO_ITEM CSL_CITATION {"citationID":"a9gasd8qd7","properties":{"formattedCitation":"\\super 7\\uc0\\u8211{}11\\nosupersub{}","plainCitation":"7–11","noteIndex":0},"citationItems":[{"id":"yVtMgkma/Dq12lnp0","uris":["http://zotero.org/users/10201306/items/TI5C9MUL"],"itemData":{"id":3900,"type":"article-journal","abstract":"OBJECTIVE: To determine associations between geographic accessibility, delivery volume, and obstetric outcomes.\nMETHODS: Population-based cohort study of linked hospital administrative, census, and geospatial data (2006-2009) from all Canadian jurisdictions except Quebec. Perinatal mortality and major maternal morbidity/mortality were compared across categories of road distance and hospital delivery volume.\nRESULTS: Among 820 761 mothers delivering 827 504 neonates, travel distance had minimal effect on perinatal mortality. Compared with mothers travelling 0-9 km, the odds of adverse maternal outcomes was decreased for women travelling modest distances (20-49 km, odds ratio, 0.80 [95% confidence interval, 0.75-0.86]), and increased thereafter (50-99 km, 0.99 [0.89-1.10]; 200-299 km, 1.44 [1.10-1.87]; &gt;400 km, 2.22 [1.06-4.63]). Relative to high-volume hospitals (&gt;2500 deliveries/year), adverse maternal outcomes were less likely for hospitals with 1000-2499 (0.90 [0.86-0.95]), and roughly equivalent for hospitals with 200-499 (1.34 [1.22-1.48]) and 500-999 (1.27 [1.17-1.39]) deliveries/year. Odds of perinatal mortality ranged from 1.04 (0.73-1.49; 100-199 deliveries/year) to 1.50 (1.04-2.16; 50-99 deliveries/year); the pattern did not suggest causality.\nCONCLUSION: Maternal outcomes worsen when travel distance is greater than 200 km, and improve when delivery volume exceeds 1000 deliveries per year.","container-title":"International Journal of Gynaecology and Obstetrics: The Official Organ of the International Federation of Gynaecology and Obstetrics","DOI":"10.1002/ijgo.12832","ISSN":"1879-3479","issue":"1","journalAbbreviation":"Int J Gynaecol Obstet","language":"eng","note":"PMID: 31032903","page":"95-102","source":"PubMed","title":"Population-based cohort study of hospital delivery volume, geographic accessibility, and obstetric outcomes","volume":"146","author":[{"family":"Aubrey-Bassler","given":"F. Kris"},{"family":"Cullen","given":"Richard M."},{"family":"Simms","given":"Alvin"},{"family":"Asghari","given":"Shabnam"},{"family":"Crane","given":"Joan"},{"family":"Wang","given":"Peizhong P."},{"family":"Godwin","given":"Marshall"}],"issued":{"date-parts":[["2019",7]]}}},{"id":"yVtMgkma/8ZhKd4ou","uris":["http://zotero.org/users/10201306/items/3GAIU3IE"],"itemData":{"id":3765,"type":"article-journal","container-title":"Obstetrics &amp; Gynecology","DOI":"10.1097/AOG.0000000000004960","ISSN":"0029-7844","issue":"5","language":"en","page":"812-819","source":"DOI.org (Crossref)","title":"Association of Driving Distance to Maternity Hospitals and Maternal and Perinatal Outcomes","volume":"140","author":[{"family":"Minion","given":"Sarah C."},{"family":"Krans","given":"Elizabeth E."},{"family":"Brooks","given":"Maria M."},{"family":"Mendez","given":"Dara D."},{"family":"Haggerty","given":"Catherine L."}],"issued":{"date-parts":[["2022",11]]}}},{"id":"yVtMgkma/D8qH6mib","uris":["http://zotero.org/users/10201306/items/CQLCLCFR"],"itemData":{"id":3725,"type":"article-journal","container-title":"Journal of Perinatology","issue":"12","note":"ISBN: 0743-8346\npublisher: Nature Publishing Group US New York","page":"1592-1599","title":"Associations between maternal residential rurality and maternal health, access to care, and very low birthweight infant outcomes","volume":"42","author":[{"family":"Ondusko","given":"Devlynne S."},{"family":"Liu","given":"Jessica"},{"family":"Hatch","given":"Brigit"},{"family":"Profit","given":"Jochen"},{"family":"Carter","given":"Emily Hawkins"}],"issued":{"date-parts":[["2022"]]}}},{"id":50,"uris":["http://zotero.org/users/local/h9VKcLT4/items/PQSE9FR4"],"itemData":{"id":50,"type":"article-journal","abstract":"In the United States, severe maternal morbidity and mortality is climbing—a reality that is especially challenging for rural communities, which face declining access to obstetric services. Severe maternal morbidity refers to potentially life-threatening complications or the need to undergo a lifesaving procedure during or immediately following childbirth. Using data for 2007–15 from the National Inpatient Sample, we analyzed severe maternal morbidity and mortality during childbirth hospitalizations among rural and urban residents. We found that severe maternal morbidity and mortality increased among both rural and urban residents in the study period, from 109 per 10,000 childbirth hospitalizations in 2007 to 152 per 10,000 in 2015. When we controlled for sociodemographic factors and clinical conditions, we found that rural residents had a 9 percent greater probability of severe maternal morbidity and mortality, compared with urban residents. Attention to the challenges faced by rural patients and health care facilities is crucial to the success of efforts to reduce maternal morbidity and mortality in rural areas. These challenges include both clinical factors (workforce shortages, low patient volume, and the opioid epidemic) and social determinants of health (transportation, housing, poverty, food security, racism, violence, and trauma).","container-title":"Health Affairs","DOI":"10.1377/hlthaff.2019.00805","ISSN":"0278-2715","issue":"12","note":"publisher: Health Affairs","page":"2077-2085","source":"healthaffairs.org (Atypon)","title":"Rural-Urban Differences In Severe Maternal Morbidity And Mortality In The US, 2007–15","volume":"38","author":[{"family":"Kozhimannil","given":"Katy Backes"},{"family":"Interrante","given":"Julia D."},{"family":"Henning-Smith","given":"Carrie"},{"family":"Admon","given":"Lindsay K."}],"issued":{"date-parts":[["2019",12]]}}},{"id":"yVtMgkma/JzVe6Gew","uris":["http://zotero.org/users/10201306/items/I6LYPHST"],"itemData":{"id":3968,"type":"article-journal","abstract":"PURPOSE: Rural areas throughout the US continue to see closures of maternity wards and decreasing access to prenatal and intrapartum care. Studies examining closure's impacts have demonstrated both positive and negative effects on maternal and neonatal outcomes of mortality and morbidity. Our study aims to build on growing evidence from Canada and Scandinavia that suggests increased travel time to give birth is associated with increased emotional and financial stress for rural pregnant women.\nMETHODS: Pregnant patients at 7 clinic sites in western North Carolina were invited to complete the Rural Pregnancy Experience Scale (RPES) while waiting for their prenatal appointments. Results were analyzed using adjusted linear regressions to examine the correlation between RPES scores and self-reported distance to anticipated birth location as well as RPES scores with recent local labor and delivery closure.\nFINDINGS: A total of 174 participants completed the survey and met inclusion criteria. For every 10 min increase in travel distance to the patient's anticipated place of delivery, RPES scores increased by an average of 0.72 points. Participants who reported a recent labor and delivery unit closure near them saw average increases of 2.52 on the RPES.\nCONCLUSIONS: Our findings are consistent with the growing body of literature internationally that demonstrates the distance required to travel to delivery location is associated with increased stress among rural pregnant women.","container-title":"Midwifery","DOI":"10.1016/j.midw.2022.103573","ISSN":"1532-3099","journalAbbreviation":"Midwifery","language":"eng","note":"PMID: 36580848","page":"103573","source":"PubMed","title":"Association of prenatal stress with distance to delivery for pregnant women in Western North Carolina","volume":"118","author":[{"family":"Woodward","given":"Rivers"},{"family":"Mazure","given":"Emily S."},{"family":"Belden","given":"Charles M."},{"family":"Denslow","given":"Sheri"},{"family":"Fromewick","given":"Jill"},{"family":"Dixon","given":"Suzanne"},{"family":"Gist","given":"William"},{"family":"Sullivan","given":"Margaret H."}],"issued":{"date-parts":[["2023",3]]}}}],"schema":"https://github.com/citation-style-language/schema/raw/master/csl-citation.json"} </w:instrText>
      </w:r>
      <w:r w:rsidR="00BF217F">
        <w:rPr>
          <w:rFonts w:ascii="Arial" w:eastAsia="Arial" w:hAnsi="Arial" w:cs="Arial"/>
          <w:color w:val="000000" w:themeColor="text1"/>
        </w:rPr>
        <w:fldChar w:fldCharType="separate"/>
      </w:r>
      <w:r w:rsidR="00BF217F" w:rsidRPr="00CD3B0A">
        <w:rPr>
          <w:rFonts w:ascii="Arial" w:hAnsi="Arial" w:cs="Arial"/>
          <w:color w:val="000000"/>
          <w:vertAlign w:val="superscript"/>
        </w:rPr>
        <w:t>7–11</w:t>
      </w:r>
      <w:r w:rsidR="00BF217F">
        <w:rPr>
          <w:rFonts w:ascii="Arial" w:eastAsia="Arial" w:hAnsi="Arial" w:cs="Arial"/>
          <w:color w:val="000000" w:themeColor="text1"/>
        </w:rPr>
        <w:fldChar w:fldCharType="end"/>
      </w:r>
      <w:r w:rsidR="00BF217F" w:rsidRPr="00146A41">
        <w:rPr>
          <w:rFonts w:ascii="Arial" w:eastAsia="Arial" w:hAnsi="Arial" w:cs="Arial"/>
          <w:color w:val="000000"/>
          <w:shd w:val="clear" w:color="auto" w:fill="FFFFFF"/>
        </w:rPr>
        <w:t xml:space="preserve"> </w:t>
      </w:r>
      <w:r w:rsidR="00BF217F" w:rsidRPr="1EE122B0">
        <w:rPr>
          <w:rFonts w:ascii="Arial" w:eastAsia="Arial" w:hAnsi="Arial" w:cs="Arial"/>
          <w:color w:val="000000" w:themeColor="text1"/>
        </w:rPr>
        <w:t>R</w:t>
      </w:r>
      <w:r w:rsidR="00BF217F" w:rsidRPr="00146A41">
        <w:rPr>
          <w:rFonts w:ascii="Arial" w:eastAsia="Arial" w:hAnsi="Arial" w:cs="Arial"/>
          <w:color w:val="000000"/>
          <w:shd w:val="clear" w:color="auto" w:fill="FFFFFF"/>
        </w:rPr>
        <w:t xml:space="preserve">ecent findings suggest a lack of access and disparities in </w:t>
      </w:r>
      <w:r w:rsidR="00063832">
        <w:rPr>
          <w:rFonts w:ascii="Arial" w:eastAsia="Arial" w:hAnsi="Arial" w:cs="Arial"/>
          <w:color w:val="000000"/>
          <w:shd w:val="clear" w:color="auto" w:fill="FFFFFF"/>
        </w:rPr>
        <w:t>geographic</w:t>
      </w:r>
      <w:r w:rsidR="00BF217F">
        <w:rPr>
          <w:rFonts w:ascii="Arial" w:eastAsia="Arial" w:hAnsi="Arial" w:cs="Arial"/>
          <w:color w:val="000000"/>
          <w:shd w:val="clear" w:color="auto" w:fill="FFFFFF"/>
        </w:rPr>
        <w:t xml:space="preserve"> </w:t>
      </w:r>
      <w:r w:rsidR="00BF217F" w:rsidRPr="00146A41">
        <w:rPr>
          <w:rFonts w:ascii="Arial" w:eastAsia="Arial" w:hAnsi="Arial" w:cs="Arial"/>
          <w:color w:val="000000"/>
          <w:shd w:val="clear" w:color="auto" w:fill="FFFFFF"/>
        </w:rPr>
        <w:t>access will persist unless facility-level infrastructure is expanded</w:t>
      </w:r>
      <w:r w:rsidR="00BF217F" w:rsidRPr="0BE26EF2">
        <w:rPr>
          <w:rFonts w:ascii="Arial" w:eastAsia="Arial" w:hAnsi="Arial" w:cs="Arial"/>
          <w:color w:val="000000" w:themeColor="text1"/>
        </w:rPr>
        <w:t>.</w:t>
      </w:r>
      <w:r w:rsidR="00BF217F" w:rsidRPr="00146A41">
        <w:rPr>
          <w:rFonts w:ascii="Arial" w:eastAsia="Arial" w:hAnsi="Arial" w:cs="Arial"/>
          <w:color w:val="000000"/>
          <w:shd w:val="clear" w:color="auto" w:fill="FFFFFF"/>
        </w:rPr>
        <w:fldChar w:fldCharType="begin"/>
      </w:r>
      <w:r w:rsidR="00EA199D">
        <w:rPr>
          <w:rFonts w:ascii="Arial" w:eastAsia="Arial" w:hAnsi="Arial" w:cs="Arial"/>
          <w:color w:val="000000"/>
          <w:shd w:val="clear" w:color="auto" w:fill="FFFFFF"/>
        </w:rPr>
        <w:instrText xml:space="preserve"> ADDIN ZOTERO_ITEM CSL_CITATION {"citationID":"tW0V6bvL","properties":{"formattedCitation":"\\super 12\\nosupersub{}","plainCitation":"12","noteIndex":0},"citationItems":[{"id":"yVtMgkma/no4LNsmn","uris":["http://zotero.org/users/10201306/items/9ZWFM8ND"],"itemData":{"id":2415,"type":"article-journal","abstract":"Purpose: Pregnant women across the rural United States have increasingly limited access to obstetric care, especially specialty care for high-risk women and infants. Limited research focuses on access for rural American Indian/Alaskan Native (AIAN) women, a population warranting attention given persistent inequalities in birth outcomes. Methods: Using Montana birth certificate data (2014–2018), we examined variation in travel time to give birth and access to different levels of obstetric care (i.e., the proportion of individuals living within 1- and 2-h drives to facilities), by rurality (Rural-Urban Continuum Code) and race (White and AIAN people). Findings: Results point to limited obstetric care access in remote rural areas in Montana, especially higher-level specialty care, compared to urban or urban-adjacent rural areas. AIAN women traveled significantly farther than White women to access care (24.2 min farther on average), even compared to White women from similarly rural areas (5–13 min farther, after controlling for sociodemographic characteristics, risk factors, and health care utilization). AIAN women were 20 times more likely to give birth at a hospital without obstetric services and had less access to complex obstetric care. Poor access was particularly pronounced among reservation-dwelling AIAN women. Conclusions: It is imperative to consider racial disparities and health inequities underlying poor access to obstetric services across rural America. Current federal policies aim to reduce maternity care professional shortages. Our findings suggest that racial disparities in access to complex obstetric care will persist in Montana unless facility-level infrastructure is also expanded to reach areas serving AIAN women.","container-title":"Journal of Rural Health","DOI":"10.1111/jrh.12572","ISSN":"17480361","page":"1-10","title":"Evaluating disparities in access to obstetric services for American Indian women across Montana","author":[{"family":"Thorsen","given":"Maggie L."},{"family":"Harris","given":"Sean"},{"family":"McGarvey","given":"Ronald"},{"family":"Palacios","given":"Janelle"},{"family":"Thorsen","given":"Andreas"}],"issued":{"date-parts":[["2021"]]}}}],"schema":"https://github.com/citation-style-language/schema/raw/master/csl-citation.json"} </w:instrText>
      </w:r>
      <w:r w:rsidR="00BF217F" w:rsidRPr="00146A41">
        <w:rPr>
          <w:rFonts w:ascii="Arial" w:eastAsia="Arial" w:hAnsi="Arial" w:cs="Arial"/>
          <w:color w:val="000000"/>
          <w:shd w:val="clear" w:color="auto" w:fill="FFFFFF"/>
        </w:rPr>
        <w:fldChar w:fldCharType="separate"/>
      </w:r>
      <w:r w:rsidR="00BF217F" w:rsidRPr="00D846DE">
        <w:rPr>
          <w:rFonts w:ascii="Arial" w:hAnsi="Arial" w:cs="Arial"/>
          <w:vertAlign w:val="superscript"/>
        </w:rPr>
        <w:t>12</w:t>
      </w:r>
      <w:r w:rsidR="00BF217F" w:rsidRPr="00146A41">
        <w:rPr>
          <w:rFonts w:ascii="Arial" w:eastAsia="Arial" w:hAnsi="Arial" w:cs="Arial"/>
          <w:color w:val="000000"/>
          <w:shd w:val="clear" w:color="auto" w:fill="FFFFFF"/>
        </w:rPr>
        <w:fldChar w:fldCharType="end"/>
      </w:r>
      <w:r w:rsidR="00BF217F">
        <w:rPr>
          <w:rFonts w:ascii="Arial" w:eastAsia="Arial" w:hAnsi="Arial" w:cs="Arial"/>
          <w:color w:val="000000"/>
          <w:shd w:val="clear" w:color="auto" w:fill="FFFFFF"/>
        </w:rPr>
        <w:t xml:space="preserve"> </w:t>
      </w:r>
      <w:r w:rsidR="00BF217F">
        <w:rPr>
          <w:rFonts w:ascii="Arial" w:eastAsia="Arial" w:hAnsi="Arial" w:cs="Arial"/>
          <w:color w:val="000000" w:themeColor="text1"/>
        </w:rPr>
        <w:t xml:space="preserve">However, </w:t>
      </w:r>
      <w:r w:rsidR="00063832">
        <w:rPr>
          <w:rFonts w:ascii="Arial" w:eastAsia="Arial" w:hAnsi="Arial" w:cs="Arial"/>
          <w:color w:val="000000"/>
          <w:shd w:val="clear" w:color="auto" w:fill="FFFFFF"/>
        </w:rPr>
        <w:t>geographic</w:t>
      </w:r>
      <w:r w:rsidR="00BF217F" w:rsidRPr="00146A41">
        <w:rPr>
          <w:rFonts w:ascii="Arial" w:eastAsia="Arial" w:hAnsi="Arial" w:cs="Arial"/>
          <w:color w:val="000000"/>
          <w:shd w:val="clear" w:color="auto" w:fill="FFFFFF"/>
        </w:rPr>
        <w:t xml:space="preserve"> access to obstetric care </w:t>
      </w:r>
      <w:r w:rsidR="00BF217F">
        <w:rPr>
          <w:rFonts w:ascii="Arial" w:eastAsia="Arial" w:hAnsi="Arial" w:cs="Arial"/>
          <w:color w:val="000000"/>
          <w:shd w:val="clear" w:color="auto" w:fill="FFFFFF"/>
        </w:rPr>
        <w:t>is</w:t>
      </w:r>
      <w:r w:rsidR="00BF217F" w:rsidRPr="00146A41">
        <w:rPr>
          <w:rFonts w:ascii="Arial" w:eastAsia="Arial" w:hAnsi="Arial" w:cs="Arial"/>
          <w:color w:val="000000"/>
          <w:shd w:val="clear" w:color="auto" w:fill="FFFFFF"/>
        </w:rPr>
        <w:t xml:space="preserve"> measured in several ways, </w:t>
      </w:r>
      <w:r w:rsidR="00BF217F">
        <w:rPr>
          <w:rFonts w:ascii="Arial" w:eastAsia="Arial" w:hAnsi="Arial" w:cs="Arial"/>
          <w:color w:val="000000"/>
          <w:shd w:val="clear" w:color="auto" w:fill="FFFFFF"/>
        </w:rPr>
        <w:t>which causes uncertainty</w:t>
      </w:r>
      <w:r w:rsidR="00BF217F" w:rsidRPr="00146A41">
        <w:rPr>
          <w:rFonts w:ascii="Arial" w:eastAsia="Arial" w:hAnsi="Arial" w:cs="Arial"/>
          <w:color w:val="000000"/>
          <w:shd w:val="clear" w:color="auto" w:fill="FFFFFF"/>
        </w:rPr>
        <w:t xml:space="preserve"> </w:t>
      </w:r>
      <w:r w:rsidR="00BF217F">
        <w:rPr>
          <w:rFonts w:ascii="Arial" w:eastAsia="Arial" w:hAnsi="Arial" w:cs="Arial"/>
          <w:color w:val="000000"/>
          <w:shd w:val="clear" w:color="auto" w:fill="FFFFFF"/>
        </w:rPr>
        <w:t>about</w:t>
      </w:r>
      <w:r w:rsidR="00BF217F" w:rsidRPr="00146A41">
        <w:rPr>
          <w:rFonts w:ascii="Arial" w:eastAsia="Arial" w:hAnsi="Arial" w:cs="Arial"/>
          <w:color w:val="000000"/>
          <w:shd w:val="clear" w:color="auto" w:fill="FFFFFF"/>
        </w:rPr>
        <w:t xml:space="preserve"> </w:t>
      </w:r>
      <w:r w:rsidR="00BF217F">
        <w:rPr>
          <w:rFonts w:ascii="Arial" w:eastAsia="Arial" w:hAnsi="Arial" w:cs="Arial"/>
          <w:color w:val="000000"/>
          <w:shd w:val="clear" w:color="auto" w:fill="FFFFFF"/>
        </w:rPr>
        <w:t>how to optimally invest in</w:t>
      </w:r>
      <w:r w:rsidR="00BF217F" w:rsidRPr="00146A41">
        <w:rPr>
          <w:rFonts w:ascii="Arial" w:eastAsia="Arial" w:hAnsi="Arial" w:cs="Arial"/>
          <w:color w:val="000000"/>
          <w:shd w:val="clear" w:color="auto" w:fill="FFFFFF"/>
        </w:rPr>
        <w:t xml:space="preserve"> infrastructure to expand access. </w:t>
      </w:r>
      <w:bookmarkStart w:id="0" w:name="_Hlk164596497"/>
      <w:r w:rsidR="00BF217F">
        <w:rPr>
          <w:rFonts w:ascii="Arial" w:eastAsia="Arial" w:hAnsi="Arial" w:cs="Arial"/>
          <w:color w:val="000000"/>
          <w:shd w:val="clear" w:color="auto" w:fill="FFFFFF"/>
        </w:rPr>
        <w:t>One common measure of access in the academic literature and news media is the maternity care desert</w:t>
      </w:r>
      <w:r w:rsidR="00F73F43">
        <w:rPr>
          <w:rFonts w:ascii="Arial" w:eastAsia="Arial" w:hAnsi="Arial" w:cs="Arial"/>
          <w:color w:val="000000"/>
          <w:shd w:val="clear" w:color="auto" w:fill="FFFFFF"/>
        </w:rPr>
        <w:t>, as defined by the March of Dimes</w:t>
      </w:r>
      <w:r w:rsidR="00BF217F">
        <w:rPr>
          <w:rFonts w:ascii="Arial" w:eastAsia="Arial" w:hAnsi="Arial" w:cs="Arial"/>
          <w:color w:val="000000"/>
          <w:shd w:val="clear" w:color="auto" w:fill="FFFFFF"/>
        </w:rPr>
        <w:t>.</w:t>
      </w:r>
      <w:r w:rsidR="00BF217F">
        <w:rPr>
          <w:rFonts w:ascii="Arial" w:eastAsia="Arial" w:hAnsi="Arial" w:cs="Arial"/>
          <w:color w:val="000000"/>
          <w:shd w:val="clear" w:color="auto" w:fill="FFFFFF"/>
        </w:rPr>
        <w:fldChar w:fldCharType="begin"/>
      </w:r>
      <w:r w:rsidR="00BF217F">
        <w:rPr>
          <w:rFonts w:ascii="Arial" w:eastAsia="Arial" w:hAnsi="Arial" w:cs="Arial"/>
          <w:color w:val="000000"/>
          <w:shd w:val="clear" w:color="auto" w:fill="FFFFFF"/>
        </w:rPr>
        <w:instrText xml:space="preserve"> ADDIN ZOTERO_ITEM CSL_CITATION {"citationID":"aqf096vikj","properties":{"formattedCitation":"\\super 13,14\\nosupersub{}","plainCitation":"13,14","noteIndex":0},"citationItems":[{"id":147,"uris":["http://zotero.org/users/local/h9VKcLT4/items/7Y6FGMHQ"],"itemData":{"id":147,"type":"article-journal","container-title":"BMJ (Clinical research ed.)","DOI":"10.1136/bmj.p1878","ISSN":"1756-1833","journalAbbreviation":"BMJ","language":"eng","note":"PMID: 37580083","page":"1878","source":"PubMed","title":"Nearly six million women in the US live in maternity care deserts","volume":"382","author":[{"family":"Tanne","given":"Janice Hopkins"}],"issued":{"date-parts":[["2023",8,14]]}}},{"id":149,"uris":["http://zotero.org/users/local/h9VKcLT4/items/TTMHE396"],"itemData":{"id":149,"type":"book","abstract":"The United States faces an alarmingly high rate of maternal morbidity and mortality, distinguishing it from other high-income countries that have achieved decreases in these rates in recent years. U.S. maternal morbidity and mortality rates are disproportionate across racial, ethnic, socioeconomic, and geographic groups. Statistics on maternal health outcomes reveal that there are challenges to protecting both the lives and future health of birthing people and their children.\nRecognizing the urgency of this growing problem, the National Academies Board on Population Health and Public Health Practice convened a 2-day virtual workshop, Advancing Maternal Health Equity and Reducing Maternal Mortality. The workshop examined the current state of maternal health in the United States and explored the factors needed to help communities and health care systems become more effective in reducing maternal morbidity and mortality and improving health outcomes through the fourth trimester. This publication summarizes the presentations and discussions of the workshop.","event-place":"Washington, DC","ISBN":"978-0-309-09354-5","language":"English","note":"DOI: 10.17226/26307","publisher":"The National Academies Press","publisher-place":"Washington, DC","title":"Advancing Maternal Health Equity and Reducing Maternal Morbidity and Mortality: Proceedings of a Workshop","URL":"https://nap.nationalacademies.org/catalog/26307/advancing-maternal-health-equity-and-reducing-maternal-morbidity-and-mortality","author":[{"family":"National Academies of Sciences","given":"Engineering","suffix":"and Medicine"}],"collection-editor":[{"literal":"Joe Alper"},{"literal":"Rose Marie Martinez"},{"literal":"Kelly McHugh"}],"issued":{"date-parts":[["2021"]]}}}],"schema":"https://github.com/citation-style-language/schema/raw/master/csl-citation.json"} </w:instrText>
      </w:r>
      <w:r w:rsidR="00BF217F">
        <w:rPr>
          <w:rFonts w:ascii="Arial" w:eastAsia="Arial" w:hAnsi="Arial" w:cs="Arial"/>
          <w:color w:val="000000"/>
          <w:shd w:val="clear" w:color="auto" w:fill="FFFFFF"/>
        </w:rPr>
        <w:fldChar w:fldCharType="separate"/>
      </w:r>
      <w:r w:rsidR="00BF217F" w:rsidRPr="00D846DE">
        <w:rPr>
          <w:rFonts w:ascii="Arial" w:hAnsi="Arial" w:cs="Arial"/>
          <w:vertAlign w:val="superscript"/>
        </w:rPr>
        <w:t>13,14</w:t>
      </w:r>
      <w:r w:rsidR="00BF217F">
        <w:rPr>
          <w:rFonts w:ascii="Arial" w:eastAsia="Arial" w:hAnsi="Arial" w:cs="Arial"/>
          <w:color w:val="000000"/>
          <w:shd w:val="clear" w:color="auto" w:fill="FFFFFF"/>
        </w:rPr>
        <w:fldChar w:fldCharType="end"/>
      </w:r>
      <w:r w:rsidR="00BF217F">
        <w:rPr>
          <w:rFonts w:ascii="Arial" w:eastAsia="Arial" w:hAnsi="Arial" w:cs="Arial"/>
          <w:color w:val="000000"/>
          <w:shd w:val="clear" w:color="auto" w:fill="FFFFFF"/>
        </w:rPr>
        <w:t xml:space="preserve"> The</w:t>
      </w:r>
      <w:r w:rsidR="00BF217F" w:rsidRPr="00146A41">
        <w:rPr>
          <w:rFonts w:ascii="Arial" w:eastAsia="Arial" w:hAnsi="Arial" w:cs="Arial"/>
          <w:color w:val="000000"/>
          <w:shd w:val="clear" w:color="auto" w:fill="FFFFFF"/>
        </w:rPr>
        <w:t xml:space="preserve"> March of Dimes</w:t>
      </w:r>
      <w:r w:rsidR="00BF217F">
        <w:rPr>
          <w:rFonts w:ascii="Arial" w:eastAsia="Arial" w:hAnsi="Arial" w:cs="Arial"/>
          <w:color w:val="000000"/>
          <w:shd w:val="clear" w:color="auto" w:fill="FFFFFF"/>
        </w:rPr>
        <w:t xml:space="preserve"> categorizes </w:t>
      </w:r>
      <w:r w:rsidR="00BF217F" w:rsidRPr="00146A41">
        <w:rPr>
          <w:rFonts w:ascii="Arial" w:eastAsia="Arial" w:hAnsi="Arial" w:cs="Arial"/>
          <w:color w:val="000000" w:themeColor="text1"/>
        </w:rPr>
        <w:t>counties</w:t>
      </w:r>
      <w:r w:rsidR="00BF217F">
        <w:rPr>
          <w:rFonts w:ascii="Arial" w:eastAsia="Arial" w:hAnsi="Arial" w:cs="Arial"/>
          <w:color w:val="000000" w:themeColor="text1"/>
        </w:rPr>
        <w:t xml:space="preserve"> with a lack of access to care</w:t>
      </w:r>
      <w:r w:rsidR="00BF217F" w:rsidRPr="00146A41">
        <w:rPr>
          <w:rFonts w:ascii="Arial" w:eastAsia="Arial" w:hAnsi="Arial" w:cs="Arial"/>
          <w:color w:val="000000" w:themeColor="text1"/>
        </w:rPr>
        <w:t xml:space="preserve"> </w:t>
      </w:r>
      <w:r w:rsidR="00BF217F">
        <w:rPr>
          <w:rFonts w:ascii="Arial" w:eastAsia="Arial" w:hAnsi="Arial" w:cs="Arial"/>
          <w:color w:val="000000" w:themeColor="text1"/>
        </w:rPr>
        <w:t>(</w:t>
      </w:r>
      <w:r w:rsidR="00BF217F" w:rsidRPr="00146A41">
        <w:rPr>
          <w:rFonts w:ascii="Arial" w:eastAsia="Arial" w:hAnsi="Arial" w:cs="Arial"/>
          <w:color w:val="000000" w:themeColor="text1"/>
        </w:rPr>
        <w:t>no hospital or birth center offering obstetric care and no obstetric providers</w:t>
      </w:r>
      <w:r w:rsidR="00BF217F">
        <w:rPr>
          <w:rFonts w:ascii="Arial" w:eastAsia="Arial" w:hAnsi="Arial" w:cs="Arial"/>
          <w:color w:val="000000" w:themeColor="text1"/>
        </w:rPr>
        <w:t>)</w:t>
      </w:r>
      <w:r w:rsidR="00BF217F">
        <w:rPr>
          <w:rFonts w:ascii="Arial" w:eastAsia="Arial" w:hAnsi="Arial" w:cs="Arial"/>
          <w:color w:val="000000"/>
          <w:shd w:val="clear" w:color="auto" w:fill="FFFFFF"/>
        </w:rPr>
        <w:t xml:space="preserve"> as </w:t>
      </w:r>
      <w:r w:rsidR="004C5B6F">
        <w:rPr>
          <w:rFonts w:ascii="Arial" w:eastAsia="Arial" w:hAnsi="Arial" w:cs="Arial"/>
          <w:color w:val="000000"/>
          <w:shd w:val="clear" w:color="auto" w:fill="FFFFFF"/>
        </w:rPr>
        <w:t>maternity care deserts</w:t>
      </w:r>
      <w:r w:rsidR="005C2418">
        <w:rPr>
          <w:rFonts w:ascii="Arial" w:eastAsia="Arial" w:hAnsi="Arial" w:cs="Arial"/>
          <w:color w:val="000000"/>
          <w:shd w:val="clear" w:color="auto" w:fill="FFFFFF"/>
        </w:rPr>
        <w:t xml:space="preserve">. </w:t>
      </w:r>
      <w:bookmarkEnd w:id="0"/>
      <w:r w:rsidR="00BF217F">
        <w:rPr>
          <w:rFonts w:ascii="Arial" w:eastAsia="Arial" w:hAnsi="Arial" w:cs="Arial"/>
        </w:rPr>
        <w:t>A</w:t>
      </w:r>
      <w:r w:rsidR="00BF217F" w:rsidRPr="00146A41">
        <w:rPr>
          <w:rFonts w:ascii="Arial" w:eastAsia="Arial" w:hAnsi="Arial" w:cs="Arial"/>
        </w:rPr>
        <w:t xml:space="preserve">s of 2022, </w:t>
      </w:r>
      <w:r w:rsidR="00BF217F" w:rsidRPr="00146A41">
        <w:rPr>
          <w:rFonts w:ascii="Arial" w:eastAsia="Arial" w:hAnsi="Arial" w:cs="Arial"/>
          <w:color w:val="000000"/>
          <w:shd w:val="clear" w:color="auto" w:fill="FFFFFF"/>
        </w:rPr>
        <w:t>more than 2.2 million</w:t>
      </w:r>
      <w:r w:rsidR="00BF217F">
        <w:rPr>
          <w:rFonts w:ascii="Arial" w:eastAsia="Arial" w:hAnsi="Arial" w:cs="Arial"/>
          <w:color w:val="000000"/>
          <w:shd w:val="clear" w:color="auto" w:fill="FFFFFF"/>
        </w:rPr>
        <w:t xml:space="preserve"> reproductive-aged </w:t>
      </w:r>
      <w:r w:rsidR="00BF217F" w:rsidRPr="00146A41">
        <w:rPr>
          <w:rFonts w:ascii="Arial" w:eastAsia="Arial" w:hAnsi="Arial" w:cs="Arial"/>
          <w:color w:val="000000"/>
          <w:shd w:val="clear" w:color="auto" w:fill="FFFFFF"/>
        </w:rPr>
        <w:t xml:space="preserve">women in the U.S. live in </w:t>
      </w:r>
      <w:r w:rsidR="004C5B6F">
        <w:rPr>
          <w:rFonts w:ascii="Arial" w:eastAsia="Arial" w:hAnsi="Arial" w:cs="Arial"/>
          <w:color w:val="000000"/>
          <w:shd w:val="clear" w:color="auto" w:fill="FFFFFF"/>
        </w:rPr>
        <w:t>maternity care deserts</w:t>
      </w:r>
      <w:r w:rsidR="00BF217F" w:rsidRPr="00146A41">
        <w:rPr>
          <w:rFonts w:ascii="Arial" w:eastAsia="Arial" w:hAnsi="Arial" w:cs="Arial"/>
          <w:color w:val="000000"/>
          <w:shd w:val="clear" w:color="auto" w:fill="FFFFFF"/>
        </w:rPr>
        <w:t>.</w:t>
      </w:r>
      <w:r w:rsidR="00BF217F">
        <w:rPr>
          <w:rFonts w:ascii="Arial" w:eastAsia="Arial" w:hAnsi="Arial" w:cs="Arial"/>
          <w:color w:val="000000"/>
          <w:shd w:val="clear" w:color="auto" w:fill="FFFFFF"/>
        </w:rPr>
        <w:fldChar w:fldCharType="begin"/>
      </w:r>
      <w:r w:rsidR="00BF217F">
        <w:rPr>
          <w:rFonts w:ascii="Arial" w:eastAsia="Arial" w:hAnsi="Arial" w:cs="Arial"/>
          <w:color w:val="000000"/>
          <w:shd w:val="clear" w:color="auto" w:fill="FFFFFF"/>
        </w:rPr>
        <w:instrText xml:space="preserve"> ADDIN ZOTERO_ITEM CSL_CITATION {"citationID":"a21vd7fqh6q","properties":{"formattedCitation":"\\super 15\\nosupersub{}","plainCitation":"15","noteIndex":0},"citationItems":[{"id":163,"uris":["http://zotero.org/users/local/h9VKcLT4/items/YC8YT5UH"],"itemData":{"id":163,"type":"report","publisher":"March of Dimes","title":"Nowhere to go: maternity care deserts across the US (report no 3)","URL":"https://www.marchofdimes.org/maternity-care-deserts-report","issued":{"date-parts":[["2022"]]}}}],"schema":"https://github.com/citation-style-language/schema/raw/master/csl-citation.json"} </w:instrText>
      </w:r>
      <w:r w:rsidR="00BF217F">
        <w:rPr>
          <w:rFonts w:ascii="Arial" w:eastAsia="Arial" w:hAnsi="Arial" w:cs="Arial"/>
          <w:color w:val="000000"/>
          <w:shd w:val="clear" w:color="auto" w:fill="FFFFFF"/>
        </w:rPr>
        <w:fldChar w:fldCharType="separate"/>
      </w:r>
      <w:r w:rsidR="00BF217F" w:rsidRPr="002A16C2">
        <w:rPr>
          <w:rFonts w:ascii="Arial" w:hAnsi="Arial" w:cs="Arial"/>
          <w:vertAlign w:val="superscript"/>
        </w:rPr>
        <w:t>15</w:t>
      </w:r>
      <w:r w:rsidR="00BF217F">
        <w:rPr>
          <w:rFonts w:ascii="Arial" w:eastAsia="Arial" w:hAnsi="Arial" w:cs="Arial"/>
          <w:color w:val="000000"/>
          <w:shd w:val="clear" w:color="auto" w:fill="FFFFFF"/>
        </w:rPr>
        <w:fldChar w:fldCharType="end"/>
      </w:r>
      <w:r w:rsidR="00BF217F" w:rsidRPr="00146A41">
        <w:rPr>
          <w:rFonts w:ascii="Arial" w:eastAsia="Arial" w:hAnsi="Arial" w:cs="Arial"/>
          <w:color w:val="000000"/>
          <w:shd w:val="clear" w:color="auto" w:fill="FFFFFF"/>
        </w:rPr>
        <w:t xml:space="preserve"> </w:t>
      </w:r>
      <w:bookmarkStart w:id="1" w:name="_Hlk164421952"/>
      <w:r w:rsidR="00BF217F">
        <w:rPr>
          <w:rFonts w:ascii="Arial" w:eastAsia="Arial" w:hAnsi="Arial" w:cs="Arial"/>
          <w:color w:val="000000"/>
          <w:shd w:val="clear" w:color="auto" w:fill="FFFFFF"/>
        </w:rPr>
        <w:t xml:space="preserve">Studies have shown that pregnant women who live in </w:t>
      </w:r>
      <w:r w:rsidR="004C5B6F">
        <w:rPr>
          <w:rFonts w:ascii="Arial" w:eastAsia="Arial" w:hAnsi="Arial" w:cs="Arial"/>
          <w:color w:val="000000"/>
          <w:shd w:val="clear" w:color="auto" w:fill="FFFFFF"/>
        </w:rPr>
        <w:t xml:space="preserve">maternity care </w:t>
      </w:r>
      <w:r w:rsidR="004C5B6F">
        <w:rPr>
          <w:rFonts w:ascii="Arial" w:eastAsia="Arial" w:hAnsi="Arial" w:cs="Arial"/>
          <w:color w:val="000000"/>
          <w:shd w:val="clear" w:color="auto" w:fill="FFFFFF"/>
        </w:rPr>
        <w:lastRenderedPageBreak/>
        <w:t>deserts</w:t>
      </w:r>
      <w:r w:rsidR="00BF217F">
        <w:rPr>
          <w:rFonts w:ascii="Arial" w:eastAsia="Arial" w:hAnsi="Arial" w:cs="Arial"/>
          <w:color w:val="000000"/>
          <w:shd w:val="clear" w:color="auto" w:fill="FFFFFF"/>
        </w:rPr>
        <w:t xml:space="preserve"> have higher rates of infant and maternal mortality</w:t>
      </w:r>
      <w:r w:rsidR="006B0786">
        <w:rPr>
          <w:rFonts w:ascii="Arial" w:eastAsia="Arial" w:hAnsi="Arial" w:cs="Arial"/>
          <w:color w:val="000000"/>
          <w:shd w:val="clear" w:color="auto" w:fill="FFFFFF"/>
        </w:rPr>
        <w:t>.</w:t>
      </w:r>
      <w:r w:rsidR="00BF217F">
        <w:rPr>
          <w:rFonts w:ascii="Arial" w:eastAsia="Arial" w:hAnsi="Arial" w:cs="Arial"/>
          <w:color w:val="000000"/>
          <w:shd w:val="clear" w:color="auto" w:fill="FFFFFF"/>
        </w:rPr>
        <w:fldChar w:fldCharType="begin"/>
      </w:r>
      <w:r w:rsidR="00F73F43">
        <w:rPr>
          <w:rFonts w:ascii="Arial" w:eastAsia="Arial" w:hAnsi="Arial" w:cs="Arial"/>
          <w:color w:val="000000"/>
          <w:shd w:val="clear" w:color="auto" w:fill="FFFFFF"/>
        </w:rPr>
        <w:instrText xml:space="preserve"> ADDIN ZOTERO_ITEM CSL_CITATION {"citationID":"a24ckmk6nm9","properties":{"formattedCitation":"\\super 16,17\\nosupersub{}","plainCitation":"16,17","noteIndex":0},"citationItems":[{"id":17,"uris":["http://zotero.org/users/local/h9VKcLT4/items/5VA2I7FZ"],"itemData":{"id":17,"type":"article-journal","abstract":"BACKGROUND: Maternal mortality is an issue of growing concern in the United States, where the incidence of death during pregnancy and postpartum seems to be increasing. The purpose of this analysis was to explore whether residing in a maternity care desert (defined as a county with no hospital offering obstetric care and no OB/GYN or certified nurse midwife providers) was associated with risk of death during pregnancy and up to 1 year postpartum among women in Louisiana from 2016 to 2017.\nMETHODS: Data provided by the March of Dimes were used to classify Louisiana parishes by level of access to maternity care. Using data on all pregnancy-associated deaths verified by the Louisiana Department of Health (n = 112 from 2016 to 2017) and geocoded live births occurring in Louisiana during the same time period (n = 101,484), we fit adjusted modified Poisson regression models with generalized estimating equations and exploratory spatial analysis to identify significant associations between place of residence and risk of death.\nRESULTS: We found that the risk of death during pregnancy and up to 1 year postpartum owing to any cause (pregnancy-associated mortality) and in particular death owing to obstetric causes (pregnancy-related mortality) was significantly elevated among women residing in maternity care deserts compared with women in areas with greater access (adjusted risk ratio [aRR] for pregnancy-associated mortality, 1.91; 95% confidence interval [CI], 1.15-3.18; aRR for pregnancy-related mortality, 3.37; 95% CI, 1.71-6.65). A large racial inequity in risk persisted above and beyond differences in geographic access to maternity care (non-Hispanic Black vs. non-Hispanic White aRR for pregnancy-associated mortality, 2.22; 95% CI, 1.39-3.56; aRR for pregnancy-related mortality, 2.66; 95% CI, 1.16-6.12).\nCONCLUSIONS: Ensuring access to maternity care may be an important step toward maternal mortality prevention, but may alone be insufficient for achieving maternal health equity.","container-title":"Women's Health Issues: Official Publication of the Jacobs Institute of Women's Health","DOI":"10.1016/j.whi.2020.09.004","ISSN":"1878-4321","issue":"2","journalAbbreviation":"Womens Health Issues","language":"eng","note":"PMID: 33069560\nPMCID: PMC8005403","page":"122-129","source":"PubMed","title":"Maternity Care Deserts and Pregnancy-Associated Mortality in Louisiana","volume":"31","author":[{"family":"Wallace","given":"Maeve"},{"family":"Dyer","given":"Lauren"},{"family":"Felker-Kantor","given":"Erica"},{"family":"Benno","given":"Jia"},{"family":"Vilda","given":"Dovile"},{"family":"Harville","given":"Emily"},{"family":"Theall","given":"Katherine"}],"issued":{"date-parts":[["2021"]]}}},{"id":57,"uris":["http://zotero.org/users/local/h9VKcLT4/items/FRXNTBUD"],"itemData":{"id":57,"type":"article-journal","abstract":"PURPOSE To evaluate differential mortality outcomes in rural Alabama counties with or without access to a local labor and delivery (L&amp;D) unit.\nMETHODS This retrospective cohort study used county-level data from the Alabama Department of Public Health. Rural counties in Alabama were categorized into those with an L&amp;D unit and those without. The 2 groups were compared based on infant mortality rate, perinatal mortality rate, neonatal mortality rate, and low birth weight.\nRESULTS The infant mortality rate from 2003-2017 in the rural counties in Alabama with no local obstetrical care was 9.23 per 1,000 live births, whereas the infant mortality rate during the same period in the rural counties with continuous access to local obstetrical units was 7.89 (relative risk [RR] = 1.1679; 95% CI, 1.0643-1.2817, P = 0.0011). The percentage of low birth weight babies from the time period 2003-2014 in the rural counties in Alabama with no local obstetrical care was 10.61%, compared with 9.86% in the rural counties with continuous access to local L&amp;D services (RR = 1.0756; 95% CI, 1.0424-1.1098, P &lt;.0001). The perinatal mortality rate in counties with no active L&amp;D was 10.82 per 1,000 still + live births compared with 8.89 in counties with an active L&amp;D (RR = 1.2149; 95% CI, 1.1147-1.3242; P &lt;.0001). The neonatal mortality rate during this period was 5.67 per 1,000 live births in counties with no active L&amp;D, vs 4.74 in those counties with L&amp;D services (RR = 1.1953; 95% CI, 1.0609-1.3466; P = 0.0034).\nCONCLUSION Access to local obstetrical care in a rural area is associated with better infant outcomes.","container-title":"The Annals of Family Medicine","DOI":"10.1370/afm.2580","ISSN":"1544-1709, 1544-1717","issue":"5","language":"en","license":"© 2020 Annals of Family Medicine, Inc.","note":"publisher: The Annals of Family Medicine\nsection: Original Research\nPMID: 32928761","page":"446-451","source":"www.annfammed.org","title":"Effect of Access to Obstetrical Care in Rural Alabama on Perinatal, Neonatal, and Infant Outcomes: 2003-2017","title-short":"Effect of Access to Obstetrical Care in Rural Alabama on Perinatal, Neonatal, and Infant Outcomes","volume":"18","author":[{"family":"Waits","given":"John B."},{"family":"Smith","given":"Lacy"},{"family":"Hurst","given":"Daniel"}],"issued":{"date-parts":[["2020",9,1]]}}}],"schema":"https://github.com/citation-style-language/schema/raw/master/csl-citation.json"} </w:instrText>
      </w:r>
      <w:r w:rsidR="00BF217F">
        <w:rPr>
          <w:rFonts w:ascii="Arial" w:eastAsia="Arial" w:hAnsi="Arial" w:cs="Arial"/>
          <w:color w:val="000000"/>
          <w:shd w:val="clear" w:color="auto" w:fill="FFFFFF"/>
        </w:rPr>
        <w:fldChar w:fldCharType="separate"/>
      </w:r>
      <w:r w:rsidR="00F73F43" w:rsidRPr="00F73F43">
        <w:rPr>
          <w:rFonts w:ascii="Arial" w:hAnsi="Arial" w:cs="Arial"/>
          <w:vertAlign w:val="superscript"/>
        </w:rPr>
        <w:t>16,17</w:t>
      </w:r>
      <w:r w:rsidR="00BF217F">
        <w:rPr>
          <w:rFonts w:ascii="Arial" w:eastAsia="Arial" w:hAnsi="Arial" w:cs="Arial"/>
          <w:color w:val="000000"/>
          <w:shd w:val="clear" w:color="auto" w:fill="FFFFFF"/>
        </w:rPr>
        <w:fldChar w:fldCharType="end"/>
      </w:r>
      <w:r w:rsidR="00BF217F">
        <w:rPr>
          <w:rFonts w:ascii="Arial" w:eastAsia="Arial" w:hAnsi="Arial" w:cs="Arial"/>
          <w:color w:val="000000"/>
          <w:shd w:val="clear" w:color="auto" w:fill="FFFFFF"/>
        </w:rPr>
        <w:t xml:space="preserve"> </w:t>
      </w:r>
      <w:r w:rsidR="006B0786">
        <w:rPr>
          <w:rFonts w:ascii="Arial" w:eastAsia="Arial" w:hAnsi="Arial" w:cs="Arial"/>
          <w:color w:val="000000"/>
          <w:shd w:val="clear" w:color="auto" w:fill="FFFFFF"/>
        </w:rPr>
        <w:t>H</w:t>
      </w:r>
      <w:r>
        <w:rPr>
          <w:rFonts w:ascii="Arial" w:eastAsia="Arial" w:hAnsi="Arial" w:cs="Arial"/>
          <w:color w:val="000000"/>
          <w:shd w:val="clear" w:color="auto" w:fill="FFFFFF"/>
        </w:rPr>
        <w:t xml:space="preserve">owever, the </w:t>
      </w:r>
      <w:r w:rsidR="004C5B6F">
        <w:rPr>
          <w:rFonts w:ascii="Arial" w:eastAsia="Arial" w:hAnsi="Arial" w:cs="Arial"/>
          <w:color w:val="000000"/>
          <w:shd w:val="clear" w:color="auto" w:fill="FFFFFF"/>
        </w:rPr>
        <w:t>maternity care deserts</w:t>
      </w:r>
      <w:r>
        <w:rPr>
          <w:rFonts w:ascii="Arial" w:eastAsia="Arial" w:hAnsi="Arial" w:cs="Arial"/>
          <w:color w:val="000000"/>
          <w:shd w:val="clear" w:color="auto" w:fill="FFFFFF"/>
        </w:rPr>
        <w:t xml:space="preserve"> access measure does </w:t>
      </w:r>
      <w:r w:rsidR="006B0786">
        <w:rPr>
          <w:rFonts w:ascii="Arial" w:eastAsia="Arial" w:hAnsi="Arial" w:cs="Arial"/>
          <w:color w:val="000000"/>
          <w:shd w:val="clear" w:color="auto" w:fill="FFFFFF"/>
        </w:rPr>
        <w:t xml:space="preserve">not necessarily reflect distance to care because counties differ in size and some pregnant women within a county may live close to an obstetric </w:t>
      </w:r>
      <w:r w:rsidR="00F65C0D">
        <w:rPr>
          <w:rFonts w:ascii="Arial" w:eastAsia="Arial" w:hAnsi="Arial" w:cs="Arial"/>
          <w:color w:val="000000"/>
          <w:shd w:val="clear" w:color="auto" w:fill="FFFFFF"/>
        </w:rPr>
        <w:t xml:space="preserve">facility </w:t>
      </w:r>
      <w:r w:rsidR="006B0786">
        <w:rPr>
          <w:rFonts w:ascii="Arial" w:eastAsia="Arial" w:hAnsi="Arial" w:cs="Arial"/>
          <w:color w:val="000000"/>
          <w:shd w:val="clear" w:color="auto" w:fill="FFFFFF"/>
        </w:rPr>
        <w:t>in a neighboring county</w:t>
      </w:r>
      <w:r>
        <w:rPr>
          <w:rFonts w:ascii="Arial" w:eastAsia="Arial" w:hAnsi="Arial" w:cs="Arial"/>
          <w:color w:val="000000"/>
          <w:shd w:val="clear" w:color="auto" w:fill="FFFFFF"/>
        </w:rPr>
        <w:t>.</w:t>
      </w:r>
      <w:bookmarkEnd w:id="1"/>
      <w:r>
        <w:rPr>
          <w:rFonts w:ascii="Arial" w:eastAsia="Arial" w:hAnsi="Arial" w:cs="Arial"/>
          <w:color w:val="000000"/>
          <w:shd w:val="clear" w:color="auto" w:fill="FFFFFF"/>
        </w:rPr>
        <w:t xml:space="preserve"> </w:t>
      </w:r>
      <w:r w:rsidR="00BF217F">
        <w:rPr>
          <w:rFonts w:ascii="Arial" w:eastAsia="Arial" w:hAnsi="Arial" w:cs="Arial"/>
          <w:color w:val="000000" w:themeColor="text1"/>
        </w:rPr>
        <w:t>O</w:t>
      </w:r>
      <w:r w:rsidR="00BF217F" w:rsidRPr="00146A41">
        <w:rPr>
          <w:rFonts w:ascii="Arial" w:eastAsia="Arial" w:hAnsi="Arial" w:cs="Arial"/>
          <w:color w:val="000000" w:themeColor="text1"/>
        </w:rPr>
        <w:t xml:space="preserve">ther studies </w:t>
      </w:r>
      <w:r w:rsidR="00BF217F">
        <w:rPr>
          <w:rFonts w:ascii="Arial" w:eastAsia="Arial" w:hAnsi="Arial" w:cs="Arial"/>
          <w:color w:val="000000" w:themeColor="text1"/>
        </w:rPr>
        <w:t xml:space="preserve">have measured </w:t>
      </w:r>
      <w:r w:rsidR="00063832">
        <w:rPr>
          <w:rFonts w:ascii="Arial" w:eastAsia="Arial" w:hAnsi="Arial" w:cs="Arial"/>
          <w:color w:val="000000" w:themeColor="text1"/>
        </w:rPr>
        <w:t>geographic</w:t>
      </w:r>
      <w:r w:rsidR="00BF217F">
        <w:rPr>
          <w:rFonts w:ascii="Arial" w:eastAsia="Arial" w:hAnsi="Arial" w:cs="Arial"/>
          <w:color w:val="000000" w:themeColor="text1"/>
        </w:rPr>
        <w:t xml:space="preserve"> access as </w:t>
      </w:r>
      <w:r w:rsidR="00BF217F" w:rsidRPr="00146A41">
        <w:rPr>
          <w:rFonts w:ascii="Arial" w:eastAsia="Arial" w:hAnsi="Arial" w:cs="Arial"/>
          <w:color w:val="000000" w:themeColor="text1"/>
        </w:rPr>
        <w:t xml:space="preserve">driving time to the nearest </w:t>
      </w:r>
      <w:r w:rsidR="00F65C0D">
        <w:rPr>
          <w:rFonts w:ascii="Arial" w:eastAsia="Arial" w:hAnsi="Arial" w:cs="Arial"/>
          <w:color w:val="000000" w:themeColor="text1"/>
        </w:rPr>
        <w:t xml:space="preserve">facility </w:t>
      </w:r>
      <w:r w:rsidR="00BF217F" w:rsidRPr="00146A41">
        <w:rPr>
          <w:rFonts w:ascii="Arial" w:eastAsia="Arial" w:hAnsi="Arial" w:cs="Arial"/>
          <w:color w:val="000000" w:themeColor="text1"/>
        </w:rPr>
        <w:t xml:space="preserve">offering </w:t>
      </w:r>
      <w:r w:rsidR="00BF217F">
        <w:rPr>
          <w:rFonts w:ascii="Arial" w:eastAsia="Arial" w:hAnsi="Arial" w:cs="Arial"/>
          <w:color w:val="000000" w:themeColor="text1"/>
        </w:rPr>
        <w:t>obstetric</w:t>
      </w:r>
      <w:r w:rsidR="00BF217F" w:rsidRPr="00146A41">
        <w:rPr>
          <w:rFonts w:ascii="Arial" w:eastAsia="Arial" w:hAnsi="Arial" w:cs="Arial"/>
          <w:color w:val="000000" w:themeColor="text1"/>
        </w:rPr>
        <w:t xml:space="preserve"> services at different levels of care</w:t>
      </w:r>
      <w:r w:rsidR="00BF217F" w:rsidRPr="00146A41">
        <w:rPr>
          <w:rFonts w:ascii="Arial" w:eastAsia="Arial" w:hAnsi="Arial" w:cs="Arial"/>
          <w:color w:val="000000" w:themeColor="text1"/>
        </w:rPr>
        <w:fldChar w:fldCharType="begin"/>
      </w:r>
      <w:r w:rsidR="00EA199D">
        <w:rPr>
          <w:rFonts w:ascii="Arial" w:eastAsia="Arial" w:hAnsi="Arial" w:cs="Arial"/>
          <w:color w:val="000000" w:themeColor="text1"/>
        </w:rPr>
        <w:instrText xml:space="preserve"> ADDIN ZOTERO_ITEM CSL_CITATION {"citationID":"aj4sbcgsa0","properties":{"formattedCitation":"\\super 12,18\\nosupersub{}","plainCitation":"12,18","noteIndex":0},"citationItems":[{"id":"yVtMgkma/no4LNsmn","uris":["http://zotero.org/users/10201306/items/9ZWFM8ND"],"itemData":{"id":2415,"type":"article-journal","abstract":"Purpose: Pregnant women across the rural United States have increasingly limited access to obstetric care, especially specialty care for high-risk women and infants. Limited research focuses on access for rural American Indian/Alaskan Native (AIAN) women, a population warranting attention given persistent inequalities in birth outcomes. Methods: Using Montana birth certificate data (2014–2018), we examined variation in travel time to give birth and access to different levels of obstetric care (i.e., the proportion of individuals living within 1- and 2-h drives to facilities), by rurality (Rural-Urban Continuum Code) and race (White and AIAN people). Findings: Results point to limited obstetric care access in remote rural areas in Montana, especially higher-level specialty care, compared to urban or urban-adjacent rural areas. AIAN women traveled significantly farther than White women to access care (24.2 min farther on average), even compared to White women from similarly rural areas (5–13 min farther, after controlling for sociodemographic characteristics, risk factors, and health care utilization). AIAN women were 20 times more likely to give birth at a hospital without obstetric services and had less access to complex obstetric care. Poor access was particularly pronounced among reservation-dwelling AIAN women. Conclusions: It is imperative to consider racial disparities and health inequities underlying poor access to obstetric services across rural America. Current federal policies aim to reduce maternity care professional shortages. Our findings suggest that racial disparities in access to complex obstetric care will persist in Montana unless facility-level infrastructure is also expanded to reach areas serving AIAN women.","container-title":"Journal of Rural Health","DOI":"10.1111/jrh.12572","ISSN":"17480361","page":"1-10","title":"Evaluating disparities in access to obstetric services for American Indian women across Montana","author":[{"family":"Thorsen","given":"Maggie L."},{"family":"Harris","given":"Sean"},{"family":"McGarvey","given":"Ronald"},{"family":"Palacios","given":"Janelle"},{"family":"Thorsen","given":"Andreas"}],"issued":{"date-parts":[["2021"]]}}},{"id":"yVtMgkma/65aNK5AQ","uris":["http://zotero.org/users/10201306/items/MAQEYAM5"],"itemData":{"id":2289,"type":"article-journal","abstract":"OBJECTIVE: To evaluate access to inpatient obstetric care, we determined the proportions of women of reproductive age who resided within 30-minute and 60-minute driving times to the nearest hospital offering perinatal services. METHODS: Perinatal centers, identified from the 2007 American Hospital Association survey, were designated as being level I (uncomplicated obstetric and nursery care), level II (limited complicated care), or level III (full complement of care). The study population consisted of all reproductive-aged (18-39 years) women included in the 2010 U.S. Census Bureau estimates. We used geographic information system mapping software to map 30-minute and 60-minute drive times from the census block group centroid to the nearest perinatal center. RESULTS: A total of 2,606 hospitals in the United States offered some level of perinatal care for the 49.8 million reproductive-aged women. Access to perinatal centers within a 30-minute drive varied by the level of care: 87.5% of the population to any center; 78.6% to level II or level III centers; and 60.8% to level III facilities. Access to the centers within a 60-minute drive also varied: 97.3% of the population to any center; 93.1% to level II or level III centers; and 80.1% to level III facilities. The mostly rural western half of the United States (except for the Pacific Coast) and Alaska had the greatest geographic maldistribution of perinatal services. CONCLUSION: Driving times to hospitals offering perinatal care vary considerably. Using geographic information system software can be valuable for regional obstetric workforce planning and policy-making in relation to accessing care. © 2012 by The American College of Obstetricians and Gynecologists. Published by Lippincott Williams &amp; Wilkins.","container-title":"Obstetrics and Gynecology","DOI":"10.1097/AOG.0b013e318242b4cb","ISSN":"00297844","issue":"3","note":"PMID: 22353960\nCitation Key: Rayburn2012","page":"611-616","title":"Drive times to hospitals with perinatal care in the United States","volume":"119","author":[{"family":"Rayburn","given":"William F."},{"family":"Richards","given":"Michael E."},{"family":"Elwell","given":"Erika C."}],"issued":{"date-parts":[["2012"]]}},"label":"page"}],"schema":"https://github.com/citation-style-language/schema/raw/master/csl-citation.json"} </w:instrText>
      </w:r>
      <w:r w:rsidR="00BF217F" w:rsidRPr="00146A41">
        <w:rPr>
          <w:rFonts w:ascii="Arial" w:eastAsia="Arial" w:hAnsi="Arial" w:cs="Arial"/>
          <w:color w:val="000000" w:themeColor="text1"/>
        </w:rPr>
        <w:fldChar w:fldCharType="separate"/>
      </w:r>
      <w:r w:rsidR="00497D47" w:rsidRPr="00497D47">
        <w:rPr>
          <w:rFonts w:ascii="Arial" w:hAnsi="Arial" w:cs="Arial"/>
          <w:vertAlign w:val="superscript"/>
        </w:rPr>
        <w:t>12,18</w:t>
      </w:r>
      <w:r w:rsidR="00BF217F" w:rsidRPr="00146A41">
        <w:rPr>
          <w:rFonts w:ascii="Arial" w:eastAsia="Arial" w:hAnsi="Arial" w:cs="Arial"/>
          <w:color w:val="000000" w:themeColor="text1"/>
        </w:rPr>
        <w:fldChar w:fldCharType="end"/>
      </w:r>
      <w:r w:rsidR="00BF217F" w:rsidRPr="00146A41">
        <w:rPr>
          <w:rFonts w:ascii="Arial" w:eastAsia="Arial" w:hAnsi="Arial" w:cs="Arial"/>
          <w:color w:val="000000" w:themeColor="text1"/>
        </w:rPr>
        <w:t xml:space="preserve"> and distance to the nearest </w:t>
      </w:r>
      <w:r w:rsidR="00F65C0D">
        <w:rPr>
          <w:rFonts w:ascii="Arial" w:eastAsia="Arial" w:hAnsi="Arial" w:cs="Arial"/>
          <w:color w:val="000000" w:themeColor="text1"/>
        </w:rPr>
        <w:t xml:space="preserve">facility </w:t>
      </w:r>
      <w:r w:rsidR="00BF217F" w:rsidRPr="00146A41">
        <w:rPr>
          <w:rFonts w:ascii="Arial" w:eastAsia="Arial" w:hAnsi="Arial" w:cs="Arial"/>
          <w:color w:val="000000" w:themeColor="text1"/>
        </w:rPr>
        <w:t>offering critical care obstetric (CCO) services</w:t>
      </w:r>
      <w:r w:rsidR="00BF217F" w:rsidRPr="00146A41">
        <w:rPr>
          <w:rFonts w:ascii="Arial" w:eastAsia="Arial" w:hAnsi="Arial" w:cs="Arial"/>
          <w:color w:val="000000" w:themeColor="text1"/>
        </w:rPr>
        <w:fldChar w:fldCharType="begin"/>
      </w:r>
      <w:r w:rsidR="00EA199D">
        <w:rPr>
          <w:rFonts w:ascii="Arial" w:eastAsia="Arial" w:hAnsi="Arial" w:cs="Arial"/>
          <w:color w:val="000000" w:themeColor="text1"/>
        </w:rPr>
        <w:instrText xml:space="preserve"> ADDIN ZOTERO_ITEM CSL_CITATION {"citationID":"a2n0dst47ed","properties":{"formattedCitation":"\\super 19,20\\nosupersub{}","plainCitation":"19,20","noteIndex":0},"citationItems":[{"id":"yVtMgkma/cIhFzKZx","uris":["http://zotero.org/users/10201306/items/TQUYJHWK"],"itemData":{"id":2429,"type":"article-journal","abstract":"Background Perinatal services exist today as a dyad of maternal and neonatal care. When perinatal care is fragmented or unavailable, excess morbidity and mortality may occur in pregnant women and newborns. Objective The objective of the study was to describe spatial relationships between women of reproductive age, individual perinatal subspecialists (maternal-fetal medicine and neonatology), and obstetric and neonatal critical care facilities in the United States to identify gaps in health care access. Study Design We used geographic visualization and conducted surface interpolation, nearest neighbor, and proximity analyses. Source data included 2010 US Census, October 2013 National Provider Index, 2012 American Hospital Association, 2012 National Center for Health Statistics Natality File, and the 2011 American Academy of Pediatrics directory. Results In October 2013, there were 2.5 neonatologists for every maternal-fetal medicine specialist in the United States. In 2012 there were 1.4 level III or higher neonatal intensive care units for every level III obstetric unit (hereafter, obstetric critical care unit). Nationally, 87% of women of reproductive age live within 50 miles of both an obstetric critical care unit and a neonatal intensive care unit. However, 18% of obstetric critical care units had no neonatal intensive care unit, and 20% of neonatal intensive care units had no obstetric critical care unit within a 10 mile radius. Additionally, 26% of obstetric critical care units had no maternal-fetal medicine specialist practicing within 10 miles of the facility, and 4% of neonatal intensive care units had no neonatologist practicing within 10 miles. Conclusion Gaps in access and discordance between the availability of level III or higher obstetric and neonatal care may affect the delivery of risk-appropriate care for high-risk maternal fetal dyads. Further study is needed to understand the importance of these gaps and discordance on maternal and neonatal outcomes.","container-title":"American Journal of Obstetrics and Gynecology","DOI":"10.1016/j.ajog.2016.10.011","ISSN":"10976868","issue":"2","note":"PMID: 27773712","page":"185.e1-185.e10","title":"Perinatal regionalization: a geospatial view of perinatal critical care, United States, 2010–2013","volume":"216","author":[{"family":"Brantley","given":"Mary D."},{"family":"Davis","given":"Nicole L."},{"family":"Goodman","given":"David A."},{"family":"Callaghan","given":"William M."},{"family":"Barfield","given":"Wanda D."}],"issued":{"date-parts":[["2017"]]}}},{"id":"yVtMgkma/jxvLRfcm","uris":["http://zotero.org/users/10201306/items/VFVJ7BIT"],"itemData":{"id":2202,"type":"article-journal","abstract":"Background: The goal of risk-appropriate maternal care is for high-risk pregnant women to receive specialized obstetrical services in facilities equipped with capabilities and staffing to provide care or transfer to facilities with resources available to provide care. In the United States, geographic access to critical care obstetrics varies. It is unknown whether this variation in proximity to critical care obstetrics differs by race, ethnicity, and region. Objective: We examined the geographic access, defined as residence within 50 miles of a facility capable of providing risk-appropriate critical care obstetrics services for women of reproductive age, by distribution of race and ethnicity. Study Design: Descriptive spatial analysis was used to assess geographic distance to critical care obstetrics for women of reproductive age by race and ethnicity. Data were analyzed geographically: nationally, by the Department of Health and Human Services regions, and by all 50 states and the District of Columbia. Dot density analysis was used to visualize geographic distributions of women by residence and critical care obstetrics facilities across the United States. Proximity analysis defined the proportion of women living within an approximate 50-mile radius of facilities. Source data included the 2015 American Community Survey from the United States Census Bureau and the 2015 American Hospital Association Annual Survey. Results: Geographic access to critical care obstetrics was the greatest for Asian and Pacific Islander women of reproductive age (95.8%), followed by black (93.5%), Hispanic (91.4%), and white women of reproductive age (89.1%). American Indian and Alaska Native women had more limited geographic access (66%) in all regions. Visualization of proximity to critical care obstetrics indicated that facilities were predominantly located in urban areas, which may limit access to women in frontier or rural areas of states including nationally recognized reservations where larger proportions of white women and American Indian and Alaska Native women reside, respectively. Conclusion: Disparities in proximity to critical care obstetrics exist in rural and frontier areas of the United States, which affect white women and American Indian and Alaska Native women, primarily. Examining insurance coverage, interstate hospital referral networks, and transportation barriers may provide further insight into critical care obstetrics accessibility. Further exploring the role of other equity-based measures of access on disparities beyond geography is warranted.","container-title":"American Journal of Obstetrics and Gynecology","DOI":"10.1016/j.ajog.2020.08.042","ISSN":"10976868","issue":"3","note":"PMID: 32835715","page":"304.e1-304.e11","title":"Geographic access to critical care obstetrics for women of reproductive age by race and ethnicity","volume":"224","author":[{"family":"Kroelinger","given":"Charlan D."},{"family":"Brantley","given":"Mary D."},{"family":"Fuller","given":"Taleria R."},{"family":"Okoroh","given":"Ekwutosi M."},{"family":"Monsour","given":"Michael J."},{"family":"Cox","given":"Shanna"},{"family":"Barfield","given":"Wanda D."}],"issued":{"date-parts":[["2021"]]}}}],"schema":"https://github.com/citation-style-language/schema/raw/master/csl-citation.json"} </w:instrText>
      </w:r>
      <w:r w:rsidR="00BF217F" w:rsidRPr="00146A41">
        <w:rPr>
          <w:rFonts w:ascii="Arial" w:eastAsia="Arial" w:hAnsi="Arial" w:cs="Arial"/>
          <w:color w:val="000000" w:themeColor="text1"/>
        </w:rPr>
        <w:fldChar w:fldCharType="separate"/>
      </w:r>
      <w:r w:rsidR="00497D47" w:rsidRPr="00497D47">
        <w:rPr>
          <w:rFonts w:ascii="Arial" w:hAnsi="Arial" w:cs="Arial"/>
          <w:vertAlign w:val="superscript"/>
        </w:rPr>
        <w:t>19,20</w:t>
      </w:r>
      <w:r w:rsidR="00BF217F" w:rsidRPr="00146A41">
        <w:rPr>
          <w:rFonts w:ascii="Arial" w:eastAsia="Arial" w:hAnsi="Arial" w:cs="Arial"/>
          <w:color w:val="000000" w:themeColor="text1"/>
        </w:rPr>
        <w:fldChar w:fldCharType="end"/>
      </w:r>
      <w:r w:rsidR="00BF217F" w:rsidRPr="00146A41">
        <w:rPr>
          <w:rFonts w:ascii="Arial" w:eastAsia="Arial" w:hAnsi="Arial" w:cs="Arial"/>
          <w:color w:val="000000" w:themeColor="text1"/>
        </w:rPr>
        <w:t xml:space="preserve"> as key </w:t>
      </w:r>
      <w:r w:rsidR="00BF217F">
        <w:rPr>
          <w:rFonts w:ascii="Arial" w:eastAsia="Arial" w:hAnsi="Arial" w:cs="Arial"/>
          <w:color w:val="000000" w:themeColor="text1"/>
        </w:rPr>
        <w:t>measure</w:t>
      </w:r>
      <w:r w:rsidR="00BF217F" w:rsidRPr="00146A41">
        <w:rPr>
          <w:rFonts w:ascii="Arial" w:eastAsia="Arial" w:hAnsi="Arial" w:cs="Arial"/>
          <w:color w:val="000000" w:themeColor="text1"/>
        </w:rPr>
        <w:t>s for quantifying potential access.</w:t>
      </w:r>
      <w:r w:rsidR="00BF217F">
        <w:rPr>
          <w:rFonts w:ascii="Arial" w:eastAsia="Arial" w:hAnsi="Arial" w:cs="Arial"/>
          <w:color w:val="000000" w:themeColor="text1"/>
        </w:rPr>
        <w:t xml:space="preserve"> </w:t>
      </w:r>
    </w:p>
    <w:p w14:paraId="4727A064" w14:textId="77777777" w:rsidR="00BF217F" w:rsidRDefault="00BF217F" w:rsidP="00BF217F">
      <w:pPr>
        <w:spacing w:line="480" w:lineRule="auto"/>
        <w:rPr>
          <w:rFonts w:ascii="Arial" w:eastAsia="Arial" w:hAnsi="Arial" w:cs="Arial"/>
          <w:color w:val="000000" w:themeColor="text1"/>
        </w:rPr>
      </w:pPr>
    </w:p>
    <w:p w14:paraId="5640EB9A" w14:textId="453FF629" w:rsidR="00BF217F" w:rsidRDefault="00BF217F" w:rsidP="00BF217F">
      <w:pPr>
        <w:spacing w:line="480" w:lineRule="auto"/>
        <w:rPr>
          <w:rFonts w:ascii="Arial" w:eastAsia="Arial" w:hAnsi="Arial" w:cs="Arial"/>
          <w:color w:val="000000" w:themeColor="text1"/>
        </w:rPr>
      </w:pPr>
      <w:r>
        <w:rPr>
          <w:rFonts w:ascii="Arial" w:eastAsia="Arial" w:hAnsi="Arial" w:cs="Arial"/>
          <w:color w:val="000000" w:themeColor="text1"/>
        </w:rPr>
        <w:t>In contrast to these existing studies that measure current levels of access, we consider</w:t>
      </w:r>
      <w:r w:rsidR="00F65C0D">
        <w:rPr>
          <w:rFonts w:ascii="Arial" w:eastAsia="Arial" w:hAnsi="Arial" w:cs="Arial"/>
          <w:color w:val="000000" w:themeColor="text1"/>
        </w:rPr>
        <w:t>ed</w:t>
      </w:r>
      <w:r>
        <w:rPr>
          <w:rFonts w:ascii="Arial" w:eastAsia="Arial" w:hAnsi="Arial" w:cs="Arial"/>
          <w:color w:val="000000" w:themeColor="text1"/>
        </w:rPr>
        <w:t xml:space="preserve"> the implications of using these metrics as key performance indicators for tracking improvements in access to obstetric care</w:t>
      </w:r>
      <w:bookmarkStart w:id="2" w:name="_Hlk164954729"/>
      <w:r>
        <w:rPr>
          <w:rFonts w:ascii="Arial" w:eastAsia="Arial" w:hAnsi="Arial" w:cs="Arial"/>
          <w:color w:val="000000" w:themeColor="text1"/>
        </w:rPr>
        <w:t xml:space="preserve">. </w:t>
      </w:r>
      <w:bookmarkStart w:id="3" w:name="_Hlk164434663"/>
      <w:proofErr w:type="gramStart"/>
      <w:r>
        <w:rPr>
          <w:rFonts w:ascii="Arial" w:eastAsia="Arial" w:hAnsi="Arial" w:cs="Arial"/>
          <w:color w:val="000000" w:themeColor="text1"/>
        </w:rPr>
        <w:t>In particular, we</w:t>
      </w:r>
      <w:proofErr w:type="gramEnd"/>
      <w:r>
        <w:rPr>
          <w:rFonts w:ascii="Arial" w:eastAsia="Arial" w:hAnsi="Arial" w:cs="Arial"/>
          <w:color w:val="000000" w:themeColor="text1"/>
        </w:rPr>
        <w:t xml:space="preserve"> ask</w:t>
      </w:r>
      <w:r w:rsidR="00F65C0D">
        <w:rPr>
          <w:rFonts w:ascii="Arial" w:eastAsia="Arial" w:hAnsi="Arial" w:cs="Arial"/>
          <w:color w:val="000000" w:themeColor="text1"/>
        </w:rPr>
        <w:t>ed</w:t>
      </w:r>
      <w:r>
        <w:rPr>
          <w:rFonts w:ascii="Arial" w:eastAsia="Arial" w:hAnsi="Arial" w:cs="Arial"/>
          <w:color w:val="000000" w:themeColor="text1"/>
        </w:rPr>
        <w:t>:</w:t>
      </w:r>
      <w:r w:rsidRPr="001B2DD0">
        <w:rPr>
          <w:rFonts w:ascii="Arial" w:eastAsia="Arial" w:hAnsi="Arial" w:cs="Arial"/>
          <w:color w:val="000000" w:themeColor="text1"/>
        </w:rPr>
        <w:t xml:space="preserve"> </w:t>
      </w:r>
      <w:bookmarkStart w:id="4" w:name="_Hlk164434435"/>
      <w:r w:rsidR="004C5B6F">
        <w:rPr>
          <w:rFonts w:ascii="Arial" w:eastAsia="Arial" w:hAnsi="Arial" w:cs="Arial"/>
          <w:color w:val="000000" w:themeColor="text1"/>
        </w:rPr>
        <w:t>what</w:t>
      </w:r>
      <w:r>
        <w:rPr>
          <w:rFonts w:ascii="Arial" w:eastAsia="Arial" w:hAnsi="Arial" w:cs="Arial"/>
          <w:color w:val="000000" w:themeColor="text1"/>
        </w:rPr>
        <w:t xml:space="preserve"> is required for states</w:t>
      </w:r>
      <w:r w:rsidRPr="001B2DD0">
        <w:rPr>
          <w:rFonts w:ascii="Arial" w:eastAsia="Arial" w:hAnsi="Arial" w:cs="Arial"/>
          <w:color w:val="000000" w:themeColor="text1"/>
        </w:rPr>
        <w:t xml:space="preserve"> to reduce the number of women</w:t>
      </w:r>
      <w:r w:rsidR="00327130">
        <w:rPr>
          <w:rFonts w:ascii="Arial" w:eastAsia="Arial" w:hAnsi="Arial" w:cs="Arial"/>
          <w:color w:val="000000" w:themeColor="text1"/>
        </w:rPr>
        <w:t xml:space="preserve"> who lack access to obstetric care</w:t>
      </w:r>
      <w:r w:rsidR="004C5B6F">
        <w:rPr>
          <w:rFonts w:ascii="Arial" w:eastAsia="Arial" w:hAnsi="Arial" w:cs="Arial"/>
          <w:color w:val="000000" w:themeColor="text1"/>
        </w:rPr>
        <w:t>, as defined by two different access to care measures</w:t>
      </w:r>
      <w:r w:rsidRPr="001B2DD0">
        <w:rPr>
          <w:rFonts w:ascii="Arial" w:eastAsia="Arial" w:hAnsi="Arial" w:cs="Arial"/>
          <w:color w:val="000000" w:themeColor="text1"/>
        </w:rPr>
        <w:t>?</w:t>
      </w:r>
      <w:bookmarkEnd w:id="4"/>
      <w:r>
        <w:rPr>
          <w:rFonts w:ascii="Arial" w:eastAsia="Arial" w:hAnsi="Arial" w:cs="Arial"/>
          <w:color w:val="000000" w:themeColor="text1"/>
        </w:rPr>
        <w:t xml:space="preserve">  To answer </w:t>
      </w:r>
      <w:r w:rsidR="004C5B6F">
        <w:rPr>
          <w:rFonts w:ascii="Arial" w:eastAsia="Arial" w:hAnsi="Arial" w:cs="Arial"/>
          <w:color w:val="000000" w:themeColor="text1"/>
        </w:rPr>
        <w:t xml:space="preserve">this </w:t>
      </w:r>
      <w:r>
        <w:rPr>
          <w:rFonts w:ascii="Arial" w:eastAsia="Arial" w:hAnsi="Arial" w:cs="Arial"/>
          <w:color w:val="000000" w:themeColor="text1"/>
        </w:rPr>
        <w:t>question, we consider</w:t>
      </w:r>
      <w:r w:rsidR="00F65C0D">
        <w:rPr>
          <w:rFonts w:ascii="Arial" w:eastAsia="Arial" w:hAnsi="Arial" w:cs="Arial"/>
          <w:color w:val="000000" w:themeColor="text1"/>
        </w:rPr>
        <w:t>ed</w:t>
      </w:r>
      <w:r>
        <w:rPr>
          <w:rFonts w:ascii="Arial" w:eastAsia="Arial" w:hAnsi="Arial" w:cs="Arial"/>
          <w:color w:val="000000" w:themeColor="text1"/>
        </w:rPr>
        <w:t xml:space="preserve"> the implications of expanding access to care through facility expansions by drawing upon </w:t>
      </w:r>
      <w:r>
        <w:rPr>
          <w:rFonts w:ascii="Arial" w:eastAsia="Arial" w:hAnsi="Arial" w:cs="Arial"/>
          <w:i/>
          <w:iCs/>
          <w:color w:val="000000" w:themeColor="text1"/>
        </w:rPr>
        <w:t>mathematical optimization</w:t>
      </w:r>
      <w:r>
        <w:rPr>
          <w:rFonts w:ascii="Arial" w:eastAsia="Arial" w:hAnsi="Arial" w:cs="Arial"/>
          <w:color w:val="000000" w:themeColor="text1"/>
        </w:rPr>
        <w:t>.</w:t>
      </w:r>
      <w:bookmarkEnd w:id="2"/>
      <w:bookmarkEnd w:id="3"/>
      <w:r>
        <w:rPr>
          <w:rFonts w:ascii="Arial" w:eastAsia="Arial" w:hAnsi="Arial" w:cs="Arial"/>
          <w:color w:val="000000" w:themeColor="text1"/>
        </w:rPr>
        <w:t xml:space="preserve"> Optimization is a mathematical science that is widely used to identify the ideal solution while considering the complex interactions and constraints within a system.</w:t>
      </w:r>
      <w:r>
        <w:rPr>
          <w:rFonts w:ascii="Arial" w:eastAsia="Arial" w:hAnsi="Arial" w:cs="Arial"/>
          <w:color w:val="000000" w:themeColor="text1"/>
        </w:rPr>
        <w:fldChar w:fldCharType="begin"/>
      </w:r>
      <w:r>
        <w:rPr>
          <w:rFonts w:ascii="Arial" w:eastAsia="Arial" w:hAnsi="Arial" w:cs="Arial"/>
          <w:color w:val="000000" w:themeColor="text1"/>
        </w:rPr>
        <w:instrText xml:space="preserve"> ADDIN ZOTERO_ITEM CSL_CITATION {"citationID":"aq01imn6g3","properties":{"formattedCitation":"\\super 21\\nosupersub{}","plainCitation":"21","noteIndex":0},"citationItems":[{"id":150,"uris":["http://zotero.org/users/local/h9VKcLT4/items/NZG3XB5Z"],"itemData":{"id":150,"type":"article-journal","container-title":"IEEE Antennas and Propagation Magazine","DOI":"10.1109/MAP.1996.500234","ISSN":"1558-4143","issue":"2","note":"event-title: IEEE Antennas and Propagation Magazine","page":"60-","source":"IEEE Xplore","title":"An Introduction to Optimization","volume":"38","author":[{"family":"Chong","given":"E.K.P."},{"family":"Zak","given":"S.H."}],"issued":{"date-parts":[["1996",4]]}}}],"schema":"https://github.com/citation-style-language/schema/raw/master/csl-citation.json"} </w:instrText>
      </w:r>
      <w:r>
        <w:rPr>
          <w:rFonts w:ascii="Arial" w:eastAsia="Arial" w:hAnsi="Arial" w:cs="Arial"/>
          <w:color w:val="000000" w:themeColor="text1"/>
        </w:rPr>
        <w:fldChar w:fldCharType="separate"/>
      </w:r>
      <w:r w:rsidRPr="00D846DE">
        <w:rPr>
          <w:rFonts w:ascii="Arial" w:hAnsi="Arial" w:cs="Arial"/>
          <w:vertAlign w:val="superscript"/>
        </w:rPr>
        <w:t>21</w:t>
      </w:r>
      <w:r>
        <w:rPr>
          <w:rFonts w:ascii="Arial" w:eastAsia="Arial" w:hAnsi="Arial" w:cs="Arial"/>
          <w:color w:val="000000" w:themeColor="text1"/>
        </w:rPr>
        <w:fldChar w:fldCharType="end"/>
      </w:r>
      <w:r>
        <w:rPr>
          <w:rFonts w:ascii="Arial" w:eastAsia="Arial" w:hAnsi="Arial" w:cs="Arial"/>
          <w:color w:val="000000" w:themeColor="text1"/>
        </w:rPr>
        <w:t xml:space="preserve"> The specific type of optimization modeling framework, facility location modeling, has often been used to evaluate the ideal placement of healthcare facilities to ensure proper coverage of a patient population.</w:t>
      </w:r>
      <w:r w:rsidRPr="007268C7">
        <w:rPr>
          <w:rFonts w:ascii="Arial" w:eastAsia="Arial" w:hAnsi="Arial" w:cs="Arial"/>
        </w:rPr>
        <w:fldChar w:fldCharType="begin"/>
      </w:r>
      <w:r>
        <w:rPr>
          <w:rFonts w:ascii="Arial" w:eastAsia="Arial" w:hAnsi="Arial" w:cs="Arial"/>
        </w:rPr>
        <w:instrText xml:space="preserve"> ADDIN ZOTERO_ITEM CSL_CITATION {"citationID":"a1q9eqm3lse","properties":{"formattedCitation":"\\super 22\\uc0\\u8211{}24\\nosupersub{}","plainCitation":"22–24","noteIndex":0},"citationItems":[{"id":153,"uris":["http://zotero.org/users/local/h9VKcLT4/items/5XE8BSC7"],"itemData":{"id":153,"type":"chapter","abstract":"This chapter reviews the location set covering model, maximal covering model and P-median model. These models form the heart of the models used in location planning in health care. The health care and related location literature is then classified into one of three broad areas: accessibility models, adaptability models and availability models. Each class is reviewed and selected formulations are presented. A novel application of the set covering model to the analysis of cytological samples is then discussed. The chapter concludes with directions for future work.","collection-title":"International Series in Operations Research &amp; Management Science","container-title":"Operations Research and Health Care: A Handbook of Methods and Applications","event-place":"Boston, MA","ISBN":"978-1-4020-8066-1","language":"en","note":"DOI: 10.1007/1-4020-8066-2_3","page":"43-76","publisher":"Springer US","publisher-place":"Boston, MA","source":"Springer Link","title":"Location of Health Care Facilities","URL":"https://doi.org/10.1007/1-4020-8066-2_3","author":[{"family":"Daskin","given":"Mark S."},{"family":"Dean","given":"Latoya K."}],"editor":[{"family":"Brandeau","given":"Margaret L."},{"family":"Sainfort","given":"François"},{"family":"Pierskalla","given":"William P."}],"accessed":{"date-parts":[["2023",10,23]]},"issued":{"date-parts":[["2004"]]}}},{"id":158,"uris":["http://zotero.org/users/local/h9VKcLT4/items/BLHMIAMH"],"itemData":{"id":158,"type":"article-journal","abstract":"Accessibility to healthcare has a direct bearing on the overall well-being of the population. Poor access to healthcare has serious consequences particularly in low and low-middle income countries (LMIC) in sub-Saharan Africa. The lack of detailed and up-to-date spatial data and health information in these regions further challenges both the accurate assessment of spatial accessibility and the determination of optimal locations of healthcare facilities that would improve health service planning. In the present study, we proposed a systematic approach to assess the spatial accessibility to healthcare and to identify optimal locations for additional healthcare facilities based on the accessibility measures. Results from a raster-based accessibility measurement showed that majority of population could not reach the nearest hospitals within 2-hours; only 25%, 50%, and 44% of population reached the nearest hospital within 2-hours under walking, motor and, bus travel scenarios, respectively. Our results also showed that the five newly proposed hospitals whose optimal locations were determined using a location-allocation model could potentially increase 11.41%, 8.29%, and 8.95% of additional population coverage for the three travel scenarios. The proposed health system evaluation approach and the health care planning based on open-source data derived from remote sensing and crowdsourcing and the spatial modeling approach has the potential to be useful in LMIC to improve overall population health.","container-title":"Applied Geography","DOI":"10.1016/j.apgeog.2020.102262","ISSN":"0143-6228","journalAbbreviation":"Applied Geography","page":"102262","source":"ScienceDirect","title":"Improving the spatial accessibility of healthcare in North Kivu, Democratic Republic of Congo","volume":"121","author":[{"family":"Pu","given":"Qiang"},{"family":"Yoo","given":"Eun-Hye"},{"family":"Rothstein","given":"David H."},{"family":"Cairo","given":"Sarah"},{"family":"Malemo","given":"Luc"}],"issued":{"date-parts":[["2020",8,1]]}}},{"id":167,"uris":["http://zotero.org/users/local/h9VKcLT4/items/BSVSSEPM"],"itemData":{"id":167,"type":"article-journal","abstract":"Community Health Centers (CHCs) provide family-oriented healthcare services for people living in rural and urban medically underserved communities; they are an important part of the government's plan to make healthcare more affordable. An optimization model is developed to determine the best location and number of new CHCs in a geographical network, as well as what services each CHC should offer at which capacity level. The weighted demand coverage of the needy population is maximized subject to budget and capacity constraints, where costs are fixed and variable. Statistical methods are applied to national health databases to determine important predictors of healthcare need and disease weights, and these methods are applied to census data to obtain county-based estimates of demand. Using several performance metrics such as the number of encounters, service of uninsured persons, and coverage of rural counties, the results of the system approach to location are analyzed using the state of Georgia as a prototype. It is demonstrated that optimizing the overall network can result in improvements of 20% in several measures. The proposed model is used to analyze policy questions such as how to serve the uninsured.","container-title":"IIE Transactions","DOI":"10.1080/07408170802165864","ISSN":"0740-817X","issue":"9","note":"publisher: Taylor &amp; Francis\n_eprint: https://doi.org/10.1080/07408170802165864","page":"880-892","source":"Taylor and Francis+NEJM","title":"Optimization of community health center locations and service offerings with statistical need estimation","volume":"40","author":[{"family":"Griffin","given":"Paul M."},{"family":"Scherrer","given":"Christina R."},{"family":"Swann","given":"Julie L."}],"issued":{"date-parts":[["2008",7,21]]}}}],"schema":"https://github.com/citation-style-language/schema/raw/master/csl-citation.json"} </w:instrText>
      </w:r>
      <w:r w:rsidRPr="007268C7">
        <w:rPr>
          <w:rFonts w:ascii="Arial" w:eastAsia="Arial" w:hAnsi="Arial" w:cs="Arial"/>
        </w:rPr>
        <w:fldChar w:fldCharType="separate"/>
      </w:r>
      <w:r w:rsidRPr="00D846DE">
        <w:rPr>
          <w:rFonts w:ascii="Arial" w:hAnsi="Arial" w:cs="Arial"/>
          <w:vertAlign w:val="superscript"/>
        </w:rPr>
        <w:t>22–24</w:t>
      </w:r>
      <w:r w:rsidRPr="007268C7">
        <w:rPr>
          <w:rFonts w:ascii="Arial" w:eastAsia="Arial" w:hAnsi="Arial" w:cs="Arial"/>
        </w:rPr>
        <w:fldChar w:fldCharType="end"/>
      </w:r>
      <w:r w:rsidRPr="007268C7">
        <w:rPr>
          <w:rFonts w:ascii="Arial" w:eastAsia="Arial" w:hAnsi="Arial" w:cs="Arial"/>
        </w:rPr>
        <w:t xml:space="preserve"> A comprehensive review of healthcare facility location modeling is provided by </w:t>
      </w:r>
      <w:proofErr w:type="spellStart"/>
      <w:r w:rsidRPr="007268C7">
        <w:rPr>
          <w:rFonts w:ascii="Arial" w:eastAsia="Arial" w:hAnsi="Arial" w:cs="Arial"/>
        </w:rPr>
        <w:t>Admadi</w:t>
      </w:r>
      <w:proofErr w:type="spellEnd"/>
      <w:r w:rsidRPr="007268C7">
        <w:rPr>
          <w:rFonts w:ascii="Arial" w:eastAsia="Arial" w:hAnsi="Arial" w:cs="Arial"/>
        </w:rPr>
        <w:t>-Javid et al.</w:t>
      </w:r>
      <w:r w:rsidRPr="007268C7">
        <w:rPr>
          <w:rFonts w:ascii="Arial" w:eastAsia="Arial" w:hAnsi="Arial" w:cs="Arial"/>
        </w:rPr>
        <w:fldChar w:fldCharType="begin"/>
      </w:r>
      <w:r>
        <w:rPr>
          <w:rFonts w:ascii="Arial" w:eastAsia="Arial" w:hAnsi="Arial" w:cs="Arial"/>
        </w:rPr>
        <w:instrText xml:space="preserve"> ADDIN ZOTERO_ITEM CSL_CITATION {"citationID":"a2afho7krqa","properties":{"formattedCitation":"\\super 25\\nosupersub{}","plainCitation":"25","noteIndex":0},"citationItems":[{"id":156,"uris":["http://zotero.org/users/local/h9VKcLT4/items/433NBBTG"],"itemData":{"id":156,"type":"article-journal","abstract":"Healthcare facility (HCF) location has attracted considerable attention from the operations research community over nearly four decades as one of the most important strategic issues in healthcare systems, disaster management, and humanitarian logistics. However, the lack of a comprehensive review in the last decade is a serious shortcoming in the literature of HCF location. This survey presents a framework to classify different types of non-emergency and emergency HCFs in terms of location management, and reviews the literature based on the framework. The papers on HCF location problems are classified in detailed tables along ten descriptive dimensions, which are consideration of uncertainty, multi-period setting, particular input/setting, objective function, decision variable, constraint, basic discrete location problem, mathematical modeling approach, solution method, and case study inclusion. For each HCF type, research gaps and possible future directions are identified. Moreover, the literature and future research possibilities are analyzed in terms of modeling approach and solution method.","container-title":"Computers &amp; Operations Research","DOI":"10.1016/j.cor.2016.05.018","ISSN":"0305-0548","journalAbbreviation":"Computers &amp; Operations Research","page":"223-263","source":"ScienceDirect","title":"A survey of healthcare facility location","volume":"79","author":[{"family":"Ahmadi-Javid","given":"Amir"},{"family":"Seyedi","given":"Pardis"},{"family":"Syam","given":"Siddhartha S."}],"issued":{"date-parts":[["2017",3,1]]}}}],"schema":"https://github.com/citation-style-language/schema/raw/master/csl-citation.json"} </w:instrText>
      </w:r>
      <w:r w:rsidRPr="007268C7">
        <w:rPr>
          <w:rFonts w:ascii="Arial" w:eastAsia="Arial" w:hAnsi="Arial" w:cs="Arial"/>
        </w:rPr>
        <w:fldChar w:fldCharType="separate"/>
      </w:r>
      <w:r w:rsidRPr="00D846DE">
        <w:rPr>
          <w:rFonts w:ascii="Arial" w:hAnsi="Arial" w:cs="Arial"/>
          <w:vertAlign w:val="superscript"/>
        </w:rPr>
        <w:t>25</w:t>
      </w:r>
      <w:r w:rsidRPr="007268C7">
        <w:rPr>
          <w:rFonts w:ascii="Arial" w:eastAsia="Arial" w:hAnsi="Arial" w:cs="Arial"/>
        </w:rPr>
        <w:fldChar w:fldCharType="end"/>
      </w:r>
    </w:p>
    <w:p w14:paraId="139B5388" w14:textId="77777777" w:rsidR="00BF217F" w:rsidRPr="00146A41" w:rsidRDefault="00BF217F" w:rsidP="00BF217F">
      <w:pPr>
        <w:spacing w:line="480" w:lineRule="auto"/>
        <w:rPr>
          <w:rFonts w:ascii="Arial" w:eastAsia="Arial" w:hAnsi="Arial" w:cs="Arial"/>
          <w:color w:val="000000"/>
          <w:shd w:val="clear" w:color="auto" w:fill="FFFFFF"/>
        </w:rPr>
      </w:pPr>
    </w:p>
    <w:p w14:paraId="48E0410D" w14:textId="2268728C" w:rsidR="00BF217F" w:rsidRDefault="00BF217F" w:rsidP="00BF217F">
      <w:pPr>
        <w:spacing w:line="480" w:lineRule="auto"/>
        <w:rPr>
          <w:rFonts w:ascii="Arial" w:eastAsia="Arial" w:hAnsi="Arial" w:cs="Arial"/>
          <w:color w:val="000000"/>
          <w:shd w:val="clear" w:color="auto" w:fill="FFFFFF"/>
        </w:rPr>
      </w:pPr>
      <w:r w:rsidRPr="00146A41">
        <w:rPr>
          <w:rFonts w:ascii="Arial" w:eastAsia="Arial" w:hAnsi="Arial" w:cs="Arial"/>
          <w:color w:val="000000"/>
          <w:shd w:val="clear" w:color="auto" w:fill="FFFFFF"/>
        </w:rPr>
        <w:lastRenderedPageBreak/>
        <w:t xml:space="preserve">In this article, we </w:t>
      </w:r>
      <w:r>
        <w:rPr>
          <w:rFonts w:ascii="Arial" w:eastAsia="Arial" w:hAnsi="Arial" w:cs="Arial"/>
          <w:color w:val="000000"/>
          <w:shd w:val="clear" w:color="auto" w:fill="FFFFFF"/>
        </w:rPr>
        <w:t>characterize</w:t>
      </w:r>
      <w:r w:rsidR="00F65C0D">
        <w:rPr>
          <w:rFonts w:ascii="Arial" w:eastAsia="Arial" w:hAnsi="Arial" w:cs="Arial"/>
          <w:color w:val="000000"/>
          <w:shd w:val="clear" w:color="auto" w:fill="FFFFFF"/>
        </w:rPr>
        <w:t>d</w:t>
      </w:r>
      <w:r>
        <w:rPr>
          <w:rFonts w:ascii="Arial" w:eastAsia="Arial" w:hAnsi="Arial" w:cs="Arial"/>
          <w:color w:val="000000"/>
          <w:shd w:val="clear" w:color="auto" w:fill="FFFFFF"/>
        </w:rPr>
        <w:t xml:space="preserve"> access to obstetric care using existing access measures and evaluate</w:t>
      </w:r>
      <w:r w:rsidR="00F65C0D">
        <w:rPr>
          <w:rFonts w:ascii="Arial" w:eastAsia="Arial" w:hAnsi="Arial" w:cs="Arial"/>
          <w:color w:val="000000"/>
          <w:shd w:val="clear" w:color="auto" w:fill="FFFFFF"/>
        </w:rPr>
        <w:t>d</w:t>
      </w:r>
      <w:r>
        <w:rPr>
          <w:rFonts w:ascii="Arial" w:eastAsia="Arial" w:hAnsi="Arial" w:cs="Arial"/>
          <w:color w:val="000000"/>
          <w:shd w:val="clear" w:color="auto" w:fill="FFFFFF"/>
        </w:rPr>
        <w:t xml:space="preserve"> these existing measures by determining how many facilities are needed to provide a sufficient level of access according to these measures</w:t>
      </w:r>
      <w:r w:rsidRPr="00146A41">
        <w:rPr>
          <w:rFonts w:ascii="Arial" w:eastAsia="Arial" w:hAnsi="Arial" w:cs="Arial"/>
          <w:color w:val="000000"/>
          <w:shd w:val="clear" w:color="auto" w:fill="FFFFFF"/>
        </w:rPr>
        <w:t xml:space="preserve">. </w:t>
      </w:r>
      <w:r>
        <w:rPr>
          <w:rFonts w:ascii="Arial" w:eastAsia="Arial" w:hAnsi="Arial" w:cs="Arial"/>
          <w:color w:val="000000"/>
          <w:shd w:val="clear" w:color="auto" w:fill="FFFFFF"/>
        </w:rPr>
        <w:t>We focus</w:t>
      </w:r>
      <w:r w:rsidR="00F65C0D">
        <w:rPr>
          <w:rFonts w:ascii="Arial" w:eastAsia="Arial" w:hAnsi="Arial" w:cs="Arial"/>
          <w:color w:val="000000"/>
          <w:shd w:val="clear" w:color="auto" w:fill="FFFFFF"/>
        </w:rPr>
        <w:t>ed</w:t>
      </w:r>
      <w:r>
        <w:rPr>
          <w:rFonts w:ascii="Arial" w:eastAsia="Arial" w:hAnsi="Arial" w:cs="Arial"/>
          <w:color w:val="000000"/>
          <w:shd w:val="clear" w:color="auto" w:fill="FFFFFF"/>
        </w:rPr>
        <w:t xml:space="preserve"> on the State of Georgia because Georgia has one of the highest rates of maternal mortality in the U</w:t>
      </w:r>
      <w:r w:rsidR="00343D29">
        <w:rPr>
          <w:rFonts w:ascii="Arial" w:eastAsia="Arial" w:hAnsi="Arial" w:cs="Arial"/>
          <w:color w:val="000000"/>
          <w:shd w:val="clear" w:color="auto" w:fill="FFFFFF"/>
        </w:rPr>
        <w:t>.</w:t>
      </w:r>
      <w:r>
        <w:rPr>
          <w:rFonts w:ascii="Arial" w:eastAsia="Arial" w:hAnsi="Arial" w:cs="Arial"/>
          <w:color w:val="000000"/>
          <w:shd w:val="clear" w:color="auto" w:fill="FFFFFF"/>
        </w:rPr>
        <w:t>S</w:t>
      </w:r>
      <w:r w:rsidR="00343D29">
        <w:rPr>
          <w:rFonts w:ascii="Arial" w:eastAsia="Arial" w:hAnsi="Arial" w:cs="Arial"/>
          <w:color w:val="000000"/>
          <w:shd w:val="clear" w:color="auto" w:fill="FFFFFF"/>
        </w:rPr>
        <w:t>.</w:t>
      </w:r>
      <w:r>
        <w:rPr>
          <w:rFonts w:ascii="Arial" w:eastAsia="Arial" w:hAnsi="Arial" w:cs="Arial"/>
          <w:color w:val="000000"/>
          <w:shd w:val="clear" w:color="auto" w:fill="FFFFFF"/>
        </w:rPr>
        <w:t xml:space="preserve"> – almost twice as high as the national rate.</w:t>
      </w:r>
      <w:r>
        <w:rPr>
          <w:rFonts w:ascii="Arial" w:eastAsia="Arial" w:hAnsi="Arial" w:cs="Arial"/>
          <w:color w:val="000000"/>
          <w:shd w:val="clear" w:color="auto" w:fill="FFFFFF"/>
        </w:rPr>
        <w:fldChar w:fldCharType="begin"/>
      </w:r>
      <w:r>
        <w:rPr>
          <w:rFonts w:ascii="Arial" w:eastAsia="Arial" w:hAnsi="Arial" w:cs="Arial"/>
          <w:color w:val="000000"/>
          <w:shd w:val="clear" w:color="auto" w:fill="FFFFFF"/>
        </w:rPr>
        <w:instrText xml:space="preserve"> ADDIN ZOTERO_ITEM CSL_CITATION {"citationID":"a2dln0ejfsb","properties":{"formattedCitation":"\\super 26\\nosupersub{}","plainCitation":"26","noteIndex":0},"citationItems":[{"id":160,"uris":["http://zotero.org/users/local/h9VKcLT4/items/A2ZAP64A"],"itemData":{"id":160,"type":"article-journal","abstract":"Pregnancy-related mortality in the United States is the greatest among all high-income countries, and Georgia has one of the highest maternal mortality rates—almost twice the national rate. Furthermore, inequities exist in rates of pregnancy-related deaths. In Georgia, non-Hispanic Black women are nearly 3 times more likely to die from pregnancy-related complications than non-Hispanic White women. Unlike health equity, a clear definition of maternal health equity is lacking, overall and in Georgia specifically, but is needed to reach consensus and align stakeholders for action. Therefore, we used a modified Delphi method to define maternal health equity in Georgia and to determine research priorities based on gaps in understanding of maternal health in Georgia.","container-title":"BMC Public Health","DOI":"10.1186/s12889-023-15395-3","ISSN":"1471-2458","issue":"1","journalAbbreviation":"BMC Public Health","page":"596","source":"BioMed Central","title":"Maternal health equity in Georgia: a Delphi consensus approach to definition and research priorities","title-short":"Maternal health equity in Georgia","volume":"23","author":[{"family":"Hernandez","given":"Natalie D."},{"family":"Aina","given":"Angela D."},{"family":"Baker","given":"L. Joy"},{"family":"Blake","given":"Sarah C."},{"family":"Dunn Amore","given":"Alexis B."},{"family":"Franklin","given":"Cheryl G."},{"family":"Henderson","given":"Zsakeba T."},{"family":"Kramer","given":"Michael R."},{"family":"Jackson","given":"Fleda Mask"},{"family":"Mosley","given":"Elizabeth"},{"family":"Nunally","given":"Lauren"},{"family":"Sylvester","given":"Shirley"}],"issued":{"date-parts":[["2023",3,30]]}}}],"schema":"https://github.com/citation-style-language/schema/raw/master/csl-citation.json"} </w:instrText>
      </w:r>
      <w:r>
        <w:rPr>
          <w:rFonts w:ascii="Arial" w:eastAsia="Arial" w:hAnsi="Arial" w:cs="Arial"/>
          <w:color w:val="000000"/>
          <w:shd w:val="clear" w:color="auto" w:fill="FFFFFF"/>
        </w:rPr>
        <w:fldChar w:fldCharType="separate"/>
      </w:r>
      <w:r w:rsidRPr="00D846DE">
        <w:rPr>
          <w:rFonts w:ascii="Arial" w:hAnsi="Arial" w:cs="Arial"/>
          <w:vertAlign w:val="superscript"/>
        </w:rPr>
        <w:t>26</w:t>
      </w:r>
      <w:r>
        <w:rPr>
          <w:rFonts w:ascii="Arial" w:eastAsia="Arial" w:hAnsi="Arial" w:cs="Arial"/>
          <w:color w:val="000000"/>
          <w:shd w:val="clear" w:color="auto" w:fill="FFFFFF"/>
        </w:rPr>
        <w:fldChar w:fldCharType="end"/>
      </w:r>
      <w:r>
        <w:rPr>
          <w:rFonts w:ascii="Arial" w:eastAsia="Arial" w:hAnsi="Arial" w:cs="Arial"/>
          <w:color w:val="000000"/>
          <w:shd w:val="clear" w:color="auto" w:fill="FFFFFF"/>
        </w:rPr>
        <w:t xml:space="preserve"> As of 2019 more than 75% of Georgia’s 159 counties had no hospital or birth center offering obstetric care.</w:t>
      </w:r>
      <w:r>
        <w:rPr>
          <w:rFonts w:ascii="Arial" w:eastAsia="Arial" w:hAnsi="Arial" w:cs="Arial"/>
          <w:color w:val="000000"/>
          <w:shd w:val="clear" w:color="auto" w:fill="FFFFFF"/>
        </w:rPr>
        <w:fldChar w:fldCharType="begin"/>
      </w:r>
      <w:r>
        <w:rPr>
          <w:rFonts w:ascii="Arial" w:eastAsia="Arial" w:hAnsi="Arial" w:cs="Arial"/>
          <w:color w:val="000000"/>
          <w:shd w:val="clear" w:color="auto" w:fill="FFFFFF"/>
        </w:rPr>
        <w:instrText xml:space="preserve"> ADDIN ZOTERO_ITEM CSL_CITATION {"citationID":"a2d8n5grlqt","properties":{"formattedCitation":"\\super 15\\nosupersub{}","plainCitation":"15","noteIndex":0},"citationItems":[{"id":163,"uris":["http://zotero.org/users/local/h9VKcLT4/items/YC8YT5UH"],"itemData":{"id":163,"type":"report","publisher":"March of Dimes","title":"Nowhere to go: maternity care deserts across the US (report no 3)","URL":"https://www.marchofdimes.org/maternity-care-deserts-report","issued":{"date-parts":[["2022"]]}}}],"schema":"https://github.com/citation-style-language/schema/raw/master/csl-citation.json"} </w:instrText>
      </w:r>
      <w:r>
        <w:rPr>
          <w:rFonts w:ascii="Arial" w:eastAsia="Arial" w:hAnsi="Arial" w:cs="Arial"/>
          <w:color w:val="000000"/>
          <w:shd w:val="clear" w:color="auto" w:fill="FFFFFF"/>
        </w:rPr>
        <w:fldChar w:fldCharType="separate"/>
      </w:r>
      <w:r w:rsidRPr="002A16C2">
        <w:rPr>
          <w:rFonts w:ascii="Arial" w:hAnsi="Arial" w:cs="Arial"/>
          <w:vertAlign w:val="superscript"/>
        </w:rPr>
        <w:t>15</w:t>
      </w:r>
      <w:r>
        <w:rPr>
          <w:rFonts w:ascii="Arial" w:eastAsia="Arial" w:hAnsi="Arial" w:cs="Arial"/>
          <w:color w:val="000000"/>
          <w:shd w:val="clear" w:color="auto" w:fill="FFFFFF"/>
        </w:rPr>
        <w:fldChar w:fldCharType="end"/>
      </w:r>
      <w:r>
        <w:rPr>
          <w:rFonts w:ascii="Arial" w:eastAsia="Arial" w:hAnsi="Arial" w:cs="Arial"/>
          <w:color w:val="000000"/>
          <w:shd w:val="clear" w:color="auto" w:fill="FFFFFF"/>
        </w:rPr>
        <w:t xml:space="preserve"> Georgia does have a set of Regional Perinatal Centers whose mission is to coordinate access to optimal and risk-appropriate maternal and infant care.</w:t>
      </w:r>
      <w:r>
        <w:rPr>
          <w:rFonts w:ascii="Arial" w:eastAsia="Arial" w:hAnsi="Arial" w:cs="Arial"/>
          <w:color w:val="000000"/>
          <w:shd w:val="clear" w:color="auto" w:fill="FFFFFF"/>
        </w:rPr>
        <w:fldChar w:fldCharType="begin"/>
      </w:r>
      <w:r w:rsidR="00EA199D">
        <w:rPr>
          <w:rFonts w:ascii="Arial" w:eastAsia="Arial" w:hAnsi="Arial" w:cs="Arial"/>
          <w:color w:val="000000"/>
          <w:shd w:val="clear" w:color="auto" w:fill="FFFFFF"/>
        </w:rPr>
        <w:instrText xml:space="preserve"> ADDIN ZOTERO_ITEM CSL_CITATION {"citationID":"a1ebcgqu2p3","properties":{"formattedCitation":"\\super 27\\nosupersub{}","plainCitation":"27","noteIndex":0},"citationItems":[{"id":"yVtMgkma/UPybwyPC","uris":["http://zotero.org/users/10201306/items/JZNPENGR"],"itemData":{"id":"ZjT6fc49/eUgayRHt","type":"article-journal","issue":"April","title":"Core Requirements and Recommended Guidelines for Designated Regional Perinatal Centers Maternal &amp; Child Health Section Office of Family and Community Health Perinatal Health Unit","author":[{"literal":"Perinatal Health Unit"}],"issued":{"date-parts":[["2013"]]}}}],"schema":"https://github.com/citation-style-language/schema/raw/master/csl-citation.json"} </w:instrText>
      </w:r>
      <w:r>
        <w:rPr>
          <w:rFonts w:ascii="Arial" w:eastAsia="Arial" w:hAnsi="Arial" w:cs="Arial"/>
          <w:color w:val="000000"/>
          <w:shd w:val="clear" w:color="auto" w:fill="FFFFFF"/>
        </w:rPr>
        <w:fldChar w:fldCharType="separate"/>
      </w:r>
      <w:r w:rsidRPr="002A16C2">
        <w:rPr>
          <w:rFonts w:ascii="Arial" w:hAnsi="Arial" w:cs="Arial"/>
          <w:vertAlign w:val="superscript"/>
        </w:rPr>
        <w:t>27</w:t>
      </w:r>
      <w:r>
        <w:rPr>
          <w:rFonts w:ascii="Arial" w:eastAsia="Arial" w:hAnsi="Arial" w:cs="Arial"/>
          <w:color w:val="000000"/>
          <w:shd w:val="clear" w:color="auto" w:fill="FFFFFF"/>
        </w:rPr>
        <w:fldChar w:fldCharType="end"/>
      </w:r>
      <w:r>
        <w:rPr>
          <w:rFonts w:ascii="Arial" w:eastAsia="Arial" w:hAnsi="Arial" w:cs="Arial"/>
          <w:color w:val="000000"/>
          <w:shd w:val="clear" w:color="auto" w:fill="FFFFFF"/>
        </w:rPr>
        <w:t xml:space="preserve"> Georgia is taking multiple initiatives to improve obstetric outcomes, including extending Medicaid coverage, introducing quality improvement initiatives, verifying levels of maternal care in Georgia hospitals, and expanding home visiting in rural counties.</w:t>
      </w:r>
      <w:r>
        <w:rPr>
          <w:rFonts w:ascii="Arial" w:eastAsia="Arial" w:hAnsi="Arial" w:cs="Arial"/>
          <w:color w:val="000000"/>
          <w:shd w:val="clear" w:color="auto" w:fill="FFFFFF"/>
        </w:rPr>
        <w:fldChar w:fldCharType="begin"/>
      </w:r>
      <w:r>
        <w:rPr>
          <w:rFonts w:ascii="Arial" w:eastAsia="Arial" w:hAnsi="Arial" w:cs="Arial"/>
          <w:color w:val="000000"/>
          <w:shd w:val="clear" w:color="auto" w:fill="FFFFFF"/>
        </w:rPr>
        <w:instrText xml:space="preserve"> ADDIN ZOTERO_ITEM CSL_CITATION {"citationID":"a2equ9t1ahg","properties":{"formattedCitation":"\\super 28\\nosupersub{}","plainCitation":"28","noteIndex":0},"citationItems":[{"id":165,"uris":["http://zotero.org/users/local/h9VKcLT4/items/RED3NJYB"],"itemData":{"id":165,"type":"report","publisher":"Georgia Department of Public Health","title":"2018-2020 Maternal Mortality Report"}}],"schema":"https://github.com/citation-style-language/schema/raw/master/csl-citation.json"} </w:instrText>
      </w:r>
      <w:r>
        <w:rPr>
          <w:rFonts w:ascii="Arial" w:eastAsia="Arial" w:hAnsi="Arial" w:cs="Arial"/>
          <w:color w:val="000000"/>
          <w:shd w:val="clear" w:color="auto" w:fill="FFFFFF"/>
        </w:rPr>
        <w:fldChar w:fldCharType="separate"/>
      </w:r>
      <w:r w:rsidRPr="002A16C2">
        <w:rPr>
          <w:rFonts w:ascii="Arial" w:hAnsi="Arial" w:cs="Arial"/>
          <w:vertAlign w:val="superscript"/>
        </w:rPr>
        <w:t>28</w:t>
      </w:r>
      <w:r>
        <w:rPr>
          <w:rFonts w:ascii="Arial" w:eastAsia="Arial" w:hAnsi="Arial" w:cs="Arial"/>
          <w:color w:val="000000"/>
          <w:shd w:val="clear" w:color="auto" w:fill="FFFFFF"/>
        </w:rPr>
        <w:fldChar w:fldCharType="end"/>
      </w:r>
    </w:p>
    <w:p w14:paraId="5E2C75D9" w14:textId="77777777" w:rsidR="00BF217F" w:rsidRDefault="00BF217F" w:rsidP="00BF217F">
      <w:pPr>
        <w:spacing w:line="480" w:lineRule="auto"/>
        <w:rPr>
          <w:rFonts w:ascii="Arial" w:eastAsia="Arial" w:hAnsi="Arial" w:cs="Arial"/>
          <w:color w:val="000000"/>
          <w:shd w:val="clear" w:color="auto" w:fill="FFFFFF"/>
        </w:rPr>
      </w:pPr>
    </w:p>
    <w:p w14:paraId="6AB1F5C6" w14:textId="4E8F2009" w:rsidR="00BF217F" w:rsidRDefault="00BF217F" w:rsidP="00BF217F">
      <w:pPr>
        <w:spacing w:line="480" w:lineRule="auto"/>
        <w:rPr>
          <w:rFonts w:ascii="Arial" w:eastAsia="Arial" w:hAnsi="Arial" w:cs="Arial"/>
          <w:color w:val="000000" w:themeColor="text1"/>
          <w:shd w:val="clear" w:color="auto" w:fill="FFFFFF"/>
        </w:rPr>
      </w:pPr>
      <w:r w:rsidRPr="00146A41">
        <w:rPr>
          <w:rFonts w:ascii="Arial" w:eastAsia="Arial" w:hAnsi="Arial" w:cs="Arial"/>
          <w:color w:val="000000"/>
          <w:shd w:val="clear" w:color="auto" w:fill="FFFFFF"/>
        </w:rPr>
        <w:t>First, we characterize</w:t>
      </w:r>
      <w:r w:rsidR="00F65C0D">
        <w:rPr>
          <w:rFonts w:ascii="Arial" w:eastAsia="Arial" w:hAnsi="Arial" w:cs="Arial"/>
          <w:color w:val="000000"/>
          <w:shd w:val="clear" w:color="auto" w:fill="FFFFFF"/>
        </w:rPr>
        <w:t>d</w:t>
      </w:r>
      <w:r w:rsidRPr="00146A41">
        <w:rPr>
          <w:rFonts w:ascii="Arial" w:eastAsia="Arial" w:hAnsi="Arial" w:cs="Arial"/>
          <w:color w:val="000000"/>
          <w:shd w:val="clear" w:color="auto" w:fill="FFFFFF"/>
        </w:rPr>
        <w:t xml:space="preserve"> </w:t>
      </w:r>
      <w:r>
        <w:rPr>
          <w:rFonts w:ascii="Arial" w:eastAsia="Arial" w:hAnsi="Arial" w:cs="Arial"/>
          <w:color w:val="000000"/>
          <w:shd w:val="clear" w:color="auto" w:fill="FFFFFF"/>
        </w:rPr>
        <w:t>regions</w:t>
      </w:r>
      <w:r w:rsidRPr="00146A41">
        <w:rPr>
          <w:rFonts w:ascii="Arial" w:eastAsia="Arial" w:hAnsi="Arial" w:cs="Arial"/>
          <w:color w:val="000000"/>
          <w:shd w:val="clear" w:color="auto" w:fill="FFFFFF"/>
        </w:rPr>
        <w:t xml:space="preserve"> </w:t>
      </w:r>
      <w:r w:rsidR="00327130">
        <w:rPr>
          <w:rFonts w:ascii="Arial" w:eastAsia="Arial" w:hAnsi="Arial" w:cs="Arial"/>
          <w:color w:val="000000"/>
          <w:shd w:val="clear" w:color="auto" w:fill="FFFFFF"/>
        </w:rPr>
        <w:t xml:space="preserve">that lack access to obstetric care </w:t>
      </w:r>
      <w:r>
        <w:rPr>
          <w:rFonts w:ascii="Arial" w:eastAsia="Arial" w:hAnsi="Arial" w:cs="Arial"/>
          <w:color w:val="000000"/>
          <w:shd w:val="clear" w:color="auto" w:fill="FFFFFF"/>
        </w:rPr>
        <w:t xml:space="preserve">using </w:t>
      </w:r>
      <w:r w:rsidRPr="00146A41">
        <w:rPr>
          <w:rFonts w:ascii="Arial" w:eastAsia="Arial" w:hAnsi="Arial" w:cs="Arial"/>
          <w:color w:val="000000"/>
          <w:shd w:val="clear" w:color="auto" w:fill="FFFFFF"/>
        </w:rPr>
        <w:t xml:space="preserve">two commonly used </w:t>
      </w:r>
      <w:r>
        <w:rPr>
          <w:rFonts w:ascii="Arial" w:eastAsia="Arial" w:hAnsi="Arial" w:cs="Arial"/>
          <w:color w:val="000000"/>
          <w:shd w:val="clear" w:color="auto" w:fill="FFFFFF"/>
        </w:rPr>
        <w:t>measures</w:t>
      </w:r>
      <w:r w:rsidRPr="00146A41">
        <w:rPr>
          <w:rFonts w:ascii="Arial" w:eastAsia="Arial" w:hAnsi="Arial" w:cs="Arial"/>
          <w:color w:val="000000"/>
          <w:shd w:val="clear" w:color="auto" w:fill="FFFFFF"/>
        </w:rPr>
        <w:t xml:space="preserve"> in the literature: (1) the March of Dimes </w:t>
      </w:r>
      <w:r w:rsidR="008079E4">
        <w:rPr>
          <w:rFonts w:ascii="Arial" w:eastAsia="Arial" w:hAnsi="Arial" w:cs="Arial"/>
          <w:color w:val="000000"/>
          <w:shd w:val="clear" w:color="auto" w:fill="FFFFFF"/>
        </w:rPr>
        <w:t>m</w:t>
      </w:r>
      <w:r w:rsidRPr="00146A41">
        <w:rPr>
          <w:rFonts w:ascii="Arial" w:eastAsia="Arial" w:hAnsi="Arial" w:cs="Arial"/>
          <w:color w:val="000000"/>
          <w:shd w:val="clear" w:color="auto" w:fill="FFFFFF"/>
        </w:rPr>
        <w:t xml:space="preserve">aternity </w:t>
      </w:r>
      <w:r>
        <w:rPr>
          <w:rFonts w:ascii="Arial" w:eastAsia="Arial" w:hAnsi="Arial" w:cs="Arial"/>
          <w:color w:val="000000"/>
          <w:shd w:val="clear" w:color="auto" w:fill="FFFFFF"/>
        </w:rPr>
        <w:t>c</w:t>
      </w:r>
      <w:r w:rsidRPr="00146A41">
        <w:rPr>
          <w:rFonts w:ascii="Arial" w:eastAsia="Arial" w:hAnsi="Arial" w:cs="Arial"/>
          <w:color w:val="000000"/>
          <w:shd w:val="clear" w:color="auto" w:fill="FFFFFF"/>
        </w:rPr>
        <w:t xml:space="preserve">are </w:t>
      </w:r>
      <w:r>
        <w:rPr>
          <w:rFonts w:ascii="Arial" w:eastAsia="Arial" w:hAnsi="Arial" w:cs="Arial"/>
          <w:color w:val="000000"/>
          <w:shd w:val="clear" w:color="auto" w:fill="FFFFFF"/>
        </w:rPr>
        <w:t>d</w:t>
      </w:r>
      <w:r w:rsidRPr="00146A41">
        <w:rPr>
          <w:rFonts w:ascii="Arial" w:eastAsia="Arial" w:hAnsi="Arial" w:cs="Arial"/>
          <w:color w:val="000000"/>
          <w:shd w:val="clear" w:color="auto" w:fill="FFFFFF"/>
        </w:rPr>
        <w:t xml:space="preserve">esert </w:t>
      </w:r>
      <w:r>
        <w:rPr>
          <w:rFonts w:ascii="Arial" w:eastAsia="Arial" w:hAnsi="Arial" w:cs="Arial"/>
          <w:color w:val="000000"/>
          <w:shd w:val="clear" w:color="auto" w:fill="FFFFFF"/>
        </w:rPr>
        <w:t>measure</w:t>
      </w:r>
      <w:r w:rsidR="00891827">
        <w:rPr>
          <w:rFonts w:ascii="Arial" w:eastAsia="Arial" w:hAnsi="Arial" w:cs="Arial"/>
          <w:color w:val="000000"/>
          <w:shd w:val="clear" w:color="auto" w:fill="FFFFFF"/>
        </w:rPr>
        <w:fldChar w:fldCharType="begin"/>
      </w:r>
      <w:r w:rsidR="00891827">
        <w:rPr>
          <w:rFonts w:ascii="Arial" w:eastAsia="Arial" w:hAnsi="Arial" w:cs="Arial"/>
          <w:color w:val="000000"/>
          <w:shd w:val="clear" w:color="auto" w:fill="FFFFFF"/>
        </w:rPr>
        <w:instrText xml:space="preserve"> ADDIN ZOTERO_ITEM CSL_CITATION {"citationID":"apdr1bj4bd","properties":{"formattedCitation":"\\super 15\\nosupersub{}","plainCitation":"15","noteIndex":0},"citationItems":[{"id":163,"uris":["http://zotero.org/users/local/h9VKcLT4/items/YC8YT5UH"],"itemData":{"id":163,"type":"report","publisher":"March of Dimes","title":"Nowhere to go: maternity care deserts across the US (report no 3)","URL":"https://www.marchofdimes.org/maternity-care-deserts-report","issued":{"date-parts":[["2022"]]}}}],"schema":"https://github.com/citation-style-language/schema/raw/master/csl-citation.json"} </w:instrText>
      </w:r>
      <w:r w:rsidR="00891827">
        <w:rPr>
          <w:rFonts w:ascii="Arial" w:eastAsia="Arial" w:hAnsi="Arial" w:cs="Arial"/>
          <w:color w:val="000000"/>
          <w:shd w:val="clear" w:color="auto" w:fill="FFFFFF"/>
        </w:rPr>
        <w:fldChar w:fldCharType="separate"/>
      </w:r>
      <w:r w:rsidR="00891827" w:rsidRPr="00891827">
        <w:rPr>
          <w:rFonts w:ascii="Arial" w:hAnsi="Arial" w:cs="Arial"/>
          <w:vertAlign w:val="superscript"/>
        </w:rPr>
        <w:t>15</w:t>
      </w:r>
      <w:r w:rsidR="00891827">
        <w:rPr>
          <w:rFonts w:ascii="Arial" w:eastAsia="Arial" w:hAnsi="Arial" w:cs="Arial"/>
          <w:color w:val="000000"/>
          <w:shd w:val="clear" w:color="auto" w:fill="FFFFFF"/>
        </w:rPr>
        <w:fldChar w:fldCharType="end"/>
      </w:r>
      <w:r>
        <w:rPr>
          <w:rFonts w:ascii="Arial" w:eastAsia="Arial" w:hAnsi="Arial" w:cs="Arial"/>
          <w:color w:val="000000"/>
          <w:shd w:val="clear" w:color="auto" w:fill="FFFFFF"/>
        </w:rPr>
        <w:t xml:space="preserve"> </w:t>
      </w:r>
      <w:r w:rsidRPr="00146A41">
        <w:rPr>
          <w:rFonts w:ascii="Arial" w:eastAsia="Arial" w:hAnsi="Arial" w:cs="Arial"/>
          <w:color w:val="000000"/>
          <w:shd w:val="clear" w:color="auto" w:fill="FFFFFF"/>
        </w:rPr>
        <w:t xml:space="preserve">and (2) </w:t>
      </w:r>
      <w:r>
        <w:rPr>
          <w:rFonts w:ascii="Arial" w:eastAsia="Arial" w:hAnsi="Arial" w:cs="Arial"/>
          <w:color w:val="000000"/>
          <w:shd w:val="clear" w:color="auto" w:fill="FFFFFF"/>
        </w:rPr>
        <w:t>regions that are</w:t>
      </w:r>
      <w:r w:rsidRPr="00146A41">
        <w:rPr>
          <w:rFonts w:ascii="Arial" w:eastAsia="Arial" w:hAnsi="Arial" w:cs="Arial"/>
          <w:color w:val="000000"/>
          <w:shd w:val="clear" w:color="auto" w:fill="FFFFFF"/>
        </w:rPr>
        <w:t xml:space="preserve"> </w:t>
      </w:r>
      <w:r>
        <w:rPr>
          <w:rFonts w:ascii="Arial" w:eastAsia="Arial" w:hAnsi="Arial" w:cs="Arial"/>
          <w:color w:val="000000"/>
          <w:shd w:val="clear" w:color="auto" w:fill="FFFFFF"/>
        </w:rPr>
        <w:t>further than</w:t>
      </w:r>
      <w:r w:rsidRPr="00146A41">
        <w:rPr>
          <w:rFonts w:ascii="Arial" w:eastAsia="Arial" w:hAnsi="Arial" w:cs="Arial"/>
          <w:color w:val="000000"/>
          <w:shd w:val="clear" w:color="auto" w:fill="FFFFFF"/>
        </w:rPr>
        <w:t xml:space="preserve"> </w:t>
      </w:r>
      <w:r>
        <w:rPr>
          <w:rFonts w:ascii="Arial" w:eastAsia="Arial" w:hAnsi="Arial" w:cs="Arial"/>
          <w:color w:val="000000"/>
          <w:shd w:val="clear" w:color="auto" w:fill="FFFFFF"/>
        </w:rPr>
        <w:t>50 miles from the</w:t>
      </w:r>
      <w:r w:rsidRPr="00146A41">
        <w:rPr>
          <w:rFonts w:ascii="Arial" w:eastAsia="Arial" w:hAnsi="Arial" w:cs="Arial"/>
          <w:color w:val="000000"/>
          <w:shd w:val="clear" w:color="auto" w:fill="FFFFFF"/>
        </w:rPr>
        <w:t xml:space="preserve"> closest </w:t>
      </w:r>
      <w:r w:rsidR="00F65C0D">
        <w:rPr>
          <w:rFonts w:ascii="Arial" w:eastAsia="Arial" w:hAnsi="Arial" w:cs="Arial"/>
          <w:color w:val="000000"/>
          <w:shd w:val="clear" w:color="auto" w:fill="FFFFFF"/>
        </w:rPr>
        <w:t xml:space="preserve">facility </w:t>
      </w:r>
      <w:r w:rsidRPr="00146A41">
        <w:rPr>
          <w:rFonts w:ascii="Arial" w:eastAsia="Arial" w:hAnsi="Arial" w:cs="Arial"/>
          <w:color w:val="000000"/>
          <w:shd w:val="clear" w:color="auto" w:fill="FFFFFF"/>
        </w:rPr>
        <w:t>that provides</w:t>
      </w:r>
      <w:r>
        <w:rPr>
          <w:rFonts w:ascii="Arial" w:eastAsia="Arial" w:hAnsi="Arial" w:cs="Arial"/>
          <w:color w:val="000000"/>
          <w:shd w:val="clear" w:color="auto" w:fill="FFFFFF"/>
        </w:rPr>
        <w:t xml:space="preserve"> CCO services</w:t>
      </w:r>
      <w:r w:rsidRPr="00146A41">
        <w:rPr>
          <w:rFonts w:ascii="Arial" w:eastAsia="Arial" w:hAnsi="Arial" w:cs="Arial"/>
          <w:color w:val="000000"/>
          <w:shd w:val="clear" w:color="auto" w:fill="FFFFFF"/>
        </w:rPr>
        <w:t xml:space="preserve">. Upon defining a </w:t>
      </w:r>
      <w:r>
        <w:rPr>
          <w:rFonts w:ascii="Arial" w:eastAsia="Arial" w:hAnsi="Arial" w:cs="Arial"/>
          <w:color w:val="000000"/>
          <w:shd w:val="clear" w:color="auto" w:fill="FFFFFF"/>
        </w:rPr>
        <w:t>region</w:t>
      </w:r>
      <w:r w:rsidRPr="00146A41">
        <w:rPr>
          <w:rFonts w:ascii="Arial" w:eastAsia="Arial" w:hAnsi="Arial" w:cs="Arial"/>
          <w:color w:val="000000"/>
          <w:shd w:val="clear" w:color="auto" w:fill="FFFFFF"/>
        </w:rPr>
        <w:t xml:space="preserve"> as </w:t>
      </w:r>
      <w:r w:rsidR="00327130">
        <w:rPr>
          <w:rFonts w:ascii="Arial" w:eastAsia="Arial" w:hAnsi="Arial" w:cs="Arial"/>
          <w:color w:val="000000"/>
          <w:shd w:val="clear" w:color="auto" w:fill="FFFFFF"/>
        </w:rPr>
        <w:t>lacking access</w:t>
      </w:r>
      <w:r w:rsidRPr="00146A41">
        <w:rPr>
          <w:rFonts w:ascii="Arial" w:eastAsia="Arial" w:hAnsi="Arial" w:cs="Arial"/>
          <w:color w:val="000000"/>
          <w:shd w:val="clear" w:color="auto" w:fill="FFFFFF"/>
        </w:rPr>
        <w:t xml:space="preserve"> or not, we report</w:t>
      </w:r>
      <w:r w:rsidR="00F65C0D">
        <w:rPr>
          <w:rFonts w:ascii="Arial" w:eastAsia="Arial" w:hAnsi="Arial" w:cs="Arial"/>
          <w:color w:val="000000"/>
          <w:shd w:val="clear" w:color="auto" w:fill="FFFFFF"/>
        </w:rPr>
        <w:t>ed</w:t>
      </w:r>
      <w:r w:rsidRPr="00146A41">
        <w:rPr>
          <w:rFonts w:ascii="Arial" w:eastAsia="Arial" w:hAnsi="Arial" w:cs="Arial"/>
          <w:color w:val="000000"/>
          <w:shd w:val="clear" w:color="auto" w:fill="FFFFFF"/>
        </w:rPr>
        <w:t xml:space="preserve"> the total number of </w:t>
      </w:r>
      <w:r>
        <w:rPr>
          <w:rFonts w:ascii="Arial" w:eastAsia="Arial" w:hAnsi="Arial" w:cs="Arial"/>
          <w:color w:val="000000"/>
          <w:shd w:val="clear" w:color="auto" w:fill="FFFFFF"/>
        </w:rPr>
        <w:t>reproductive-aged women</w:t>
      </w:r>
      <w:r w:rsidRPr="00146A41">
        <w:rPr>
          <w:rFonts w:ascii="Arial" w:eastAsia="Arial" w:hAnsi="Arial" w:cs="Arial"/>
          <w:color w:val="000000"/>
          <w:shd w:val="clear" w:color="auto" w:fill="FFFFFF"/>
        </w:rPr>
        <w:t xml:space="preserve"> </w:t>
      </w:r>
      <w:r w:rsidR="00CB2A16">
        <w:rPr>
          <w:rFonts w:ascii="Arial" w:eastAsia="Arial" w:hAnsi="Arial" w:cs="Arial"/>
          <w:color w:val="000000"/>
          <w:shd w:val="clear" w:color="auto" w:fill="FFFFFF"/>
        </w:rPr>
        <w:t>who</w:t>
      </w:r>
      <w:r w:rsidR="00440609">
        <w:rPr>
          <w:rFonts w:ascii="Arial" w:eastAsia="Arial" w:hAnsi="Arial" w:cs="Arial"/>
          <w:color w:val="000000"/>
          <w:shd w:val="clear" w:color="auto" w:fill="FFFFFF"/>
        </w:rPr>
        <w:t xml:space="preserve"> </w:t>
      </w:r>
      <w:r w:rsidR="00CB2A16">
        <w:rPr>
          <w:rFonts w:ascii="Arial" w:eastAsia="Arial" w:hAnsi="Arial" w:cs="Arial"/>
          <w:color w:val="000000"/>
          <w:shd w:val="clear" w:color="auto" w:fill="FFFFFF"/>
        </w:rPr>
        <w:t>lack access to obstetric care according to each measure</w:t>
      </w:r>
      <w:r w:rsidRPr="00146A41">
        <w:rPr>
          <w:rFonts w:ascii="Arial" w:eastAsia="Arial" w:hAnsi="Arial" w:cs="Arial"/>
          <w:color w:val="000000"/>
          <w:shd w:val="clear" w:color="auto" w:fill="FFFFFF"/>
        </w:rPr>
        <w:t xml:space="preserve">. </w:t>
      </w:r>
      <w:r w:rsidRPr="00146A41">
        <w:rPr>
          <w:rFonts w:ascii="Arial" w:eastAsia="Arial" w:hAnsi="Arial" w:cs="Arial"/>
          <w:color w:val="000000" w:themeColor="text1"/>
          <w:shd w:val="clear" w:color="auto" w:fill="FFFFFF"/>
        </w:rPr>
        <w:t xml:space="preserve">Finally, we </w:t>
      </w:r>
      <w:r>
        <w:rPr>
          <w:rFonts w:ascii="Arial" w:eastAsia="Arial" w:hAnsi="Arial" w:cs="Arial"/>
          <w:color w:val="000000" w:themeColor="text1"/>
          <w:shd w:val="clear" w:color="auto" w:fill="FFFFFF"/>
        </w:rPr>
        <w:t>analyze</w:t>
      </w:r>
      <w:r w:rsidR="00F65C0D">
        <w:rPr>
          <w:rFonts w:ascii="Arial" w:eastAsia="Arial" w:hAnsi="Arial" w:cs="Arial"/>
          <w:color w:val="000000" w:themeColor="text1"/>
          <w:shd w:val="clear" w:color="auto" w:fill="FFFFFF"/>
        </w:rPr>
        <w:t>d</w:t>
      </w:r>
      <w:r>
        <w:rPr>
          <w:rFonts w:ascii="Arial" w:eastAsia="Arial" w:hAnsi="Arial" w:cs="Arial"/>
          <w:color w:val="000000" w:themeColor="text1"/>
          <w:shd w:val="clear" w:color="auto" w:fill="FFFFFF"/>
        </w:rPr>
        <w:t xml:space="preserve"> how many facilities would be needed in the state of Georgia to reduce the number of reproductive-aged women </w:t>
      </w:r>
      <w:r w:rsidR="00CB2A16">
        <w:rPr>
          <w:rFonts w:ascii="Arial" w:eastAsia="Arial" w:hAnsi="Arial" w:cs="Arial"/>
          <w:color w:val="000000" w:themeColor="text1"/>
          <w:shd w:val="clear" w:color="auto" w:fill="FFFFFF"/>
        </w:rPr>
        <w:t xml:space="preserve">who lack access to obstetric care </w:t>
      </w:r>
      <w:r>
        <w:rPr>
          <w:rFonts w:ascii="Arial" w:eastAsia="Arial" w:hAnsi="Arial" w:cs="Arial"/>
          <w:color w:val="000000" w:themeColor="text1"/>
          <w:shd w:val="clear" w:color="auto" w:fill="FFFFFF"/>
        </w:rPr>
        <w:t>by 50% and 100%.</w:t>
      </w:r>
      <w:r w:rsidRPr="00146A41">
        <w:rPr>
          <w:rFonts w:ascii="Arial" w:eastAsia="Arial" w:hAnsi="Arial" w:cs="Arial"/>
          <w:color w:val="000000" w:themeColor="text1"/>
          <w:shd w:val="clear" w:color="auto" w:fill="FFFFFF"/>
        </w:rPr>
        <w:t xml:space="preserve"> </w:t>
      </w:r>
    </w:p>
    <w:p w14:paraId="482E9501" w14:textId="77777777" w:rsidR="00BF217F" w:rsidRDefault="00BF217F" w:rsidP="00BF217F">
      <w:pPr>
        <w:spacing w:line="480" w:lineRule="auto"/>
        <w:rPr>
          <w:rFonts w:ascii="Arial" w:eastAsia="Arial" w:hAnsi="Arial" w:cs="Arial"/>
          <w:color w:val="000000" w:themeColor="text1"/>
          <w:shd w:val="clear" w:color="auto" w:fill="FFFFFF"/>
        </w:rPr>
      </w:pPr>
    </w:p>
    <w:p w14:paraId="3E172CAB" w14:textId="566BC742" w:rsidR="00BF217F" w:rsidRPr="009A323B" w:rsidRDefault="00805465" w:rsidP="00BF217F">
      <w:pPr>
        <w:spacing w:line="480" w:lineRule="auto"/>
        <w:rPr>
          <w:rFonts w:ascii="Arial" w:eastAsia="Arial" w:hAnsi="Arial" w:cs="Arial"/>
          <w:i/>
          <w:iCs/>
        </w:rPr>
      </w:pPr>
      <w:bookmarkStart w:id="5" w:name="_Hlk164437622"/>
      <w:r w:rsidRPr="009A323B">
        <w:rPr>
          <w:rFonts w:ascii="Arial" w:eastAsia="Arial" w:hAnsi="Arial" w:cs="Arial"/>
        </w:rPr>
        <w:t xml:space="preserve">The goal of </w:t>
      </w:r>
      <w:r w:rsidR="008079E4">
        <w:rPr>
          <w:rFonts w:ascii="Arial" w:eastAsia="Arial" w:hAnsi="Arial" w:cs="Arial"/>
        </w:rPr>
        <w:t>t</w:t>
      </w:r>
      <w:r w:rsidRPr="009A323B">
        <w:rPr>
          <w:rFonts w:ascii="Arial" w:eastAsia="Arial" w:hAnsi="Arial" w:cs="Arial"/>
        </w:rPr>
        <w:t xml:space="preserve">his </w:t>
      </w:r>
      <w:r w:rsidR="008079E4">
        <w:rPr>
          <w:rFonts w:ascii="Arial" w:eastAsia="Arial" w:hAnsi="Arial" w:cs="Arial"/>
        </w:rPr>
        <w:t xml:space="preserve">study </w:t>
      </w:r>
      <w:r w:rsidRPr="009A323B">
        <w:rPr>
          <w:rFonts w:ascii="Arial" w:eastAsia="Arial" w:hAnsi="Arial" w:cs="Arial"/>
        </w:rPr>
        <w:t xml:space="preserve">is to characterize regions defined to have a lack of access to obstetric care based on two existing measures of access and to determine the facility </w:t>
      </w:r>
      <w:r w:rsidR="006B0786">
        <w:rPr>
          <w:rFonts w:ascii="Arial" w:eastAsia="Arial" w:hAnsi="Arial" w:cs="Arial"/>
        </w:rPr>
        <w:lastRenderedPageBreak/>
        <w:t>interventions</w:t>
      </w:r>
      <w:r w:rsidRPr="009A323B">
        <w:rPr>
          <w:rFonts w:ascii="Arial" w:eastAsia="Arial" w:hAnsi="Arial" w:cs="Arial"/>
        </w:rPr>
        <w:t xml:space="preserve"> required to improve access according to these measures.</w:t>
      </w:r>
      <w:r>
        <w:rPr>
          <w:rFonts w:ascii="Arial" w:eastAsia="Arial" w:hAnsi="Arial" w:cs="Arial"/>
          <w:i/>
          <w:iCs/>
        </w:rPr>
        <w:t xml:space="preserve"> </w:t>
      </w:r>
      <w:bookmarkStart w:id="6" w:name="_Hlk164953758"/>
      <w:bookmarkStart w:id="7" w:name="_Hlk164434791"/>
      <w:bookmarkStart w:id="8" w:name="_Hlk164954773"/>
      <w:bookmarkStart w:id="9" w:name="_Hlk164423042"/>
      <w:bookmarkEnd w:id="5"/>
      <w:r w:rsidR="00BF217F">
        <w:rPr>
          <w:rFonts w:ascii="Arial" w:eastAsia="Arial" w:hAnsi="Arial" w:cs="Arial"/>
        </w:rPr>
        <w:t>We hypothesize</w:t>
      </w:r>
      <w:r w:rsidR="00F65C0D">
        <w:rPr>
          <w:rFonts w:ascii="Arial" w:eastAsia="Arial" w:hAnsi="Arial" w:cs="Arial"/>
        </w:rPr>
        <w:t>d</w:t>
      </w:r>
      <w:r w:rsidR="00BF217F">
        <w:rPr>
          <w:rFonts w:ascii="Arial" w:eastAsia="Arial" w:hAnsi="Arial" w:cs="Arial"/>
        </w:rPr>
        <w:t xml:space="preserve"> that obstetric facility expansion policies focused on reducing maternity care deserts</w:t>
      </w:r>
      <w:r w:rsidR="00BE687E">
        <w:rPr>
          <w:rFonts w:ascii="Arial" w:eastAsia="Arial" w:hAnsi="Arial" w:cs="Arial"/>
        </w:rPr>
        <w:t xml:space="preserve"> alone</w:t>
      </w:r>
      <w:r w:rsidR="00BF217F">
        <w:rPr>
          <w:rFonts w:ascii="Arial" w:eastAsia="Arial" w:hAnsi="Arial" w:cs="Arial"/>
        </w:rPr>
        <w:t xml:space="preserve"> are impractical and could have negative consequences</w:t>
      </w:r>
      <w:r w:rsidR="00063832">
        <w:rPr>
          <w:rFonts w:ascii="Arial" w:eastAsia="Arial" w:hAnsi="Arial" w:cs="Arial"/>
        </w:rPr>
        <w:t xml:space="preserve"> and policies focusing on reducing distance to CCO services alone are not aligned with risk-appropriate care for </w:t>
      </w:r>
      <w:proofErr w:type="gramStart"/>
      <w:r w:rsidR="00063832">
        <w:rPr>
          <w:rFonts w:ascii="Arial" w:eastAsia="Arial" w:hAnsi="Arial" w:cs="Arial"/>
        </w:rPr>
        <w:t>the majority of</w:t>
      </w:r>
      <w:proofErr w:type="gramEnd"/>
      <w:r w:rsidR="00063832">
        <w:rPr>
          <w:rFonts w:ascii="Arial" w:eastAsia="Arial" w:hAnsi="Arial" w:cs="Arial"/>
        </w:rPr>
        <w:t xml:space="preserve"> pregnancies,</w:t>
      </w:r>
      <w:r w:rsidR="00B609F2">
        <w:rPr>
          <w:rFonts w:ascii="Arial" w:eastAsia="Arial" w:hAnsi="Arial" w:cs="Arial"/>
        </w:rPr>
        <w:t xml:space="preserve"> revealing the need for </w:t>
      </w:r>
      <w:r w:rsidR="00A963BC" w:rsidRPr="008079E4">
        <w:rPr>
          <w:rFonts w:ascii="Arial" w:eastAsia="Arial" w:hAnsi="Arial" w:cs="Arial"/>
        </w:rPr>
        <w:t>new measures of geographic access to high-quality, risk-appropriate care which can be used as targets for policy intervention</w:t>
      </w:r>
      <w:r w:rsidR="00BF217F" w:rsidRPr="00343D29">
        <w:rPr>
          <w:rFonts w:ascii="Arial" w:eastAsia="Arial" w:hAnsi="Arial" w:cs="Arial"/>
        </w:rPr>
        <w:t>.</w:t>
      </w:r>
      <w:bookmarkEnd w:id="6"/>
      <w:r w:rsidR="00BF217F" w:rsidRPr="00343D29">
        <w:rPr>
          <w:rFonts w:ascii="Arial" w:eastAsia="Arial" w:hAnsi="Arial" w:cs="Arial"/>
        </w:rPr>
        <w:t xml:space="preserve"> </w:t>
      </w:r>
      <w:bookmarkEnd w:id="7"/>
      <w:bookmarkEnd w:id="8"/>
    </w:p>
    <w:bookmarkEnd w:id="9"/>
    <w:p w14:paraId="1A1965C7" w14:textId="77777777" w:rsidR="00BF217F" w:rsidRPr="00C05312" w:rsidRDefault="00BF217F" w:rsidP="00BF217F">
      <w:pPr>
        <w:pStyle w:val="Heading1"/>
        <w:spacing w:line="480" w:lineRule="auto"/>
        <w:rPr>
          <w:rFonts w:ascii="Arial" w:eastAsia="Arial" w:hAnsi="Arial" w:cs="Arial"/>
          <w:b/>
          <w:bCs/>
          <w:sz w:val="24"/>
          <w:szCs w:val="24"/>
        </w:rPr>
      </w:pPr>
      <w:r w:rsidRPr="00146A41">
        <w:rPr>
          <w:rFonts w:ascii="Arial" w:eastAsia="Arial" w:hAnsi="Arial" w:cs="Arial"/>
          <w:b/>
          <w:bCs/>
          <w:sz w:val="24"/>
          <w:szCs w:val="24"/>
        </w:rPr>
        <w:t>2. Methods</w:t>
      </w:r>
    </w:p>
    <w:p w14:paraId="5B624BF9" w14:textId="77777777" w:rsidR="00BF217F" w:rsidRPr="00146A41" w:rsidRDefault="00BF217F" w:rsidP="00BF217F">
      <w:pPr>
        <w:spacing w:line="480" w:lineRule="auto"/>
        <w:rPr>
          <w:rFonts w:ascii="Arial" w:eastAsia="Arial" w:hAnsi="Arial" w:cs="Arial"/>
          <w:b/>
          <w:bCs/>
        </w:rPr>
      </w:pPr>
      <w:r w:rsidRPr="00146A41">
        <w:rPr>
          <w:rFonts w:ascii="Arial" w:eastAsia="Arial" w:hAnsi="Arial" w:cs="Arial"/>
          <w:b/>
          <w:bCs/>
        </w:rPr>
        <w:t>2.1 Data Sources</w:t>
      </w:r>
    </w:p>
    <w:p w14:paraId="650970A3" w14:textId="62C2B0B5" w:rsidR="00BF217F" w:rsidRPr="00146A41" w:rsidRDefault="00BF217F" w:rsidP="00BF217F">
      <w:pPr>
        <w:spacing w:line="480" w:lineRule="auto"/>
        <w:rPr>
          <w:rFonts w:ascii="Arial" w:hAnsi="Arial" w:cs="Arial"/>
        </w:rPr>
      </w:pPr>
      <w:r w:rsidRPr="00146A41">
        <w:rPr>
          <w:rFonts w:ascii="Arial" w:hAnsi="Arial" w:cs="Arial"/>
        </w:rPr>
        <w:t>First, we collect</w:t>
      </w:r>
      <w:r w:rsidR="00F65C0D">
        <w:rPr>
          <w:rFonts w:ascii="Arial" w:hAnsi="Arial" w:cs="Arial"/>
        </w:rPr>
        <w:t>ed</w:t>
      </w:r>
      <w:r w:rsidRPr="00146A41">
        <w:rPr>
          <w:rFonts w:ascii="Arial" w:hAnsi="Arial" w:cs="Arial"/>
        </w:rPr>
        <w:t xml:space="preserve"> data to infer the </w:t>
      </w:r>
      <w:r w:rsidR="00063832">
        <w:rPr>
          <w:rFonts w:ascii="Arial" w:hAnsi="Arial" w:cs="Arial"/>
        </w:rPr>
        <w:t>geographic</w:t>
      </w:r>
      <w:r w:rsidRPr="00146A41">
        <w:rPr>
          <w:rFonts w:ascii="Arial" w:hAnsi="Arial" w:cs="Arial"/>
        </w:rPr>
        <w:t xml:space="preserve"> distribution of obstetric healthcare facilities and providers, as well as the </w:t>
      </w:r>
      <w:r w:rsidR="00063832">
        <w:rPr>
          <w:rFonts w:ascii="Arial" w:hAnsi="Arial" w:cs="Arial"/>
        </w:rPr>
        <w:t>geographic</w:t>
      </w:r>
      <w:r w:rsidRPr="00146A41">
        <w:rPr>
          <w:rFonts w:ascii="Arial" w:hAnsi="Arial" w:cs="Arial"/>
        </w:rPr>
        <w:t xml:space="preserve"> distribution of subpopulations and communities that would demand obstetric services. The data sources used are described below.</w:t>
      </w:r>
    </w:p>
    <w:p w14:paraId="36330D9C" w14:textId="77777777" w:rsidR="00BF217F" w:rsidRPr="00146A41" w:rsidRDefault="00BF217F" w:rsidP="00BF217F">
      <w:pPr>
        <w:spacing w:line="480" w:lineRule="auto"/>
        <w:rPr>
          <w:rFonts w:ascii="Arial" w:eastAsia="Arial" w:hAnsi="Arial" w:cs="Arial"/>
          <w:b/>
          <w:bCs/>
        </w:rPr>
      </w:pPr>
    </w:p>
    <w:p w14:paraId="5F9DDED4" w14:textId="6201F967" w:rsidR="00BF217F" w:rsidRPr="00146A41" w:rsidRDefault="00BF217F" w:rsidP="00BF217F">
      <w:pPr>
        <w:spacing w:line="480" w:lineRule="auto"/>
        <w:rPr>
          <w:rFonts w:ascii="Arial" w:eastAsia="Arial" w:hAnsi="Arial" w:cs="Arial"/>
          <w:b/>
          <w:bCs/>
          <w:i/>
          <w:iCs/>
        </w:rPr>
      </w:pPr>
      <w:r w:rsidRPr="529F0D21">
        <w:rPr>
          <w:rFonts w:ascii="Arial" w:eastAsia="Arial" w:hAnsi="Arial" w:cs="Arial"/>
          <w:b/>
          <w:bCs/>
          <w:i/>
          <w:iCs/>
        </w:rPr>
        <w:t xml:space="preserve">2.1.1 Location of </w:t>
      </w:r>
      <w:r w:rsidR="008079E4">
        <w:rPr>
          <w:rFonts w:ascii="Arial" w:eastAsia="Arial" w:hAnsi="Arial" w:cs="Arial"/>
          <w:b/>
          <w:bCs/>
          <w:i/>
          <w:iCs/>
        </w:rPr>
        <w:t xml:space="preserve">Facilities </w:t>
      </w:r>
      <w:r w:rsidRPr="529F0D21">
        <w:rPr>
          <w:rFonts w:ascii="Arial" w:eastAsia="Arial" w:hAnsi="Arial" w:cs="Arial"/>
          <w:b/>
          <w:bCs/>
          <w:i/>
          <w:iCs/>
        </w:rPr>
        <w:t>Providing Obstetric Care</w:t>
      </w:r>
    </w:p>
    <w:p w14:paraId="467A5DF5" w14:textId="21F601F4" w:rsidR="00BF217F" w:rsidRDefault="00BF217F" w:rsidP="00BF217F">
      <w:pPr>
        <w:spacing w:line="480" w:lineRule="auto"/>
        <w:rPr>
          <w:rFonts w:ascii="Arial" w:eastAsia="Arial" w:hAnsi="Arial" w:cs="Arial"/>
        </w:rPr>
      </w:pPr>
      <w:bookmarkStart w:id="10" w:name="_Hlk164423220"/>
      <w:r w:rsidRPr="529F0D21">
        <w:rPr>
          <w:rFonts w:ascii="Arial" w:eastAsia="Arial" w:hAnsi="Arial" w:cs="Arial"/>
        </w:rPr>
        <w:t>We include</w:t>
      </w:r>
      <w:r w:rsidR="00F65C0D">
        <w:rPr>
          <w:rFonts w:ascii="Arial" w:eastAsia="Arial" w:hAnsi="Arial" w:cs="Arial"/>
        </w:rPr>
        <w:t>d</w:t>
      </w:r>
      <w:r w:rsidRPr="529F0D21">
        <w:rPr>
          <w:rFonts w:ascii="Arial" w:eastAsia="Arial" w:hAnsi="Arial" w:cs="Arial"/>
        </w:rPr>
        <w:t xml:space="preserve"> </w:t>
      </w:r>
      <w:r>
        <w:rPr>
          <w:rFonts w:ascii="Arial" w:eastAsia="Arial" w:hAnsi="Arial" w:cs="Arial"/>
        </w:rPr>
        <w:t>obstetric</w:t>
      </w:r>
      <w:r w:rsidRPr="529F0D21">
        <w:rPr>
          <w:rFonts w:ascii="Arial" w:eastAsia="Arial" w:hAnsi="Arial" w:cs="Arial"/>
        </w:rPr>
        <w:t xml:space="preserve"> </w:t>
      </w:r>
      <w:r w:rsidR="00F73F43">
        <w:rPr>
          <w:rFonts w:ascii="Arial" w:eastAsia="Arial" w:hAnsi="Arial" w:cs="Arial"/>
        </w:rPr>
        <w:t xml:space="preserve">facilities </w:t>
      </w:r>
      <w:r w:rsidRPr="529F0D21">
        <w:rPr>
          <w:rFonts w:ascii="Arial" w:eastAsia="Arial" w:hAnsi="Arial" w:cs="Arial"/>
        </w:rPr>
        <w:t xml:space="preserve">in Georgia that are classified as birth centers, or Perinatal Care Level 1, 2, or 3 hospitals according to the </w:t>
      </w:r>
      <w:r>
        <w:rPr>
          <w:rFonts w:ascii="Arial" w:eastAsia="Arial" w:hAnsi="Arial" w:cs="Arial"/>
        </w:rPr>
        <w:t xml:space="preserve">public records from Georgia’s Department of Public Health from </w:t>
      </w:r>
      <w:r w:rsidRPr="529F0D21">
        <w:rPr>
          <w:rFonts w:ascii="Arial" w:eastAsia="Arial" w:hAnsi="Arial" w:cs="Arial"/>
        </w:rPr>
        <w:t>2017</w:t>
      </w:r>
      <w:r>
        <w:rPr>
          <w:rFonts w:ascii="Arial" w:eastAsia="Arial" w:hAnsi="Arial" w:cs="Arial"/>
        </w:rPr>
        <w:t>.</w:t>
      </w:r>
      <w:r w:rsidRPr="529F0D21">
        <w:rPr>
          <w:rFonts w:ascii="Arial" w:eastAsia="Arial" w:hAnsi="Arial" w:cs="Arial"/>
        </w:rPr>
        <w:fldChar w:fldCharType="begin"/>
      </w:r>
      <w:r w:rsidR="00EA199D">
        <w:rPr>
          <w:rFonts w:ascii="Arial" w:eastAsia="Arial" w:hAnsi="Arial" w:cs="Arial"/>
        </w:rPr>
        <w:instrText xml:space="preserve"> ADDIN ZOTERO_ITEM CSL_CITATION {"citationID":"opKNDeiB","properties":{"formattedCitation":"\\super 27\\nosupersub{}","plainCitation":"27","noteIndex":0},"citationItems":[{"id":"yVtMgkma/UPybwyPC","uris":["http://zotero.org/users/10201306/items/JZNPENGR"],"itemData":{"id":2303,"type":"article-journal","issue":"April","title":"Core Requirements and Recommended Guidelines for Designated Regional Perinatal Centers Maternal &amp; Child Health Section Office of Family and Community Health Perinatal Health Unit","author":[{"literal":"Perinatal Health Unit"}],"issued":{"date-parts":[["2013"]]}}}],"schema":"https://github.com/citation-style-language/schema/raw/master/csl-citation.json"} </w:instrText>
      </w:r>
      <w:r w:rsidRPr="529F0D21">
        <w:rPr>
          <w:rFonts w:ascii="Arial" w:eastAsia="Arial" w:hAnsi="Arial" w:cs="Arial"/>
        </w:rPr>
        <w:fldChar w:fldCharType="separate"/>
      </w:r>
      <w:r w:rsidRPr="002A16C2">
        <w:rPr>
          <w:rFonts w:ascii="Arial" w:hAnsi="Arial" w:cs="Arial"/>
          <w:vertAlign w:val="superscript"/>
        </w:rPr>
        <w:t>27</w:t>
      </w:r>
      <w:r w:rsidRPr="529F0D21">
        <w:rPr>
          <w:rFonts w:ascii="Arial" w:eastAsia="Arial" w:hAnsi="Arial" w:cs="Arial"/>
        </w:rPr>
        <w:fldChar w:fldCharType="end"/>
      </w:r>
      <w:bookmarkEnd w:id="10"/>
      <w:r w:rsidRPr="529F0D21">
        <w:rPr>
          <w:rFonts w:ascii="Arial" w:eastAsia="Arial" w:hAnsi="Arial" w:cs="Arial"/>
          <w:i/>
          <w:iCs/>
        </w:rPr>
        <w:t xml:space="preserve"> </w:t>
      </w:r>
      <w:r w:rsidRPr="529F0D21">
        <w:rPr>
          <w:rFonts w:ascii="Arial" w:eastAsia="Arial" w:hAnsi="Arial" w:cs="Arial"/>
        </w:rPr>
        <w:t xml:space="preserve">The address of each </w:t>
      </w:r>
      <w:r>
        <w:rPr>
          <w:rFonts w:ascii="Arial" w:eastAsia="Arial" w:hAnsi="Arial" w:cs="Arial"/>
        </w:rPr>
        <w:t>obstetric</w:t>
      </w:r>
      <w:r w:rsidRPr="529F0D21">
        <w:rPr>
          <w:rFonts w:ascii="Arial" w:eastAsia="Arial" w:hAnsi="Arial" w:cs="Arial"/>
        </w:rPr>
        <w:t xml:space="preserve"> </w:t>
      </w:r>
      <w:r w:rsidR="00F65C0D">
        <w:rPr>
          <w:rFonts w:ascii="Arial" w:eastAsia="Arial" w:hAnsi="Arial" w:cs="Arial"/>
        </w:rPr>
        <w:t xml:space="preserve">facility </w:t>
      </w:r>
      <w:r w:rsidRPr="529F0D21">
        <w:rPr>
          <w:rFonts w:ascii="Arial" w:eastAsia="Arial" w:hAnsi="Arial" w:cs="Arial"/>
        </w:rPr>
        <w:t xml:space="preserve">was verified by the study team by cross-referencing with Google Maps, and the latitude and longitude of each </w:t>
      </w:r>
      <w:r>
        <w:rPr>
          <w:rFonts w:ascii="Arial" w:eastAsia="Arial" w:hAnsi="Arial" w:cs="Arial"/>
        </w:rPr>
        <w:t>obstetric</w:t>
      </w:r>
      <w:r w:rsidRPr="529F0D21">
        <w:rPr>
          <w:rFonts w:ascii="Arial" w:eastAsia="Arial" w:hAnsi="Arial" w:cs="Arial"/>
        </w:rPr>
        <w:t xml:space="preserve"> </w:t>
      </w:r>
      <w:r w:rsidR="00F65C0D">
        <w:rPr>
          <w:rFonts w:ascii="Arial" w:eastAsia="Arial" w:hAnsi="Arial" w:cs="Arial"/>
        </w:rPr>
        <w:t xml:space="preserve">facility </w:t>
      </w:r>
      <w:r w:rsidRPr="529F0D21">
        <w:rPr>
          <w:rFonts w:ascii="Arial" w:eastAsia="Arial" w:hAnsi="Arial" w:cs="Arial"/>
        </w:rPr>
        <w:t xml:space="preserve">were located using Python’s </w:t>
      </w:r>
      <w:proofErr w:type="spellStart"/>
      <w:r w:rsidRPr="529F0D21">
        <w:rPr>
          <w:rFonts w:ascii="Arial" w:eastAsia="Arial" w:hAnsi="Arial" w:cs="Arial"/>
        </w:rPr>
        <w:t>geopy</w:t>
      </w:r>
      <w:proofErr w:type="spellEnd"/>
      <w:r w:rsidRPr="529F0D21">
        <w:rPr>
          <w:rFonts w:ascii="Arial" w:eastAsia="Arial" w:hAnsi="Arial" w:cs="Arial"/>
        </w:rPr>
        <w:t xml:space="preserve"> package</w:t>
      </w:r>
      <w:r>
        <w:rPr>
          <w:rFonts w:ascii="Arial" w:eastAsia="Arial" w:hAnsi="Arial" w:cs="Arial"/>
        </w:rPr>
        <w:t>.</w:t>
      </w:r>
      <w:r>
        <w:rPr>
          <w:rFonts w:ascii="Arial" w:eastAsia="Arial" w:hAnsi="Arial" w:cs="Arial"/>
        </w:rPr>
        <w:fldChar w:fldCharType="begin"/>
      </w:r>
      <w:r w:rsidR="00891827">
        <w:rPr>
          <w:rFonts w:ascii="Arial" w:eastAsia="Arial" w:hAnsi="Arial" w:cs="Arial"/>
        </w:rPr>
        <w:instrText xml:space="preserve"> ADDIN ZOTERO_ITEM CSL_CITATION {"citationID":"gPkPvq3s","properties":{"formattedCitation":"\\super 29\\nosupersub{}","plainCitation":"29","noteIndex":0},"citationItems":[{"id":24,"uris":["http://zotero.org/users/local/h9VKcLT4/items/PGW42R9U"],"itemData":{"id":24,"type":"article-journal","language":"en","source":"Zotero","title":"GeoPy Documentation"}}],"schema":"https://github.com/citation-style-language/schema/raw/master/csl-citation.json"} </w:instrText>
      </w:r>
      <w:r>
        <w:rPr>
          <w:rFonts w:ascii="Arial" w:eastAsia="Arial" w:hAnsi="Arial" w:cs="Arial"/>
        </w:rPr>
        <w:fldChar w:fldCharType="separate"/>
      </w:r>
      <w:r w:rsidR="00891827" w:rsidRPr="00891827">
        <w:rPr>
          <w:rFonts w:ascii="Arial" w:hAnsi="Arial" w:cs="Arial"/>
          <w:vertAlign w:val="superscript"/>
        </w:rPr>
        <w:t>29</w:t>
      </w:r>
      <w:r>
        <w:rPr>
          <w:rFonts w:ascii="Arial" w:eastAsia="Arial" w:hAnsi="Arial" w:cs="Arial"/>
        </w:rPr>
        <w:fldChar w:fldCharType="end"/>
      </w:r>
      <w:r w:rsidR="007C410D">
        <w:rPr>
          <w:rFonts w:ascii="Arial" w:eastAsia="Arial" w:hAnsi="Arial" w:cs="Arial"/>
        </w:rPr>
        <w:t xml:space="preserve"> </w:t>
      </w:r>
    </w:p>
    <w:p w14:paraId="5F734BE8" w14:textId="76D6BC0A" w:rsidR="00BF217F" w:rsidRPr="00146A41" w:rsidRDefault="00BF217F" w:rsidP="00BF217F">
      <w:pPr>
        <w:spacing w:line="480" w:lineRule="auto"/>
        <w:rPr>
          <w:rFonts w:ascii="Arial" w:eastAsia="Arial" w:hAnsi="Arial" w:cs="Arial"/>
        </w:rPr>
      </w:pPr>
      <w:r w:rsidRPr="529F0D21">
        <w:rPr>
          <w:rFonts w:ascii="Arial" w:eastAsia="Arial" w:hAnsi="Arial" w:cs="Arial"/>
        </w:rPr>
        <w:fldChar w:fldCharType="begin"/>
      </w:r>
      <w:r w:rsidR="00EA199D">
        <w:rPr>
          <w:rFonts w:ascii="Arial" w:eastAsia="Arial" w:hAnsi="Arial" w:cs="Arial"/>
        </w:rPr>
        <w:instrText xml:space="preserve"> ADDIN ZOTERO_ITEM CSL_CITATION {"citationID":"tcLWa9BW","properties":{"formattedCitation":"\\super 10\\nosupersub{}","plainCitation":"10","dontUpdate":true,"noteIndex":0},"citationItems":[{"id":"yVtMgkma/UPybwyPC","uris":["http://zotero.org/users/10201306/items/JZNPENGR"],"itemData":{"id":2303,"type":"article-journal","issue":"April","title":"Core Requirements and Recommended Guidelines for Designated Regional Perinatal Centers Maternal &amp; Child Health Section Office of Family and Community Health Perinatal Health Unit","author":[{"literal":"Perinatal Health Unit"}],"issued":{"date-parts":[["2013"]]}}}],"schema":"https://github.com/citation-style-language/schema/raw/master/csl-citation.json"} </w:instrText>
      </w:r>
      <w:r w:rsidR="00000000">
        <w:rPr>
          <w:rFonts w:ascii="Arial" w:eastAsia="Arial" w:hAnsi="Arial" w:cs="Arial"/>
        </w:rPr>
        <w:fldChar w:fldCharType="separate"/>
      </w:r>
      <w:r w:rsidRPr="529F0D21">
        <w:rPr>
          <w:rFonts w:ascii="Arial" w:eastAsia="Arial" w:hAnsi="Arial" w:cs="Arial"/>
        </w:rPr>
        <w:fldChar w:fldCharType="end"/>
      </w:r>
    </w:p>
    <w:p w14:paraId="6533DD31" w14:textId="60F376A2" w:rsidR="00BF217F" w:rsidRPr="00146A41" w:rsidRDefault="00BF217F" w:rsidP="00BF217F">
      <w:pPr>
        <w:spacing w:line="480" w:lineRule="auto"/>
        <w:rPr>
          <w:rFonts w:ascii="Arial" w:eastAsia="Arial" w:hAnsi="Arial" w:cs="Arial"/>
          <w:b/>
          <w:bCs/>
          <w:i/>
          <w:iCs/>
        </w:rPr>
      </w:pPr>
      <w:r w:rsidRPr="529F0D21">
        <w:rPr>
          <w:rFonts w:ascii="Arial" w:eastAsia="Arial" w:hAnsi="Arial" w:cs="Arial"/>
          <w:b/>
          <w:bCs/>
          <w:i/>
          <w:iCs/>
        </w:rPr>
        <w:t>2.1.</w:t>
      </w:r>
      <w:r w:rsidR="008D4942">
        <w:rPr>
          <w:rFonts w:ascii="Arial" w:eastAsia="Arial" w:hAnsi="Arial" w:cs="Arial"/>
          <w:b/>
          <w:bCs/>
          <w:i/>
          <w:iCs/>
        </w:rPr>
        <w:t>2</w:t>
      </w:r>
      <w:r w:rsidRPr="529F0D21">
        <w:rPr>
          <w:rFonts w:ascii="Arial" w:eastAsia="Arial" w:hAnsi="Arial" w:cs="Arial"/>
          <w:b/>
          <w:bCs/>
          <w:i/>
          <w:iCs/>
        </w:rPr>
        <w:t xml:space="preserve"> Location of Demand for Obstetric Care</w:t>
      </w:r>
    </w:p>
    <w:p w14:paraId="11B99FCF" w14:textId="4E980168" w:rsidR="00BF217F" w:rsidRDefault="00BF217F" w:rsidP="00BF217F">
      <w:pPr>
        <w:spacing w:line="480" w:lineRule="auto"/>
        <w:rPr>
          <w:rFonts w:ascii="Arial" w:hAnsi="Arial" w:cs="Arial"/>
        </w:rPr>
      </w:pPr>
      <w:r w:rsidRPr="529F0D21">
        <w:rPr>
          <w:rFonts w:ascii="Arial" w:hAnsi="Arial" w:cs="Arial"/>
        </w:rPr>
        <w:lastRenderedPageBreak/>
        <w:t xml:space="preserve">To estimate the demand for obstetric care access, we used data from the American Community Survey (ACS) which provides population estimates for age and sex groups. We used the 2017 ACS 5-year estimates of the population of </w:t>
      </w:r>
      <w:r>
        <w:rPr>
          <w:rFonts w:ascii="Arial" w:hAnsi="Arial" w:cs="Arial"/>
        </w:rPr>
        <w:t>reproductive-aged</w:t>
      </w:r>
      <w:r w:rsidRPr="529F0D21">
        <w:rPr>
          <w:rFonts w:ascii="Arial" w:hAnsi="Arial" w:cs="Arial"/>
        </w:rPr>
        <w:t xml:space="preserve"> women (1</w:t>
      </w:r>
      <w:r>
        <w:rPr>
          <w:rFonts w:ascii="Arial" w:hAnsi="Arial" w:cs="Arial"/>
        </w:rPr>
        <w:t>8</w:t>
      </w:r>
      <w:r w:rsidRPr="529F0D21">
        <w:rPr>
          <w:rFonts w:ascii="Arial" w:hAnsi="Arial" w:cs="Arial"/>
        </w:rPr>
        <w:t>-44) in each census block group, which we assume</w:t>
      </w:r>
      <w:r w:rsidR="00F65C0D">
        <w:rPr>
          <w:rFonts w:ascii="Arial" w:hAnsi="Arial" w:cs="Arial"/>
        </w:rPr>
        <w:t>d</w:t>
      </w:r>
      <w:r w:rsidRPr="529F0D21">
        <w:rPr>
          <w:rFonts w:ascii="Arial" w:hAnsi="Arial" w:cs="Arial"/>
        </w:rPr>
        <w:t xml:space="preserve"> is proportional to the demand for obstetric care in each block group. </w:t>
      </w:r>
      <w:r>
        <w:rPr>
          <w:rFonts w:ascii="Arial" w:hAnsi="Arial" w:cs="Arial"/>
        </w:rPr>
        <w:t xml:space="preserve">We used 5-year estimates because they are the most reliable and they are collected for all small geographies including census block groups. </w:t>
      </w:r>
      <w:bookmarkStart w:id="11" w:name="_Hlk164599869"/>
      <w:r w:rsidRPr="45F2D039">
        <w:rPr>
          <w:rFonts w:ascii="Arial" w:hAnsi="Arial" w:cs="Arial"/>
        </w:rPr>
        <w:t xml:space="preserve">To estimate the location of this demand, we used the latitude and longitude of center of population of each census block </w:t>
      </w:r>
      <w:r>
        <w:rPr>
          <w:rFonts w:ascii="Arial" w:hAnsi="Arial" w:cs="Arial"/>
        </w:rPr>
        <w:t>group</w:t>
      </w:r>
      <w:r w:rsidRPr="45F2D039">
        <w:rPr>
          <w:rFonts w:ascii="Arial" w:hAnsi="Arial" w:cs="Arial"/>
        </w:rPr>
        <w:t xml:space="preserve"> as reported by the U.S. Census Bureau</w:t>
      </w:r>
      <w:r>
        <w:rPr>
          <w:rFonts w:ascii="Arial" w:hAnsi="Arial" w:cs="Arial"/>
        </w:rPr>
        <w:t xml:space="preserve"> in 2010</w:t>
      </w:r>
      <w:r w:rsidR="00497D47">
        <w:rPr>
          <w:rFonts w:ascii="Arial" w:hAnsi="Arial" w:cs="Arial"/>
        </w:rPr>
        <w:t xml:space="preserve"> to be consistent with our </w:t>
      </w:r>
      <w:r w:rsidR="00F65C0D">
        <w:rPr>
          <w:rFonts w:ascii="Arial" w:hAnsi="Arial" w:cs="Arial"/>
        </w:rPr>
        <w:t xml:space="preserve">facility </w:t>
      </w:r>
      <w:r w:rsidR="00497D47">
        <w:rPr>
          <w:rFonts w:ascii="Arial" w:hAnsi="Arial" w:cs="Arial"/>
        </w:rPr>
        <w:t>and population estimates data from 2017</w:t>
      </w:r>
      <w:r w:rsidRPr="45F2D039">
        <w:rPr>
          <w:rFonts w:ascii="Arial" w:hAnsi="Arial" w:cs="Arial"/>
        </w:rPr>
        <w:t>.</w:t>
      </w:r>
      <w:r>
        <w:rPr>
          <w:rFonts w:ascii="Arial" w:hAnsi="Arial" w:cs="Arial"/>
        </w:rPr>
        <w:fldChar w:fldCharType="begin"/>
      </w:r>
      <w:r w:rsidR="00891827">
        <w:rPr>
          <w:rFonts w:ascii="Arial" w:hAnsi="Arial" w:cs="Arial"/>
        </w:rPr>
        <w:instrText xml:space="preserve"> ADDIN ZOTERO_ITEM CSL_CITATION {"citationID":"4MKpoHLW","properties":{"formattedCitation":"\\super 30\\nosupersub{}","plainCitation":"30","noteIndex":0},"citationItems":[{"id":26,"uris":["http://zotero.org/users/local/h9VKcLT4/items/TAFW3SRN"],"itemData":{"id":26,"type":"report","publisher":"Geography Division, U.S. Census Bureau","title":"Centers of Population Computation for the United States. 1950 - 2010."}}],"schema":"https://github.com/citation-style-language/schema/raw/master/csl-citation.json"} </w:instrText>
      </w:r>
      <w:r>
        <w:rPr>
          <w:rFonts w:ascii="Arial" w:hAnsi="Arial" w:cs="Arial"/>
        </w:rPr>
        <w:fldChar w:fldCharType="separate"/>
      </w:r>
      <w:r w:rsidR="00891827" w:rsidRPr="00891827">
        <w:rPr>
          <w:rFonts w:ascii="Arial" w:hAnsi="Arial" w:cs="Arial"/>
          <w:vertAlign w:val="superscript"/>
        </w:rPr>
        <w:t>30</w:t>
      </w:r>
      <w:r>
        <w:rPr>
          <w:rFonts w:ascii="Arial" w:hAnsi="Arial" w:cs="Arial"/>
        </w:rPr>
        <w:fldChar w:fldCharType="end"/>
      </w:r>
      <w:bookmarkEnd w:id="11"/>
    </w:p>
    <w:p w14:paraId="1934771B" w14:textId="77777777" w:rsidR="00BF217F" w:rsidRPr="00146A41" w:rsidRDefault="00BF217F" w:rsidP="00BF217F">
      <w:pPr>
        <w:spacing w:line="480" w:lineRule="auto"/>
        <w:rPr>
          <w:rFonts w:ascii="Arial" w:hAnsi="Arial" w:cs="Arial"/>
        </w:rPr>
      </w:pPr>
    </w:p>
    <w:p w14:paraId="0CCA1569" w14:textId="58E868BD" w:rsidR="00BF217F" w:rsidRDefault="00BF217F" w:rsidP="00BF217F">
      <w:pPr>
        <w:spacing w:line="480" w:lineRule="auto"/>
        <w:rPr>
          <w:rFonts w:ascii="Arial" w:eastAsia="Arial" w:hAnsi="Arial" w:cs="Arial"/>
          <w:b/>
          <w:bCs/>
          <w:i/>
          <w:iCs/>
        </w:rPr>
      </w:pPr>
      <w:r w:rsidRPr="529F0D21">
        <w:rPr>
          <w:rFonts w:ascii="Arial" w:eastAsia="Arial" w:hAnsi="Arial" w:cs="Arial"/>
          <w:b/>
          <w:bCs/>
          <w:i/>
          <w:iCs/>
        </w:rPr>
        <w:t>2.1.</w:t>
      </w:r>
      <w:r w:rsidR="008D4942">
        <w:rPr>
          <w:rFonts w:ascii="Arial" w:eastAsia="Arial" w:hAnsi="Arial" w:cs="Arial"/>
          <w:b/>
          <w:bCs/>
          <w:i/>
          <w:iCs/>
        </w:rPr>
        <w:t>3</w:t>
      </w:r>
      <w:r w:rsidRPr="529F0D21">
        <w:rPr>
          <w:rFonts w:ascii="Arial" w:eastAsia="Arial" w:hAnsi="Arial" w:cs="Arial"/>
          <w:b/>
          <w:bCs/>
          <w:i/>
          <w:iCs/>
        </w:rPr>
        <w:t xml:space="preserve"> Distance to Obstetric Care </w:t>
      </w:r>
    </w:p>
    <w:p w14:paraId="3FA42560" w14:textId="5CD6E3DB" w:rsidR="00BF217F" w:rsidRDefault="00BF217F" w:rsidP="00BF217F">
      <w:pPr>
        <w:spacing w:line="480" w:lineRule="auto"/>
        <w:rPr>
          <w:rFonts w:ascii="Arial" w:eastAsia="Arial" w:hAnsi="Arial" w:cs="Arial"/>
        </w:rPr>
      </w:pPr>
      <w:bookmarkStart w:id="12" w:name="_Hlk164954167"/>
      <w:bookmarkStart w:id="13" w:name="_Hlk164599721"/>
      <w:r w:rsidRPr="45F2D039">
        <w:rPr>
          <w:rFonts w:ascii="Arial" w:eastAsia="Arial" w:hAnsi="Arial" w:cs="Arial"/>
        </w:rPr>
        <w:t xml:space="preserve">We calculated the distance between each </w:t>
      </w:r>
      <w:r>
        <w:rPr>
          <w:rFonts w:ascii="Arial" w:eastAsia="Arial" w:hAnsi="Arial" w:cs="Arial"/>
        </w:rPr>
        <w:t xml:space="preserve">obstetric </w:t>
      </w:r>
      <w:r w:rsidR="00F65C0D">
        <w:rPr>
          <w:rFonts w:ascii="Arial" w:eastAsia="Arial" w:hAnsi="Arial" w:cs="Arial"/>
        </w:rPr>
        <w:t xml:space="preserve">facility </w:t>
      </w:r>
      <w:r w:rsidRPr="45F2D039">
        <w:rPr>
          <w:rFonts w:ascii="Arial" w:eastAsia="Arial" w:hAnsi="Arial" w:cs="Arial"/>
        </w:rPr>
        <w:t xml:space="preserve">and each obstetric care demand point </w:t>
      </w:r>
      <w:r w:rsidR="00F65C0D">
        <w:rPr>
          <w:rFonts w:ascii="Arial" w:eastAsia="Arial" w:hAnsi="Arial" w:cs="Arial"/>
        </w:rPr>
        <w:t xml:space="preserve">using </w:t>
      </w:r>
      <w:r w:rsidRPr="45F2D039">
        <w:rPr>
          <w:rFonts w:ascii="Arial" w:eastAsia="Arial" w:hAnsi="Arial" w:cs="Arial"/>
        </w:rPr>
        <w:t xml:space="preserve"> </w:t>
      </w:r>
      <w:r w:rsidR="00497D47">
        <w:rPr>
          <w:rFonts w:ascii="Arial" w:eastAsia="Arial" w:hAnsi="Arial" w:cs="Arial"/>
        </w:rPr>
        <w:t xml:space="preserve">Great Circle </w:t>
      </w:r>
      <w:r w:rsidRPr="45F2D039">
        <w:rPr>
          <w:rFonts w:ascii="Arial" w:eastAsia="Arial" w:hAnsi="Arial" w:cs="Arial"/>
        </w:rPr>
        <w:t>distance</w:t>
      </w:r>
      <w:r w:rsidR="00497D47">
        <w:rPr>
          <w:rFonts w:ascii="Arial" w:eastAsia="Arial" w:hAnsi="Arial" w:cs="Arial"/>
        </w:rPr>
        <w:fldChar w:fldCharType="begin"/>
      </w:r>
      <w:r w:rsidR="00497D47">
        <w:rPr>
          <w:rFonts w:ascii="Arial" w:eastAsia="Arial" w:hAnsi="Arial" w:cs="Arial"/>
        </w:rPr>
        <w:instrText xml:space="preserve"> ADDIN ZOTERO_ITEM CSL_CITATION {"citationID":"apulv4psvu","properties":{"formattedCitation":"\\super 29\\nosupersub{}","plainCitation":"29","noteIndex":0},"citationItems":[{"id":24,"uris":["http://zotero.org/users/local/h9VKcLT4/items/PGW42R9U"],"itemData":{"id":24,"type":"article-journal","language":"en","source":"Zotero","title":"GeoPy Documentation"}}],"schema":"https://github.com/citation-style-language/schema/raw/master/csl-citation.json"} </w:instrText>
      </w:r>
      <w:r w:rsidR="00497D47">
        <w:rPr>
          <w:rFonts w:ascii="Arial" w:eastAsia="Arial" w:hAnsi="Arial" w:cs="Arial"/>
        </w:rPr>
        <w:fldChar w:fldCharType="separate"/>
      </w:r>
      <w:r w:rsidR="00497D47" w:rsidRPr="00497D47">
        <w:rPr>
          <w:rFonts w:ascii="Arial" w:hAnsi="Arial" w:cs="Arial"/>
          <w:vertAlign w:val="superscript"/>
        </w:rPr>
        <w:t>29</w:t>
      </w:r>
      <w:r w:rsidR="00497D47">
        <w:rPr>
          <w:rFonts w:ascii="Arial" w:eastAsia="Arial" w:hAnsi="Arial" w:cs="Arial"/>
        </w:rPr>
        <w:fldChar w:fldCharType="end"/>
      </w:r>
      <w:r w:rsidRPr="45F2D039">
        <w:rPr>
          <w:rFonts w:ascii="Arial" w:eastAsia="Arial" w:hAnsi="Arial" w:cs="Arial"/>
        </w:rPr>
        <w:t xml:space="preserve"> in miles between the coordinates of each </w:t>
      </w:r>
      <w:r w:rsidR="00F65C0D">
        <w:rPr>
          <w:rFonts w:ascii="Arial" w:eastAsia="Arial" w:hAnsi="Arial" w:cs="Arial"/>
        </w:rPr>
        <w:t xml:space="preserve">facility </w:t>
      </w:r>
      <w:r w:rsidRPr="45F2D039">
        <w:rPr>
          <w:rFonts w:ascii="Arial" w:eastAsia="Arial" w:hAnsi="Arial" w:cs="Arial"/>
        </w:rPr>
        <w:t>and each census block group center of population.</w:t>
      </w:r>
      <w:r w:rsidR="00497D47">
        <w:rPr>
          <w:rFonts w:ascii="Arial" w:eastAsia="Arial" w:hAnsi="Arial" w:cs="Arial"/>
        </w:rPr>
        <w:t xml:space="preserve"> </w:t>
      </w:r>
      <w:bookmarkStart w:id="14" w:name="_Hlk164954117"/>
      <w:bookmarkEnd w:id="12"/>
      <w:r w:rsidR="00497D47">
        <w:rPr>
          <w:rFonts w:ascii="Arial" w:eastAsia="Arial" w:hAnsi="Arial" w:cs="Arial"/>
        </w:rPr>
        <w:t xml:space="preserve">Great Circle distance is the direct distance between two points accounting for the curvature of the earth, and is commonly used </w:t>
      </w:r>
      <w:r w:rsidR="00F73F43">
        <w:rPr>
          <w:rFonts w:ascii="Arial" w:eastAsia="Arial" w:hAnsi="Arial" w:cs="Arial"/>
        </w:rPr>
        <w:t xml:space="preserve">to estimate </w:t>
      </w:r>
      <w:r w:rsidR="00497D47">
        <w:rPr>
          <w:rFonts w:ascii="Arial" w:eastAsia="Arial" w:hAnsi="Arial" w:cs="Arial"/>
        </w:rPr>
        <w:t>access to healthcare.</w:t>
      </w:r>
      <w:r w:rsidR="00497D47">
        <w:rPr>
          <w:rFonts w:ascii="Arial" w:eastAsia="Arial" w:hAnsi="Arial" w:cs="Arial"/>
        </w:rPr>
        <w:fldChar w:fldCharType="begin"/>
      </w:r>
      <w:r w:rsidR="00497D47">
        <w:rPr>
          <w:rFonts w:ascii="Arial" w:eastAsia="Arial" w:hAnsi="Arial" w:cs="Arial"/>
        </w:rPr>
        <w:instrText xml:space="preserve"> ADDIN ZOTERO_ITEM CSL_CITATION {"citationID":"a1a19po6mj5","properties":{"formattedCitation":"\\super 31,32\\nosupersub{}","plainCitation":"31,32","noteIndex":0},"citationItems":[{"id":786,"uris":["http://zotero.org/users/local/h9VKcLT4/items/SXG8VSGJ"],"itemData":{"id":786,"type":"article-journal","abstract":"Purpose\nThe National Cancer Data Base (NCDB) was analyzed to evaluate practice patterns and the impact of radiotherapy modalities for endometrial cancer treated with primary radiotherapy.\nMethods and Materials\nThe NCDB was queried for Stage I endometrioid adenocarcinoma patients treated with primary radiotherapy without surgery from 1998 to 2006. Brachytherapy (BT) utilization factors were established using multivariable logistic regression. Log-rank and Cox proportional hazards modeling were used to assess variables impacting survival.\nResults\nA total of 853 patients were analyzed: 23.7%, 31.3%, and 45.0% received BT alone, external beam radiotherapy (EBRT) and BT, or EBRT alone. The BT utilization ranged from 40.5% to 51.9% over time (p=0.70). Lower utilization was associated with advanced age (≥80 years: odds ratio [OR] 0.43, 95% confidence interval [CI] 0.28–0.65, p&lt;0.01) and facilities with volume in the bottom quartile (OR 0.44, 95% CI 0.30–0.66, p&lt;0.01). Utilization was higher among patients living more than 30 miles from the facilities (OR 2.14, 95%CI 1.35–3.42, p&lt;0.01). With 36-month median followup, unadjusted median survivals for EBRT dose of 30Gy or lower, EBRT dose higher than 30Gy, BT, and EBRT+BT were 12.6, 31.1, 44.6, and 57.1 months (p&lt;0.01). After correcting for other factors, higher risk of mortality was seen with EBRT dose of 30Gy or lower (hazard ratio [HR]2.75, 95% CI 1.66–4.55, p&lt;0.01) and EBRT dose higher than 30Gy (HR 1.43, 95% CI 1.07–1.91, p=0.02) compared with EBRT+BT. No difference was seen using BT alone (HR 1.29, 95% CI 0.92–1.79, p=0.14).\nConclusion\nBT utilization for nonsurgically managed endometrial cancer remains low with most patients receiving EBRT alone. Despite concerns of overtreatment in a population with competing causes of death, BT appears to improve survival.","container-title":"Brachytherapy","DOI":"10.1016/j.brachy.2014.12.003","ISSN":"1538-4721","issue":"3","journalAbbreviation":"Brachytherapy","page":"373-379","source":"ScienceDirect","title":"Primary radiotherapy for nonsurgically managed Stage I endometrial cancer: Utilization and impact of brachytherapy","title-short":"Primary radiotherapy for nonsurgically managed Stage I endometrial cancer","volume":"14","author":[{"family":"Gill","given":"Beant S."},{"family":"Chapman","given":"Bhavana V."},{"family":"Hansen","given":"Karyn J."},{"family":"Sukumvanich","given":"Paniti"},{"family":"Beriwal","given":"Sushil"}],"issued":{"date-parts":[["2015",5,1]]}}},{"id":784,"uris":["http://zotero.org/users/local/h9VKcLT4/items/HYDEFPPI"],"itemData":{"id":784,"type":"article-journal","abstract":"Purpose We aim to understand if rurality impacts patients’ odds of presenting with stage IV ovarian cancer at diagnosis independent of distance to primary care provider and the socioeconomic status of a patient's residential census tract. Methods A cohort of 1,000 women with ovarian cancer in Iowa, Kansas, and Missouri were sampled and analyzed from the cancer registries’ statewide population data. The sample contained those with a histologically confirmed primary ovarian cancer diagnosis in 2011-2012. All variables were captured through an extension of standard registry protocol using standardized definitions and abstraction manuals. Chi-square tests and a multivariable logistic regression model were used. Findings At diagnosis, 111 women in our sample had stage IV cancer and 889 had stage I-III. Compared to patients with stage I-III cancer, patients with stage IV disease had a higher average age, more comorbidities, and were more often living in rural areas. Multivariate analysis showed that rural women (vs metropolitan) had a greater odds of having stage IV ovarian cancer at diagnosis (odds ratio = 2.41 and 95% confidence interval = 1.33-4.39). Conclusion Rural ovarian cancer patients have greater odds of having stage IV cancer at diagnosis in Midwestern states independent of the distance they lived from their primary care physician and the socioeconomic status of their residential census tract. Rural women's greater odds of stage IV cancer at diagnosis could affect treatment options and mortality. Further investigation is needed into reasons for these findings.","container-title":"The Journal of Rural Health","DOI":"10.1111/jrh.12419","ISSN":"1748-0361","issue":"4","language":"en","license":"© 2020 National Rural Health Association","note":"_eprint: https://onlinelibrary.wiley.com/doi/pdf/10.1111/jrh.12419","page":"468-475","source":"Wiley Online Library","title":"Impact of Rurality on Stage IV Ovarian Cancer at Diagnosis: A Midwest Cancer Registry Cohort Study","title-short":"Impact of Rurality on Stage IV Ovarian Cancer at Diagnosis","volume":"36","author":[{"family":"Weeks","given":"Kristin S."},{"family":"Lynch","given":"Charles F."},{"family":"West","given":"Michele"},{"family":"McDonald","given":"Megan"},{"family":"Carnahan","given":"Ryan"},{"family":"Stewart","given":"Sherri L."},{"family":"Study","given":"Ovarian Cancer Treatment"},{"family":"Charlton","given":"Mary"}],"issued":{"date-parts":[["2020"]]}}}],"schema":"https://github.com/citation-style-language/schema/raw/master/csl-citation.json"} </w:instrText>
      </w:r>
      <w:r w:rsidR="00497D47">
        <w:rPr>
          <w:rFonts w:ascii="Arial" w:eastAsia="Arial" w:hAnsi="Arial" w:cs="Arial"/>
        </w:rPr>
        <w:fldChar w:fldCharType="separate"/>
      </w:r>
      <w:r w:rsidR="00497D47" w:rsidRPr="00497D47">
        <w:rPr>
          <w:rFonts w:ascii="Arial" w:hAnsi="Arial" w:cs="Arial"/>
          <w:vertAlign w:val="superscript"/>
        </w:rPr>
        <w:t>31,32</w:t>
      </w:r>
      <w:r w:rsidR="00497D47">
        <w:rPr>
          <w:rFonts w:ascii="Arial" w:eastAsia="Arial" w:hAnsi="Arial" w:cs="Arial"/>
        </w:rPr>
        <w:fldChar w:fldCharType="end"/>
      </w:r>
      <w:bookmarkEnd w:id="14"/>
    </w:p>
    <w:bookmarkEnd w:id="13"/>
    <w:p w14:paraId="173AB19D" w14:textId="77777777" w:rsidR="00BF217F" w:rsidRPr="00146A41" w:rsidRDefault="00BF217F" w:rsidP="00BF217F">
      <w:pPr>
        <w:spacing w:line="480" w:lineRule="auto"/>
        <w:rPr>
          <w:rFonts w:ascii="Arial" w:eastAsia="Arial" w:hAnsi="Arial" w:cs="Arial"/>
        </w:rPr>
      </w:pPr>
    </w:p>
    <w:p w14:paraId="41BC906D" w14:textId="77777777" w:rsidR="00BF217F" w:rsidRPr="00146A41" w:rsidRDefault="00BF217F" w:rsidP="00BF217F">
      <w:pPr>
        <w:spacing w:line="480" w:lineRule="auto"/>
        <w:rPr>
          <w:rFonts w:ascii="Arial" w:eastAsia="Arial" w:hAnsi="Arial" w:cs="Arial"/>
          <w:b/>
          <w:bCs/>
        </w:rPr>
      </w:pPr>
      <w:r w:rsidRPr="00146A41">
        <w:rPr>
          <w:rFonts w:ascii="Arial" w:eastAsia="Arial" w:hAnsi="Arial" w:cs="Arial"/>
          <w:b/>
          <w:bCs/>
        </w:rPr>
        <w:t xml:space="preserve">2.2 </w:t>
      </w:r>
      <w:r>
        <w:rPr>
          <w:rFonts w:ascii="Arial" w:eastAsia="Arial" w:hAnsi="Arial" w:cs="Arial"/>
          <w:b/>
          <w:bCs/>
        </w:rPr>
        <w:t>Measures</w:t>
      </w:r>
      <w:r w:rsidRPr="00146A41">
        <w:rPr>
          <w:rFonts w:ascii="Arial" w:eastAsia="Arial" w:hAnsi="Arial" w:cs="Arial"/>
          <w:b/>
          <w:bCs/>
        </w:rPr>
        <w:t xml:space="preserve"> of Obstetric Access</w:t>
      </w:r>
    </w:p>
    <w:p w14:paraId="79FD8EDE" w14:textId="28066603" w:rsidR="00BF217F" w:rsidRPr="00146A41" w:rsidRDefault="00BF217F" w:rsidP="00BF217F">
      <w:pPr>
        <w:spacing w:line="480" w:lineRule="auto"/>
        <w:rPr>
          <w:rFonts w:ascii="Arial" w:hAnsi="Arial" w:cs="Arial"/>
        </w:rPr>
      </w:pPr>
      <w:r w:rsidRPr="5A323C9C">
        <w:rPr>
          <w:rFonts w:ascii="Arial" w:hAnsi="Arial" w:cs="Arial"/>
        </w:rPr>
        <w:t>We then determine</w:t>
      </w:r>
      <w:r w:rsidR="00F65C0D">
        <w:rPr>
          <w:rFonts w:ascii="Arial" w:hAnsi="Arial" w:cs="Arial"/>
        </w:rPr>
        <w:t>d</w:t>
      </w:r>
      <w:r w:rsidRPr="5A323C9C">
        <w:rPr>
          <w:rFonts w:ascii="Arial" w:hAnsi="Arial" w:cs="Arial"/>
        </w:rPr>
        <w:t xml:space="preserve"> which census block groups </w:t>
      </w:r>
      <w:r w:rsidR="00CB2A16">
        <w:rPr>
          <w:rFonts w:ascii="Arial" w:hAnsi="Arial" w:cs="Arial"/>
        </w:rPr>
        <w:t>lack access to obstetric care according to</w:t>
      </w:r>
      <w:r w:rsidRPr="5A323C9C">
        <w:rPr>
          <w:rFonts w:ascii="Arial" w:hAnsi="Arial" w:cs="Arial"/>
        </w:rPr>
        <w:t xml:space="preserve"> the </w:t>
      </w:r>
      <w:r>
        <w:rPr>
          <w:rFonts w:ascii="Arial" w:hAnsi="Arial" w:cs="Arial"/>
        </w:rPr>
        <w:t>measures</w:t>
      </w:r>
      <w:r w:rsidRPr="5A323C9C">
        <w:rPr>
          <w:rFonts w:ascii="Arial" w:hAnsi="Arial" w:cs="Arial"/>
        </w:rPr>
        <w:t xml:space="preserve"> outlined below</w:t>
      </w:r>
      <w:r>
        <w:rPr>
          <w:rFonts w:ascii="Arial" w:hAnsi="Arial" w:cs="Arial"/>
        </w:rPr>
        <w:t>.</w:t>
      </w:r>
    </w:p>
    <w:p w14:paraId="0F5EE2B9" w14:textId="77777777" w:rsidR="00BF217F" w:rsidRPr="00146A41" w:rsidRDefault="00BF217F" w:rsidP="00BF217F">
      <w:pPr>
        <w:spacing w:line="480" w:lineRule="auto"/>
        <w:rPr>
          <w:rFonts w:ascii="Arial" w:eastAsia="Arial" w:hAnsi="Arial" w:cs="Arial"/>
          <w:b/>
          <w:bCs/>
        </w:rPr>
      </w:pPr>
    </w:p>
    <w:p w14:paraId="462C814A" w14:textId="23ECC453" w:rsidR="00BF217F" w:rsidRPr="00146A41" w:rsidRDefault="00BF217F" w:rsidP="00BF217F">
      <w:pPr>
        <w:spacing w:line="480" w:lineRule="auto"/>
        <w:rPr>
          <w:rFonts w:ascii="Arial" w:eastAsia="Arial" w:hAnsi="Arial" w:cs="Arial"/>
          <w:b/>
          <w:bCs/>
          <w:i/>
          <w:iCs/>
        </w:rPr>
      </w:pPr>
      <w:r w:rsidRPr="00146A41">
        <w:rPr>
          <w:rFonts w:ascii="Arial" w:eastAsia="Arial" w:hAnsi="Arial" w:cs="Arial"/>
          <w:b/>
          <w:bCs/>
          <w:i/>
          <w:iCs/>
        </w:rPr>
        <w:t>2.2.1 Maternity Care Desert</w:t>
      </w:r>
    </w:p>
    <w:p w14:paraId="3468C28F" w14:textId="14B8668F" w:rsidR="00BF217F" w:rsidRPr="00146A41" w:rsidRDefault="00BF217F" w:rsidP="00BF217F">
      <w:pPr>
        <w:spacing w:line="480" w:lineRule="auto"/>
        <w:rPr>
          <w:rFonts w:ascii="Arial" w:eastAsia="Arial" w:hAnsi="Arial" w:cs="Arial"/>
        </w:rPr>
      </w:pPr>
      <w:r w:rsidRPr="45F2D039">
        <w:rPr>
          <w:rFonts w:ascii="Arial" w:eastAsia="Arial" w:hAnsi="Arial" w:cs="Arial"/>
        </w:rPr>
        <w:lastRenderedPageBreak/>
        <w:t>We consider</w:t>
      </w:r>
      <w:r w:rsidR="00F65C0D">
        <w:rPr>
          <w:rFonts w:ascii="Arial" w:eastAsia="Arial" w:hAnsi="Arial" w:cs="Arial"/>
        </w:rPr>
        <w:t>ed</w:t>
      </w:r>
      <w:r w:rsidRPr="45F2D039">
        <w:rPr>
          <w:rFonts w:ascii="Arial" w:eastAsia="Arial" w:hAnsi="Arial" w:cs="Arial"/>
        </w:rPr>
        <w:t xml:space="preserve"> the March of Dimes definition of a maternity care desert</w:t>
      </w:r>
      <w:r>
        <w:rPr>
          <w:rFonts w:ascii="Arial" w:eastAsia="Arial" w:hAnsi="Arial" w:cs="Arial"/>
        </w:rPr>
        <w:t xml:space="preserve"> which is defined to be a county that</w:t>
      </w:r>
      <w:r w:rsidRPr="45F2D039">
        <w:rPr>
          <w:rFonts w:ascii="Arial" w:eastAsia="Arial" w:hAnsi="Arial" w:cs="Arial"/>
        </w:rPr>
        <w:t xml:space="preserve"> has zero hospital</w:t>
      </w:r>
      <w:r>
        <w:rPr>
          <w:rFonts w:ascii="Arial" w:eastAsia="Arial" w:hAnsi="Arial" w:cs="Arial"/>
        </w:rPr>
        <w:t>s</w:t>
      </w:r>
      <w:r w:rsidRPr="45F2D039">
        <w:rPr>
          <w:rFonts w:ascii="Arial" w:eastAsia="Arial" w:hAnsi="Arial" w:cs="Arial"/>
        </w:rPr>
        <w:t xml:space="preserve"> or birth centers offering obstetric services and zero obstetric providers.</w:t>
      </w:r>
      <w:r w:rsidR="00891827">
        <w:rPr>
          <w:rFonts w:ascii="Arial" w:eastAsia="Arial" w:hAnsi="Arial" w:cs="Arial"/>
        </w:rPr>
        <w:fldChar w:fldCharType="begin"/>
      </w:r>
      <w:r w:rsidR="00891827">
        <w:rPr>
          <w:rFonts w:ascii="Arial" w:eastAsia="Arial" w:hAnsi="Arial" w:cs="Arial"/>
        </w:rPr>
        <w:instrText xml:space="preserve"> ADDIN ZOTERO_ITEM CSL_CITATION {"citationID":"a17ocg52grc","properties":{"formattedCitation":"\\super 15\\nosupersub{}","plainCitation":"15","noteIndex":0},"citationItems":[{"id":163,"uris":["http://zotero.org/users/local/h9VKcLT4/items/YC8YT5UH"],"itemData":{"id":163,"type":"report","publisher":"March of Dimes","title":"Nowhere to go: maternity care deserts across the US (report no 3)","URL":"https://www.marchofdimes.org/maternity-care-deserts-report","issued":{"date-parts":[["2022"]]}}}],"schema":"https://github.com/citation-style-language/schema/raw/master/csl-citation.json"} </w:instrText>
      </w:r>
      <w:r w:rsidR="00891827">
        <w:rPr>
          <w:rFonts w:ascii="Arial" w:eastAsia="Arial" w:hAnsi="Arial" w:cs="Arial"/>
        </w:rPr>
        <w:fldChar w:fldCharType="separate"/>
      </w:r>
      <w:r w:rsidR="00891827" w:rsidRPr="00891827">
        <w:rPr>
          <w:rFonts w:ascii="Arial" w:hAnsi="Arial" w:cs="Arial"/>
          <w:vertAlign w:val="superscript"/>
        </w:rPr>
        <w:t>15</w:t>
      </w:r>
      <w:r w:rsidR="00891827">
        <w:rPr>
          <w:rFonts w:ascii="Arial" w:eastAsia="Arial" w:hAnsi="Arial" w:cs="Arial"/>
        </w:rPr>
        <w:fldChar w:fldCharType="end"/>
      </w:r>
      <w:r>
        <w:rPr>
          <w:rFonts w:ascii="Arial" w:eastAsia="Arial" w:hAnsi="Arial" w:cs="Arial"/>
        </w:rPr>
        <w:t xml:space="preserve"> </w:t>
      </w:r>
      <w:r w:rsidRPr="5A323C9C">
        <w:rPr>
          <w:rFonts w:ascii="Arial" w:eastAsia="Arial" w:hAnsi="Arial" w:cs="Arial"/>
          <w:color w:val="000000" w:themeColor="text1"/>
        </w:rPr>
        <w:t xml:space="preserve">Because </w:t>
      </w:r>
      <w:r w:rsidR="004C5B6F">
        <w:rPr>
          <w:rFonts w:ascii="Arial" w:eastAsia="Arial" w:hAnsi="Arial" w:cs="Arial"/>
          <w:color w:val="000000" w:themeColor="text1"/>
        </w:rPr>
        <w:t>maternity care deserts</w:t>
      </w:r>
      <w:r w:rsidRPr="5A323C9C">
        <w:rPr>
          <w:rFonts w:ascii="Arial" w:eastAsia="Arial" w:hAnsi="Arial" w:cs="Arial"/>
          <w:color w:val="000000" w:themeColor="text1"/>
        </w:rPr>
        <w:t xml:space="preserve"> are defined at the county level and the distance </w:t>
      </w:r>
      <w:r>
        <w:rPr>
          <w:rFonts w:ascii="Arial" w:eastAsia="Arial" w:hAnsi="Arial" w:cs="Arial"/>
          <w:color w:val="000000" w:themeColor="text1"/>
        </w:rPr>
        <w:t>measure</w:t>
      </w:r>
      <w:r w:rsidRPr="5A323C9C">
        <w:rPr>
          <w:rFonts w:ascii="Arial" w:eastAsia="Arial" w:hAnsi="Arial" w:cs="Arial"/>
          <w:color w:val="000000" w:themeColor="text1"/>
        </w:rPr>
        <w:t xml:space="preserve"> is defined at the census block group level, we deem</w:t>
      </w:r>
      <w:r w:rsidR="00F65C0D">
        <w:rPr>
          <w:rFonts w:ascii="Arial" w:eastAsia="Arial" w:hAnsi="Arial" w:cs="Arial"/>
          <w:color w:val="000000" w:themeColor="text1"/>
        </w:rPr>
        <w:t>e</w:t>
      </w:r>
      <w:r w:rsidR="000608FB">
        <w:rPr>
          <w:rFonts w:ascii="Arial" w:eastAsia="Arial" w:hAnsi="Arial" w:cs="Arial"/>
          <w:color w:val="000000" w:themeColor="text1"/>
        </w:rPr>
        <w:t>d</w:t>
      </w:r>
      <w:r w:rsidRPr="5A323C9C">
        <w:rPr>
          <w:rFonts w:ascii="Arial" w:eastAsia="Arial" w:hAnsi="Arial" w:cs="Arial"/>
          <w:color w:val="000000" w:themeColor="text1"/>
        </w:rPr>
        <w:t xml:space="preserve"> any census block group in a maternity care desert county to be a maternity care desert census block group.</w:t>
      </w:r>
      <w:r w:rsidR="007C410D">
        <w:rPr>
          <w:rFonts w:ascii="Arial" w:eastAsia="Arial" w:hAnsi="Arial" w:cs="Arial"/>
          <w:color w:val="000000" w:themeColor="text1"/>
        </w:rPr>
        <w:t xml:space="preserve"> </w:t>
      </w:r>
      <w:bookmarkStart w:id="15" w:name="_Hlk164597912"/>
      <w:r w:rsidR="007C410D">
        <w:rPr>
          <w:rFonts w:ascii="Arial" w:eastAsia="Arial" w:hAnsi="Arial" w:cs="Arial"/>
          <w:color w:val="000000" w:themeColor="text1"/>
        </w:rPr>
        <w:t>Our study team validated Georgia maternity care deserts based on our data against the March of Dimes maternity care deserts dashboard and found they were consistent.</w:t>
      </w:r>
      <w:r w:rsidR="007C410D">
        <w:rPr>
          <w:rFonts w:ascii="Arial" w:eastAsia="Arial" w:hAnsi="Arial" w:cs="Arial"/>
          <w:color w:val="000000" w:themeColor="text1"/>
        </w:rPr>
        <w:fldChar w:fldCharType="begin"/>
      </w:r>
      <w:r w:rsidR="00497D47">
        <w:rPr>
          <w:rFonts w:ascii="Arial" w:eastAsia="Arial" w:hAnsi="Arial" w:cs="Arial"/>
          <w:color w:val="000000" w:themeColor="text1"/>
        </w:rPr>
        <w:instrText xml:space="preserve"> ADDIN ZOTERO_ITEM CSL_CITATION {"citationID":"ao81ite5h","properties":{"formattedCitation":"\\super 33\\nosupersub{}","plainCitation":"33","noteIndex":0},"citationItems":[{"id":782,"uris":["http://zotero.org/users/local/h9VKcLT4/items/FNKHMF63"],"itemData":{"id":782,"type":"webpage","abstract":"Deloitte Consulting and the Deloitte Health Equity Institute supported March of Dimes with development of a maternity care deserts interactive map, powered by HealthPrism™ data.","container-title":"Deloitte United States","language":"en-us","title":"March of Dimes Maternity Care Deserts Dashboard","URL":"https://www2.deloitte.com/us/en/pages/life-sciences-and-health-care/articles/march-of-dimes-maternity-care-deserts-dashboard.html","accessed":{"date-parts":[["2024",4,21]]}}}],"schema":"https://github.com/citation-style-language/schema/raw/master/csl-citation.json"} </w:instrText>
      </w:r>
      <w:r w:rsidR="007C410D">
        <w:rPr>
          <w:rFonts w:ascii="Arial" w:eastAsia="Arial" w:hAnsi="Arial" w:cs="Arial"/>
          <w:color w:val="000000" w:themeColor="text1"/>
        </w:rPr>
        <w:fldChar w:fldCharType="separate"/>
      </w:r>
      <w:r w:rsidR="00497D47" w:rsidRPr="00497D47">
        <w:rPr>
          <w:rFonts w:ascii="Arial" w:hAnsi="Arial" w:cs="Arial"/>
          <w:vertAlign w:val="superscript"/>
        </w:rPr>
        <w:t>33</w:t>
      </w:r>
      <w:r w:rsidR="007C410D">
        <w:rPr>
          <w:rFonts w:ascii="Arial" w:eastAsia="Arial" w:hAnsi="Arial" w:cs="Arial"/>
          <w:color w:val="000000" w:themeColor="text1"/>
        </w:rPr>
        <w:fldChar w:fldCharType="end"/>
      </w:r>
      <w:r w:rsidRPr="5A323C9C">
        <w:rPr>
          <w:rFonts w:ascii="Arial" w:eastAsia="Arial" w:hAnsi="Arial" w:cs="Arial"/>
          <w:color w:val="000000" w:themeColor="text1"/>
        </w:rPr>
        <w:t xml:space="preserve"> </w:t>
      </w:r>
      <w:bookmarkEnd w:id="15"/>
      <w:r w:rsidRPr="5A323C9C">
        <w:rPr>
          <w:rFonts w:ascii="Arial" w:eastAsia="Arial" w:hAnsi="Arial" w:cs="Arial"/>
          <w:color w:val="000000" w:themeColor="text1"/>
        </w:rPr>
        <w:t>We then use</w:t>
      </w:r>
      <w:r w:rsidR="007C410D">
        <w:rPr>
          <w:rFonts w:ascii="Arial" w:eastAsia="Arial" w:hAnsi="Arial" w:cs="Arial"/>
          <w:color w:val="000000" w:themeColor="text1"/>
        </w:rPr>
        <w:t>d</w:t>
      </w:r>
      <w:r w:rsidRPr="5A323C9C">
        <w:rPr>
          <w:rFonts w:ascii="Arial" w:eastAsia="Arial" w:hAnsi="Arial" w:cs="Arial"/>
          <w:color w:val="000000" w:themeColor="text1"/>
        </w:rPr>
        <w:t xml:space="preserve"> the following evaluation </w:t>
      </w:r>
      <w:r>
        <w:rPr>
          <w:rFonts w:ascii="Arial" w:eastAsia="Arial" w:hAnsi="Arial" w:cs="Arial"/>
          <w:color w:val="000000" w:themeColor="text1"/>
        </w:rPr>
        <w:t>measure</w:t>
      </w:r>
      <w:r w:rsidRPr="5A323C9C">
        <w:rPr>
          <w:rFonts w:ascii="Arial" w:eastAsia="Arial" w:hAnsi="Arial" w:cs="Arial"/>
          <w:color w:val="000000" w:themeColor="text1"/>
        </w:rPr>
        <w:t>s to compare these definitions.</w:t>
      </w:r>
      <w:r w:rsidRPr="45F2D039">
        <w:rPr>
          <w:rFonts w:ascii="Arial" w:eastAsia="Arial" w:hAnsi="Arial" w:cs="Arial"/>
        </w:rPr>
        <w:t xml:space="preserve"> </w:t>
      </w:r>
    </w:p>
    <w:p w14:paraId="31FCB726" w14:textId="77777777" w:rsidR="00BF217F" w:rsidRPr="00146A41" w:rsidRDefault="00BF217F" w:rsidP="00BF217F">
      <w:pPr>
        <w:spacing w:line="480" w:lineRule="auto"/>
        <w:rPr>
          <w:rFonts w:ascii="Arial" w:eastAsia="Arial" w:hAnsi="Arial" w:cs="Arial"/>
        </w:rPr>
      </w:pPr>
    </w:p>
    <w:p w14:paraId="470B066B" w14:textId="77777777" w:rsidR="00BF217F" w:rsidRPr="00146A41" w:rsidRDefault="00BF217F" w:rsidP="00BF217F">
      <w:pPr>
        <w:spacing w:line="480" w:lineRule="auto"/>
        <w:rPr>
          <w:rFonts w:ascii="Arial" w:eastAsia="Arial" w:hAnsi="Arial" w:cs="Arial"/>
          <w:b/>
          <w:bCs/>
          <w:i/>
          <w:iCs/>
        </w:rPr>
      </w:pPr>
      <w:r w:rsidRPr="00146A41">
        <w:rPr>
          <w:rFonts w:ascii="Arial" w:eastAsia="Arial" w:hAnsi="Arial" w:cs="Arial"/>
          <w:b/>
          <w:bCs/>
          <w:i/>
          <w:iCs/>
        </w:rPr>
        <w:t>2.2.2 Distance to Critical Care Obstetric (CCO) Hospital</w:t>
      </w:r>
    </w:p>
    <w:p w14:paraId="0D021A01" w14:textId="0DBECC18" w:rsidR="00BF217F" w:rsidRPr="00146A41" w:rsidRDefault="00BF217F" w:rsidP="00BF217F">
      <w:pPr>
        <w:spacing w:line="480" w:lineRule="auto"/>
        <w:rPr>
          <w:rFonts w:ascii="Arial" w:eastAsia="Arial" w:hAnsi="Arial" w:cs="Arial"/>
          <w:color w:val="000000" w:themeColor="text1"/>
        </w:rPr>
      </w:pPr>
      <w:r w:rsidRPr="0BE26EF2">
        <w:rPr>
          <w:rFonts w:ascii="Arial" w:eastAsia="Arial" w:hAnsi="Arial" w:cs="Arial"/>
          <w:color w:val="000000" w:themeColor="text1"/>
        </w:rPr>
        <w:t>We evaluate</w:t>
      </w:r>
      <w:r w:rsidR="00F65C0D">
        <w:rPr>
          <w:rFonts w:ascii="Arial" w:eastAsia="Arial" w:hAnsi="Arial" w:cs="Arial"/>
          <w:color w:val="000000" w:themeColor="text1"/>
        </w:rPr>
        <w:t>d</w:t>
      </w:r>
      <w:r w:rsidRPr="0BE26EF2">
        <w:rPr>
          <w:rFonts w:ascii="Arial" w:eastAsia="Arial" w:hAnsi="Arial" w:cs="Arial"/>
          <w:color w:val="000000" w:themeColor="text1"/>
        </w:rPr>
        <w:t xml:space="preserve"> the distance from </w:t>
      </w:r>
      <w:r>
        <w:rPr>
          <w:rFonts w:ascii="Arial" w:eastAsia="Arial" w:hAnsi="Arial" w:cs="Arial"/>
          <w:color w:val="000000" w:themeColor="text1"/>
        </w:rPr>
        <w:t>the c</w:t>
      </w:r>
      <w:r w:rsidRPr="0BE26EF2">
        <w:rPr>
          <w:rFonts w:ascii="Arial" w:eastAsia="Arial" w:hAnsi="Arial" w:cs="Arial"/>
          <w:color w:val="000000" w:themeColor="text1"/>
        </w:rPr>
        <w:t xml:space="preserve">enter of population of each census block group to its nearest </w:t>
      </w:r>
      <w:r w:rsidR="00F65C0D">
        <w:rPr>
          <w:rFonts w:ascii="Arial" w:eastAsia="Arial" w:hAnsi="Arial" w:cs="Arial"/>
          <w:color w:val="000000" w:themeColor="text1"/>
        </w:rPr>
        <w:t xml:space="preserve">facility </w:t>
      </w:r>
      <w:r w:rsidRPr="0BE26EF2">
        <w:rPr>
          <w:rFonts w:ascii="Arial" w:eastAsia="Arial" w:hAnsi="Arial" w:cs="Arial"/>
          <w:color w:val="000000" w:themeColor="text1"/>
        </w:rPr>
        <w:t>offering CCO services. In line with previous studies,</w:t>
      </w:r>
      <w:r w:rsidRPr="0BE26EF2">
        <w:rPr>
          <w:rFonts w:ascii="Arial" w:eastAsia="Arial" w:hAnsi="Arial" w:cs="Arial"/>
          <w:color w:val="000000" w:themeColor="text1"/>
        </w:rPr>
        <w:fldChar w:fldCharType="begin"/>
      </w:r>
      <w:r w:rsidR="00EA199D">
        <w:rPr>
          <w:rFonts w:ascii="Arial" w:eastAsia="Arial" w:hAnsi="Arial" w:cs="Arial"/>
          <w:color w:val="000000" w:themeColor="text1"/>
        </w:rPr>
        <w:instrText xml:space="preserve"> ADDIN ZOTERO_ITEM CSL_CITATION {"citationID":"5A2xMR8E","properties":{"formattedCitation":"\\super 20\\nosupersub{}","plainCitation":"20","noteIndex":0},"citationItems":[{"id":"yVtMgkma/jxvLRfcm","uris":["http://zotero.org/users/10201306/items/VFVJ7BIT"],"itemData":{"id":2202,"type":"article-journal","abstract":"Background: The goal of risk-appropriate maternal care is for high-risk pregnant women to receive specialized obstetrical services in facilities equipped with capabilities and staffing to provide care or transfer to facilities with resources available to provide care. In the United States, geographic access to critical care obstetrics varies. It is unknown whether this variation in proximity to critical care obstetrics differs by race, ethnicity, and region. Objective: We examined the geographic access, defined as residence within 50 miles of a facility capable of providing risk-appropriate critical care obstetrics services for women of reproductive age, by distribution of race and ethnicity. Study Design: Descriptive spatial analysis was used to assess geographic distance to critical care obstetrics for women of reproductive age by race and ethnicity. Data were analyzed geographically: nationally, by the Department of Health and Human Services regions, and by all 50 states and the District of Columbia. Dot density analysis was used to visualize geographic distributions of women by residence and critical care obstetrics facilities across the United States. Proximity analysis defined the proportion of women living within an approximate 50-mile radius of facilities. Source data included the 2015 American Community Survey from the United States Census Bureau and the 2015 American Hospital Association Annual Survey. Results: Geographic access to critical care obstetrics was the greatest for Asian and Pacific Islander women of reproductive age (95.8%), followed by black (93.5%), Hispanic (91.4%), and white women of reproductive age (89.1%). American Indian and Alaska Native women had more limited geographic access (66%) in all regions. Visualization of proximity to critical care obstetrics indicated that facilities were predominantly located in urban areas, which may limit access to women in frontier or rural areas of states including nationally recognized reservations where larger proportions of white women and American Indian and Alaska Native women reside, respectively. Conclusion: Disparities in proximity to critical care obstetrics exist in rural and frontier areas of the United States, which affect white women and American Indian and Alaska Native women, primarily. Examining insurance coverage, interstate hospital referral networks, and transportation barriers may provide further insight into critical care obstetrics accessibility. Further exploring the role of other equity-based measures of access on disparities beyond geography is warranted.","container-title":"American Journal of Obstetrics and Gynecology","DOI":"10.1016/j.ajog.2020.08.042","ISSN":"10976868","issue":"3","note":"PMID: 32835715","page":"304.e1-304.e11","title":"Geographic access to critical care obstetrics for women of reproductive age by race and ethnicity","volume":"224","author":[{"family":"Kroelinger","given":"Charlan D."},{"family":"Brantley","given":"Mary D."},{"family":"Fuller","given":"Taleria R."},{"family":"Okoroh","given":"Ekwutosi M."},{"family":"Monsour","given":"Michael J."},{"family":"Cox","given":"Shanna"},{"family":"Barfield","given":"Wanda D."}],"issued":{"date-parts":[["2021"]]}}}],"schema":"https://github.com/citation-style-language/schema/raw/master/csl-citation.json"} </w:instrText>
      </w:r>
      <w:r w:rsidRPr="0BE26EF2">
        <w:rPr>
          <w:rFonts w:ascii="Arial" w:eastAsia="Arial" w:hAnsi="Arial" w:cs="Arial"/>
          <w:color w:val="000000" w:themeColor="text1"/>
        </w:rPr>
        <w:fldChar w:fldCharType="separate"/>
      </w:r>
      <w:r w:rsidRPr="00D846DE">
        <w:rPr>
          <w:rFonts w:ascii="Arial" w:hAnsi="Arial" w:cs="Arial"/>
          <w:vertAlign w:val="superscript"/>
        </w:rPr>
        <w:t>20</w:t>
      </w:r>
      <w:r w:rsidRPr="0BE26EF2">
        <w:rPr>
          <w:rFonts w:ascii="Arial" w:eastAsia="Arial" w:hAnsi="Arial" w:cs="Arial"/>
          <w:color w:val="000000" w:themeColor="text1"/>
        </w:rPr>
        <w:fldChar w:fldCharType="end"/>
      </w:r>
      <w:r w:rsidRPr="0BE26EF2">
        <w:rPr>
          <w:rFonts w:ascii="Arial" w:eastAsia="Arial" w:hAnsi="Arial" w:cs="Arial"/>
          <w:color w:val="000000" w:themeColor="text1"/>
        </w:rPr>
        <w:t xml:space="preserve"> </w:t>
      </w:r>
      <w:bookmarkStart w:id="16" w:name="_Hlk164954491"/>
      <w:bookmarkStart w:id="17" w:name="_Hlk164432657"/>
      <w:r w:rsidRPr="0BE26EF2">
        <w:rPr>
          <w:rFonts w:ascii="Arial" w:eastAsia="Arial" w:hAnsi="Arial" w:cs="Arial"/>
          <w:color w:val="000000" w:themeColor="text1"/>
        </w:rPr>
        <w:t>we characterize</w:t>
      </w:r>
      <w:r w:rsidR="00F65C0D">
        <w:rPr>
          <w:rFonts w:ascii="Arial" w:eastAsia="Arial" w:hAnsi="Arial" w:cs="Arial"/>
          <w:color w:val="000000" w:themeColor="text1"/>
        </w:rPr>
        <w:t>d</w:t>
      </w:r>
      <w:r w:rsidRPr="0BE26EF2">
        <w:rPr>
          <w:rFonts w:ascii="Arial" w:eastAsia="Arial" w:hAnsi="Arial" w:cs="Arial"/>
          <w:color w:val="000000" w:themeColor="text1"/>
        </w:rPr>
        <w:t xml:space="preserve"> hospitals as offering CCO services if they are designated as </w:t>
      </w:r>
      <w:r w:rsidR="005F1D95">
        <w:rPr>
          <w:rFonts w:ascii="Arial" w:eastAsia="Arial" w:hAnsi="Arial" w:cs="Arial"/>
          <w:color w:val="000000" w:themeColor="text1"/>
        </w:rPr>
        <w:t xml:space="preserve">Perinatal Care </w:t>
      </w:r>
      <w:r w:rsidRPr="0BE26EF2">
        <w:rPr>
          <w:rFonts w:ascii="Arial" w:eastAsia="Arial" w:hAnsi="Arial" w:cs="Arial"/>
          <w:color w:val="000000" w:themeColor="text1"/>
        </w:rPr>
        <w:t>Level 3 obstetric hospital</w:t>
      </w:r>
      <w:r>
        <w:rPr>
          <w:rFonts w:ascii="Arial" w:eastAsia="Arial" w:hAnsi="Arial" w:cs="Arial"/>
          <w:color w:val="000000" w:themeColor="text1"/>
        </w:rPr>
        <w:t>s</w:t>
      </w:r>
      <w:r w:rsidRPr="0BE26EF2">
        <w:rPr>
          <w:rFonts w:ascii="Arial" w:eastAsia="Arial" w:hAnsi="Arial" w:cs="Arial"/>
          <w:color w:val="000000" w:themeColor="text1"/>
        </w:rPr>
        <w:t xml:space="preserve">. </w:t>
      </w:r>
      <w:bookmarkStart w:id="18" w:name="_Hlk164432592"/>
      <w:r w:rsidR="005F1D95">
        <w:rPr>
          <w:rFonts w:ascii="Arial" w:eastAsia="Arial" w:hAnsi="Arial" w:cs="Arial"/>
          <w:color w:val="000000" w:themeColor="text1"/>
        </w:rPr>
        <w:t xml:space="preserve">We refer to birth centers and Level 1 and 2 obstetric hospitals collectively as </w:t>
      </w:r>
      <w:r w:rsidR="00DF1D89">
        <w:rPr>
          <w:rFonts w:ascii="Arial" w:eastAsia="Arial" w:hAnsi="Arial" w:cs="Arial"/>
          <w:color w:val="000000" w:themeColor="text1"/>
        </w:rPr>
        <w:t>“</w:t>
      </w:r>
      <w:proofErr w:type="gramStart"/>
      <w:r w:rsidR="005F1D95">
        <w:rPr>
          <w:rFonts w:ascii="Arial" w:eastAsia="Arial" w:hAnsi="Arial" w:cs="Arial"/>
          <w:color w:val="000000" w:themeColor="text1"/>
        </w:rPr>
        <w:t>lower-level</w:t>
      </w:r>
      <w:proofErr w:type="gramEnd"/>
      <w:r w:rsidR="00DF1D89">
        <w:rPr>
          <w:rFonts w:ascii="Arial" w:eastAsia="Arial" w:hAnsi="Arial" w:cs="Arial"/>
          <w:color w:val="000000" w:themeColor="text1"/>
        </w:rPr>
        <w:t>”</w:t>
      </w:r>
      <w:r w:rsidR="005F1D95">
        <w:rPr>
          <w:rFonts w:ascii="Arial" w:eastAsia="Arial" w:hAnsi="Arial" w:cs="Arial"/>
          <w:color w:val="000000" w:themeColor="text1"/>
        </w:rPr>
        <w:t xml:space="preserve"> hospitals. These lower-level hospitals provide basic obstetric care but do not provide CCO services.</w:t>
      </w:r>
      <w:bookmarkEnd w:id="16"/>
      <w:r w:rsidR="005F1D95">
        <w:rPr>
          <w:rFonts w:ascii="Arial" w:eastAsia="Arial" w:hAnsi="Arial" w:cs="Arial"/>
          <w:color w:val="000000" w:themeColor="text1"/>
        </w:rPr>
        <w:t xml:space="preserve"> </w:t>
      </w:r>
      <w:bookmarkEnd w:id="17"/>
      <w:bookmarkEnd w:id="18"/>
      <w:r w:rsidRPr="0BE26EF2">
        <w:rPr>
          <w:rFonts w:ascii="Arial" w:eastAsia="Arial" w:hAnsi="Arial" w:cs="Arial"/>
          <w:color w:val="000000" w:themeColor="text1"/>
        </w:rPr>
        <w:t>We refer</w:t>
      </w:r>
      <w:r w:rsidR="00F65C0D">
        <w:rPr>
          <w:rFonts w:ascii="Arial" w:eastAsia="Arial" w:hAnsi="Arial" w:cs="Arial"/>
          <w:color w:val="000000" w:themeColor="text1"/>
        </w:rPr>
        <w:t>red</w:t>
      </w:r>
      <w:r w:rsidRPr="0BE26EF2">
        <w:rPr>
          <w:rFonts w:ascii="Arial" w:eastAsia="Arial" w:hAnsi="Arial" w:cs="Arial"/>
          <w:color w:val="000000" w:themeColor="text1"/>
        </w:rPr>
        <w:t xml:space="preserve"> to public reporting from Georgia’s Department of Public Health to characterize each hospital’s level of care.</w:t>
      </w:r>
      <w:r w:rsidRPr="0BE26EF2">
        <w:rPr>
          <w:rFonts w:ascii="Arial" w:eastAsia="Arial" w:hAnsi="Arial" w:cs="Arial"/>
          <w:color w:val="000000" w:themeColor="text1"/>
        </w:rPr>
        <w:fldChar w:fldCharType="begin"/>
      </w:r>
      <w:r w:rsidR="00EA199D">
        <w:rPr>
          <w:rFonts w:ascii="Arial" w:eastAsia="Arial" w:hAnsi="Arial" w:cs="Arial"/>
          <w:color w:val="000000" w:themeColor="text1"/>
        </w:rPr>
        <w:instrText xml:space="preserve"> ADDIN ZOTERO_ITEM CSL_CITATION {"citationID":"uzGFQmZM","properties":{"formattedCitation":"\\super 27\\nosupersub{}","plainCitation":"27","noteIndex":0},"citationItems":[{"id":"yVtMgkma/UPybwyPC","uris":["http://zotero.org/users/10201306/items/JZNPENGR"],"itemData":{"id":2303,"type":"article-journal","issue":"April","title":"Core Requirements and Recommended Guidelines for Designated Regional Perinatal Centers Maternal &amp; Child Health Section Office of Family and Community Health Perinatal Health Unit","author":[{"literal":"Perinatal Health Unit"}],"issued":{"date-parts":[["2013"]]}}}],"schema":"https://github.com/citation-style-language/schema/raw/master/csl-citation.json"} </w:instrText>
      </w:r>
      <w:r w:rsidRPr="0BE26EF2">
        <w:rPr>
          <w:rFonts w:ascii="Arial" w:eastAsia="Arial" w:hAnsi="Arial" w:cs="Arial"/>
          <w:color w:val="000000" w:themeColor="text1"/>
        </w:rPr>
        <w:fldChar w:fldCharType="separate"/>
      </w:r>
      <w:r w:rsidRPr="002A16C2">
        <w:rPr>
          <w:rFonts w:ascii="Arial" w:hAnsi="Arial" w:cs="Arial"/>
          <w:vertAlign w:val="superscript"/>
        </w:rPr>
        <w:t>27</w:t>
      </w:r>
      <w:r w:rsidRPr="0BE26EF2">
        <w:rPr>
          <w:rFonts w:ascii="Arial" w:eastAsia="Arial" w:hAnsi="Arial" w:cs="Arial"/>
          <w:color w:val="000000" w:themeColor="text1"/>
        </w:rPr>
        <w:fldChar w:fldCharType="end"/>
      </w:r>
      <w:r w:rsidRPr="0BE26EF2">
        <w:rPr>
          <w:rFonts w:ascii="Arial" w:eastAsia="Arial" w:hAnsi="Arial" w:cs="Arial"/>
          <w:color w:val="000000" w:themeColor="text1"/>
        </w:rPr>
        <w:t xml:space="preserve"> </w:t>
      </w:r>
      <w:bookmarkStart w:id="19" w:name="_Hlk164430882"/>
      <w:r w:rsidRPr="0BE26EF2">
        <w:rPr>
          <w:rFonts w:ascii="Arial" w:eastAsia="Arial" w:hAnsi="Arial" w:cs="Arial"/>
          <w:color w:val="000000" w:themeColor="text1"/>
        </w:rPr>
        <w:t>We then evaluate</w:t>
      </w:r>
      <w:r w:rsidR="00F65C0D">
        <w:rPr>
          <w:rFonts w:ascii="Arial" w:eastAsia="Arial" w:hAnsi="Arial" w:cs="Arial"/>
          <w:color w:val="000000" w:themeColor="text1"/>
        </w:rPr>
        <w:t>d</w:t>
      </w:r>
      <w:r w:rsidRPr="0BE26EF2">
        <w:rPr>
          <w:rFonts w:ascii="Arial" w:eastAsia="Arial" w:hAnsi="Arial" w:cs="Arial"/>
          <w:color w:val="000000" w:themeColor="text1"/>
        </w:rPr>
        <w:t xml:space="preserve"> whether the census block group population center is within the pre-specified distance threshold of 50 miles. </w:t>
      </w:r>
      <w:bookmarkStart w:id="20" w:name="_Hlk164431657"/>
      <w:bookmarkEnd w:id="19"/>
      <w:r w:rsidRPr="0BE26EF2">
        <w:rPr>
          <w:rFonts w:ascii="Arial" w:eastAsia="Arial" w:hAnsi="Arial" w:cs="Arial"/>
          <w:color w:val="000000" w:themeColor="text1"/>
        </w:rPr>
        <w:t>A 50-mile threshold is commonly used because</w:t>
      </w:r>
      <w:r w:rsidR="004A2D59">
        <w:rPr>
          <w:rFonts w:ascii="Arial" w:eastAsia="Arial" w:hAnsi="Arial" w:cs="Arial"/>
          <w:color w:val="000000" w:themeColor="text1"/>
        </w:rPr>
        <w:t xml:space="preserve"> it approximates the farthest distance most people appear willing to travel for specialized medical care and </w:t>
      </w:r>
      <w:r w:rsidR="004A2D59" w:rsidRPr="0BE26EF2">
        <w:rPr>
          <w:rFonts w:ascii="Arial" w:eastAsia="Arial" w:hAnsi="Arial" w:cs="Arial"/>
          <w:color w:val="000000" w:themeColor="text1"/>
        </w:rPr>
        <w:t>it estimates the widely accepted “Golden Hour”</w:t>
      </w:r>
      <w:r w:rsidRPr="0BE26EF2">
        <w:rPr>
          <w:rFonts w:ascii="Arial" w:eastAsia="Arial" w:hAnsi="Arial" w:cs="Arial"/>
          <w:color w:val="000000" w:themeColor="text1"/>
        </w:rPr>
        <w:t xml:space="preserve">.  The “Golden Hour” stems </w:t>
      </w:r>
      <w:r>
        <w:rPr>
          <w:rFonts w:ascii="Arial" w:eastAsia="Arial" w:hAnsi="Arial" w:cs="Arial"/>
          <w:color w:val="000000" w:themeColor="text1"/>
        </w:rPr>
        <w:t>from</w:t>
      </w:r>
      <w:r w:rsidRPr="0BE26EF2">
        <w:rPr>
          <w:rFonts w:ascii="Arial" w:eastAsia="Arial" w:hAnsi="Arial" w:cs="Arial"/>
          <w:color w:val="000000" w:themeColor="text1"/>
        </w:rPr>
        <w:t xml:space="preserve"> trauma care, where it is thought that critically injured patients </w:t>
      </w:r>
      <w:r w:rsidRPr="0BE26EF2">
        <w:rPr>
          <w:rFonts w:ascii="Arial" w:eastAsia="Arial" w:hAnsi="Arial" w:cs="Arial"/>
          <w:color w:val="000000" w:themeColor="text1"/>
        </w:rPr>
        <w:lastRenderedPageBreak/>
        <w:t>have better outcomes if they receive definitive care within an hour of their injuries</w:t>
      </w:r>
      <w:r w:rsidR="004A2D59">
        <w:rPr>
          <w:rFonts w:ascii="Arial" w:eastAsia="Arial" w:hAnsi="Arial" w:cs="Arial"/>
          <w:color w:val="000000" w:themeColor="text1"/>
        </w:rPr>
        <w:t>.</w:t>
      </w:r>
      <w:r w:rsidRPr="0BE26EF2">
        <w:rPr>
          <w:rFonts w:ascii="Arial" w:eastAsia="Arial" w:hAnsi="Arial" w:cs="Arial"/>
          <w:color w:val="000000" w:themeColor="text1"/>
        </w:rPr>
        <w:fldChar w:fldCharType="begin"/>
      </w:r>
      <w:r w:rsidR="00497D47">
        <w:rPr>
          <w:rFonts w:ascii="Arial" w:eastAsia="Arial" w:hAnsi="Arial" w:cs="Arial"/>
          <w:color w:val="000000" w:themeColor="text1"/>
        </w:rPr>
        <w:instrText xml:space="preserve"> ADDIN ZOTERO_ITEM CSL_CITATION {"citationID":"cm2czysL","properties":{"formattedCitation":"\\super 34\\nosupersub{}","plainCitation":"34","noteIndex":0},"citationItems":[{"id":31,"uris":["http://zotero.org/users/local/h9VKcLT4/items/QS7FIMUA"],"itemData":{"id":31,"type":"article-journal","abstract":"Objectives\nThe aims of this study is firstly to analyse the impact of prehospital time related variables on mortality, in a specific subset of HEMS patients and secondly to demonstrate any interactions between time related variables and factors taking place in the prehospital setting.\nMethods\nRetrospective analysis of 688 consecutive London HEMS transfers with severe thoracic trauma and mean injury severity score (ISS) of 35, during a 9-year period (1994–2002). We have analysed the effect of the following time related variables on mortality: activation time, arrival on scene time (AoS), stay on scene time (SoS), total time (ToT), rush-hour time (RhT) and leisure-hour time (LhT). We have also investigated the interaction of the above mentioned variables with observations and interventions taken place on scene and at accident and emergency department (A&amp;E) following adjustment for type and severity of injury. For statistical analysis the time variables were grouped into quintiles.\nResults\nSix hundred eighty eight victims (510 males) with mean age of 38.5±17.5 had total survival rate of 59.6%. The mean AoS and SoS were 11.6±5.8min and 36.6±16.8min, respectively. ToT&gt;65min, as in quintiles III, IV and V with mean ToT of 65.3min, 74.9min and 102.7min respectively, had an influence on mortality with calculated adjusted OR of 1.37 (95%CI=0.47–3.94), 3.36 (95%CI=1.22–9.23) and 1.43 (95%CI=0.52–3.92) respectively with concomitant adjustment for type of injury, severity of injury, age, physiological variables on scene and on scene emergency thoracotomy (ET). ET on scene was an independent predictor for mortality (OR 3.94, 95%CI=1.03–15.06). SoS of more than 34min can lead to harmful changes on patients’ pathophysiological status. ISS has no significant effect on AoS or SoS. RhT and LhT have no significant effect on mortality and they did not influence the AoS and SoS.\nConclusion\nThis study suggests that time related variables have a complex and heterogeneous effect on mortality. Thoracic trauma victims usually have high ISS, in such population, ToT &lt;65min may be associated with lower possibility of death. Neither AoS nor SoS was influenced by time of incident or severity of injury.","container-title":"Injury","DOI":"10.1016/j.injury.2011.04.014","ISSN":"0020-1383","issue":"9","journalAbbreviation":"Injury","language":"en","page":"1386-1392","source":"ScienceDirect","title":"The effect of prehospital time related variables on mortality following severe thoracic trauma","volume":"43","author":[{"family":"Kidher","given":"Emaddin"},{"family":"Krasopoulos","given":"George"},{"family":"Coats","given":"Tim"},{"family":"Charitou","given":"Alexandros"},{"family":"Magee","given":"Patrick"},{"family":"Uppal","given":"Rakesh"},{"family":"Athanasiou","given":"Thanos"}],"issued":{"date-parts":[["2012",9,1]]}}}],"schema":"https://github.com/citation-style-language/schema/raw/master/csl-citation.json"} </w:instrText>
      </w:r>
      <w:r w:rsidRPr="0BE26EF2">
        <w:rPr>
          <w:rFonts w:ascii="Arial" w:eastAsia="Arial" w:hAnsi="Arial" w:cs="Arial"/>
          <w:color w:val="000000" w:themeColor="text1"/>
        </w:rPr>
        <w:fldChar w:fldCharType="separate"/>
      </w:r>
      <w:r w:rsidR="00497D47" w:rsidRPr="00497D47">
        <w:rPr>
          <w:rFonts w:ascii="Arial" w:hAnsi="Arial" w:cs="Arial"/>
          <w:vertAlign w:val="superscript"/>
        </w:rPr>
        <w:t>34</w:t>
      </w:r>
      <w:r w:rsidRPr="0BE26EF2">
        <w:rPr>
          <w:rFonts w:ascii="Arial" w:eastAsia="Arial" w:hAnsi="Arial" w:cs="Arial"/>
          <w:color w:val="000000" w:themeColor="text1"/>
        </w:rPr>
        <w:fldChar w:fldCharType="end"/>
      </w:r>
      <w:r w:rsidRPr="0BE26EF2">
        <w:rPr>
          <w:rFonts w:ascii="Arial" w:eastAsia="Arial" w:hAnsi="Arial" w:cs="Arial"/>
          <w:color w:val="000000" w:themeColor="text1"/>
        </w:rPr>
        <w:t xml:space="preserve"> </w:t>
      </w:r>
      <w:r w:rsidR="004A2D59">
        <w:rPr>
          <w:rFonts w:ascii="Arial" w:eastAsia="Arial" w:hAnsi="Arial" w:cs="Arial"/>
          <w:color w:val="000000" w:themeColor="text1"/>
        </w:rPr>
        <w:t xml:space="preserve">This </w:t>
      </w:r>
      <w:r w:rsidR="00F65C0D">
        <w:rPr>
          <w:rFonts w:ascii="Arial" w:eastAsia="Arial" w:hAnsi="Arial" w:cs="Arial"/>
          <w:color w:val="000000" w:themeColor="text1"/>
        </w:rPr>
        <w:t>50-mile</w:t>
      </w:r>
      <w:r w:rsidR="004A2D59">
        <w:rPr>
          <w:rFonts w:ascii="Arial" w:eastAsia="Arial" w:hAnsi="Arial" w:cs="Arial"/>
          <w:color w:val="000000" w:themeColor="text1"/>
        </w:rPr>
        <w:t xml:space="preserve"> threshold has been</w:t>
      </w:r>
      <w:r w:rsidR="00A83644">
        <w:rPr>
          <w:rFonts w:ascii="Arial" w:eastAsia="Arial" w:hAnsi="Arial" w:cs="Arial"/>
          <w:color w:val="000000" w:themeColor="text1"/>
        </w:rPr>
        <w:t xml:space="preserve"> commonly</w:t>
      </w:r>
      <w:r w:rsidR="004A2D59">
        <w:rPr>
          <w:rFonts w:ascii="Arial" w:eastAsia="Arial" w:hAnsi="Arial" w:cs="Arial"/>
          <w:color w:val="000000" w:themeColor="text1"/>
        </w:rPr>
        <w:t xml:space="preserve"> used to estimate access to obstetric care,</w:t>
      </w:r>
      <w:r w:rsidR="004A2D59">
        <w:rPr>
          <w:rFonts w:ascii="Arial" w:eastAsia="Arial" w:hAnsi="Arial" w:cs="Arial"/>
          <w:color w:val="000000" w:themeColor="text1"/>
        </w:rPr>
        <w:fldChar w:fldCharType="begin"/>
      </w:r>
      <w:r w:rsidR="00EA199D">
        <w:rPr>
          <w:rFonts w:ascii="Arial" w:eastAsia="Arial" w:hAnsi="Arial" w:cs="Arial"/>
          <w:color w:val="000000" w:themeColor="text1"/>
        </w:rPr>
        <w:instrText xml:space="preserve"> ADDIN ZOTERO_ITEM CSL_CITATION {"citationID":"a2osu5nhar0","properties":{"formattedCitation":"\\super 19,20\\nosupersub{}","plainCitation":"19,20","noteIndex":0},"citationItems":[{"id":"yVtMgkma/cIhFzKZx","uris":["http://zotero.org/users/10201306/items/TQUYJHWK"],"itemData":{"id":"KdnD0uQz/WjTBJriX","type":"article-journal","abstract":"Background Perinatal services exist today as a dyad of maternal and neonatal care. When perinatal care is fragmented or unavailable, excess morbidity and mortality may occur in pregnant women and newborns. Objective The objective of the study was to describe spatial relationships between women of reproductive age, individual perinatal subspecialists (maternal-fetal medicine and neonatology), and obstetric and neonatal critical care facilities in the United States to identify gaps in health care access. Study Design We used geographic visualization and conducted surface interpolation, nearest neighbor, and proximity analyses. Source data included 2010 US Census, October 2013 National Provider Index, 2012 American Hospital Association, 2012 National Center for Health Statistics Natality File, and the 2011 American Academy of Pediatrics directory. Results In October 2013, there were 2.5 neonatologists for every maternal-fetal medicine specialist in the United States. In 2012 there were 1.4 level III or higher neonatal intensive care units for every level III obstetric unit (hereafter, obstetric critical care unit). Nationally, 87% of women of reproductive age live within 50 miles of both an obstetric critical care unit and a neonatal intensive care unit. However, 18% of obstetric critical care units had no neonatal intensive care unit, and 20% of neonatal intensive care units had no obstetric critical care unit within a 10 mile radius. Additionally, 26% of obstetric critical care units had no maternal-fetal medicine specialist practicing within 10 miles of the facility, and 4% of neonatal intensive care units had no neonatologist practicing within 10 miles. Conclusion Gaps in access and discordance between the availability of level III or higher obstetric and neonatal care may affect the delivery of risk-appropriate care for high-risk maternal fetal dyads. Further study is needed to understand the importance of these gaps and discordance on maternal and neonatal outcomes.","container-title":"American Journal of Obstetrics and Gynecology","DOI":"10.1016/j.ajog.2016.10.011","ISSN":"10976868","issue":"2","note":"PMID: 27773712","page":"185.e1-185.e10","title":"Perinatal regionalization: a geospatial view of perinatal critical care, United States, 2010–2013","volume":"216","author":[{"family":"Brantley","given":"Mary D."},{"family":"Davis","given":"Nicole L."},{"family":"Goodman","given":"David A."},{"family":"Callaghan","given":"William M."},{"family":"Barfield","given":"Wanda D."}],"issued":{"date-parts":[["2017"]]}}},{"id":"yVtMgkma/jxvLRfcm","uris":["http://zotero.org/users/10201306/items/VFVJ7BIT"],"itemData":{"id":"KdnD0uQz/LxD3nNxG","type":"article-journal","abstract":"Background: The goal of risk-appropriate maternal care is for high-risk pregnant women to receive specialized obstetrical services in facilities equipped with capabilities and staffing to provide care or transfer to facilities with resources available to provide care. In the United States, geographic access to critical care obstetrics varies. It is unknown whether this variation in proximity to critical care obstetrics differs by race, ethnicity, and region. Objective: We examined the geographic access, defined as residence within 50 miles of a facility capable of providing risk-appropriate critical care obstetrics services for women of reproductive age, by distribution of race and ethnicity. Study Design: Descriptive spatial analysis was used to assess geographic distance to critical care obstetrics for women of reproductive age by race and ethnicity. Data were analyzed geographically: nationally, by the Department of Health and Human Services regions, and by all 50 states and the District of Columbia. Dot density analysis was used to visualize geographic distributions of women by residence and critical care obstetrics facilities across the United States. Proximity analysis defined the proportion of women living within an approximate 50-mile radius of facilities. Source data included the 2015 American Community Survey from the United States Census Bureau and the 2015 American Hospital Association Annual Survey. Results: Geographic access to critical care obstetrics was the greatest for Asian and Pacific Islander women of reproductive age (95.8%), followed by black (93.5%), Hispanic (91.4%), and white women of reproductive age (89.1%). American Indian and Alaska Native women had more limited geographic access (66%) in all regions. Visualization of proximity to critical care obstetrics indicated that facilities were predominantly located in urban areas, which may limit access to women in frontier or rural areas of states including nationally recognized reservations where larger proportions of white women and American Indian and Alaska Native women reside, respectively. Conclusion: Disparities in proximity to critical care obstetrics exist in rural and frontier areas of the United States, which affect white women and American Indian and Alaska Native women, primarily. Examining insurance coverage, interstate hospital referral networks, and transportation barriers may provide further insight into critical care obstetrics accessibility. Further exploring the role of other equity-based measures of access on disparities beyond geography is warranted.","container-title":"American Journal of Obstetrics and Gynecology","DOI":"10.1016/j.ajog.2020.08.042","ISSN":"10976868","issue":"3","note":"PMID: 32835715","page":"304.e1-304.e11","title":"Geographic access to critical care obstetrics for women of reproductive age by race and ethnicity","volume":"224","author":[{"family":"Kroelinger","given":"Charlan D."},{"family":"Brantley","given":"Mary D."},{"family":"Fuller","given":"Taleria R."},{"family":"Okoroh","given":"Ekwutosi M."},{"family":"Monsour","given":"Michael J."},{"family":"Cox","given":"Shanna"},{"family":"Barfield","given":"Wanda D."}],"issued":{"date-parts":[["2021"]]}}}],"schema":"https://github.com/citation-style-language/schema/raw/master/csl-citation.json"} </w:instrText>
      </w:r>
      <w:r w:rsidR="004A2D59">
        <w:rPr>
          <w:rFonts w:ascii="Arial" w:eastAsia="Arial" w:hAnsi="Arial" w:cs="Arial"/>
          <w:color w:val="000000" w:themeColor="text1"/>
        </w:rPr>
        <w:fldChar w:fldCharType="separate"/>
      </w:r>
      <w:r w:rsidR="004A2D59" w:rsidRPr="004A2D59">
        <w:rPr>
          <w:rFonts w:ascii="Arial" w:hAnsi="Arial" w:cs="Arial"/>
          <w:vertAlign w:val="superscript"/>
        </w:rPr>
        <w:t>19,20</w:t>
      </w:r>
      <w:r w:rsidR="004A2D59">
        <w:rPr>
          <w:rFonts w:ascii="Arial" w:eastAsia="Arial" w:hAnsi="Arial" w:cs="Arial"/>
          <w:color w:val="000000" w:themeColor="text1"/>
        </w:rPr>
        <w:fldChar w:fldCharType="end"/>
      </w:r>
      <w:r w:rsidR="004A2D59">
        <w:rPr>
          <w:rFonts w:ascii="Arial" w:eastAsia="Arial" w:hAnsi="Arial" w:cs="Arial"/>
          <w:color w:val="000000" w:themeColor="text1"/>
        </w:rPr>
        <w:t xml:space="preserve"> </w:t>
      </w:r>
      <w:r>
        <w:rPr>
          <w:rFonts w:ascii="Arial" w:eastAsia="Arial" w:hAnsi="Arial" w:cs="Arial"/>
          <w:color w:val="000000" w:themeColor="text1"/>
        </w:rPr>
        <w:t>although</w:t>
      </w:r>
      <w:r w:rsidRPr="0BE26EF2">
        <w:rPr>
          <w:rFonts w:ascii="Arial" w:eastAsia="Arial" w:hAnsi="Arial" w:cs="Arial"/>
          <w:color w:val="000000" w:themeColor="text1"/>
        </w:rPr>
        <w:t xml:space="preserve"> </w:t>
      </w:r>
      <w:r w:rsidR="004A2D59">
        <w:rPr>
          <w:rFonts w:ascii="Arial" w:eastAsia="Arial" w:hAnsi="Arial" w:cs="Arial"/>
          <w:color w:val="000000" w:themeColor="text1"/>
        </w:rPr>
        <w:t>it</w:t>
      </w:r>
      <w:r w:rsidRPr="0BE26EF2">
        <w:rPr>
          <w:rFonts w:ascii="Arial" w:eastAsia="Arial" w:hAnsi="Arial" w:cs="Arial"/>
          <w:color w:val="000000" w:themeColor="text1"/>
        </w:rPr>
        <w:t xml:space="preserve"> has not been validated for obstetric care.</w:t>
      </w:r>
      <w:r w:rsidRPr="0BE26EF2">
        <w:rPr>
          <w:rFonts w:ascii="Arial" w:eastAsia="Arial" w:hAnsi="Arial" w:cs="Arial"/>
          <w:color w:val="000000" w:themeColor="text1"/>
        </w:rPr>
        <w:fldChar w:fldCharType="begin"/>
      </w:r>
      <w:r w:rsidR="00497D47">
        <w:rPr>
          <w:rFonts w:ascii="Arial" w:eastAsia="Arial" w:hAnsi="Arial" w:cs="Arial"/>
          <w:color w:val="000000" w:themeColor="text1"/>
        </w:rPr>
        <w:instrText xml:space="preserve"> ADDIN ZOTERO_ITEM CSL_CITATION {"citationID":"a171cpk47ik","properties":{"formattedCitation":"\\super 35,36\\nosupersub{}","plainCitation":"35,36","noteIndex":0},"citationItems":[{"id":29,"uris":["http://zotero.org/users/local/h9VKcLT4/items/WU5UZZV3"],"itemData":{"id":29,"type":"article-journal","abstract":"The term \"golden hour\" is commonly used to characterize the urgent need for the care of trauma patients. This term implies that morbidity and mortality are affected if care is not instituted within the first hour after injury. This concept justifies much of our current trauma system. However, definitive references are generally not provided when this concept is discussed. It remains unclear whether objective data exist. This article discusses a detailed literature and historical record search for support of the \"golden hour\" concept. None is identified.","container-title":"Academic Emergency Medicine: Official Journal of the Society for Academic Emergency Medicine","DOI":"10.1111/j.1553-2712.2001.tb00201.x","ISSN":"1069-6563","issue":"7","journalAbbreviation":"Acad Emerg Med","language":"eng","note":"PMID: 11435197","page":"758-760","source":"PubMed","title":"The golden hour: scientific fact or medical \"urban legend\"?","title-short":"The golden hour","volume":"8","author":[{"family":"Lerner","given":"E. B."},{"family":"Moscati","given":"R. M."}],"issued":{"date-parts":[["2001",7]]}}},{"id":27,"uris":["http://zotero.org/users/local/h9VKcLT4/items/SYIPQ8KM"],"itemData":{"id":27,"type":"article-journal","container-title":"Injury","DOI":"10.1016/j.injury.2014.08.043","ISSN":"1879-0267","issue":"4","journalAbbreviation":"Injury","language":"eng","note":"PMID: 25262329","page":"525-527","source":"PubMed","title":"The golden hour in trauma: dogma or medical folklore?","title-short":"The golden hour in trauma","volume":"46","author":[{"family":"Rogers","given":"Frederick B."},{"family":"Rittenhouse","given":"Katelyn J."},{"family":"Gross","given":"Brian W."}],"issued":{"date-parts":[["2015",4]]}}}],"schema":"https://github.com/citation-style-language/schema/raw/master/csl-citation.json"} </w:instrText>
      </w:r>
      <w:r w:rsidRPr="0BE26EF2">
        <w:rPr>
          <w:rFonts w:ascii="Arial" w:eastAsia="Arial" w:hAnsi="Arial" w:cs="Arial"/>
          <w:color w:val="000000" w:themeColor="text1"/>
        </w:rPr>
        <w:fldChar w:fldCharType="separate"/>
      </w:r>
      <w:r w:rsidR="00497D47" w:rsidRPr="00497D47">
        <w:rPr>
          <w:rFonts w:ascii="Arial" w:hAnsi="Arial" w:cs="Arial"/>
          <w:vertAlign w:val="superscript"/>
        </w:rPr>
        <w:t>35,36</w:t>
      </w:r>
      <w:r w:rsidRPr="0BE26EF2">
        <w:rPr>
          <w:rFonts w:ascii="Arial" w:eastAsia="Arial" w:hAnsi="Arial" w:cs="Arial"/>
          <w:color w:val="000000" w:themeColor="text1"/>
        </w:rPr>
        <w:fldChar w:fldCharType="end"/>
      </w:r>
      <w:bookmarkEnd w:id="20"/>
    </w:p>
    <w:p w14:paraId="24AC57C1" w14:textId="77777777" w:rsidR="00BF217F" w:rsidRPr="00146A41" w:rsidRDefault="00BF217F" w:rsidP="00BF217F">
      <w:pPr>
        <w:spacing w:line="480" w:lineRule="auto"/>
        <w:rPr>
          <w:rFonts w:ascii="Arial" w:eastAsia="Arial" w:hAnsi="Arial" w:cs="Arial"/>
          <w:i/>
          <w:iCs/>
          <w:color w:val="FF0000"/>
        </w:rPr>
      </w:pPr>
    </w:p>
    <w:p w14:paraId="02AF5438" w14:textId="77777777" w:rsidR="00BF217F" w:rsidRPr="00146A41" w:rsidRDefault="00BF217F" w:rsidP="00BF217F">
      <w:pPr>
        <w:spacing w:line="480" w:lineRule="auto"/>
        <w:rPr>
          <w:rFonts w:ascii="Arial" w:eastAsia="Arial" w:hAnsi="Arial" w:cs="Arial"/>
          <w:b/>
          <w:bCs/>
          <w:color w:val="000000" w:themeColor="text1"/>
        </w:rPr>
      </w:pPr>
      <w:r w:rsidRPr="00146A41">
        <w:rPr>
          <w:rFonts w:ascii="Arial" w:eastAsia="Arial" w:hAnsi="Arial" w:cs="Arial"/>
          <w:b/>
          <w:bCs/>
          <w:color w:val="000000" w:themeColor="text1"/>
        </w:rPr>
        <w:t xml:space="preserve">2.3 Evaluation </w:t>
      </w:r>
      <w:r>
        <w:rPr>
          <w:rFonts w:ascii="Arial" w:eastAsia="Arial" w:hAnsi="Arial" w:cs="Arial"/>
          <w:b/>
          <w:bCs/>
          <w:color w:val="000000" w:themeColor="text1"/>
        </w:rPr>
        <w:t>Metrics</w:t>
      </w:r>
    </w:p>
    <w:p w14:paraId="1B3E984D" w14:textId="29203C33" w:rsidR="00BF217F" w:rsidRPr="00146A41" w:rsidRDefault="00BF217F" w:rsidP="00BF217F">
      <w:pPr>
        <w:spacing w:line="480" w:lineRule="auto"/>
        <w:rPr>
          <w:rFonts w:ascii="Arial" w:eastAsia="Arial" w:hAnsi="Arial" w:cs="Arial"/>
          <w:color w:val="000000" w:themeColor="text1"/>
        </w:rPr>
      </w:pPr>
      <w:r w:rsidRPr="5A323C9C">
        <w:rPr>
          <w:rFonts w:ascii="Arial" w:eastAsia="Arial" w:hAnsi="Arial" w:cs="Arial"/>
          <w:color w:val="000000" w:themeColor="text1"/>
        </w:rPr>
        <w:t xml:space="preserve">Using the </w:t>
      </w:r>
      <w:r>
        <w:rPr>
          <w:rFonts w:ascii="Arial" w:eastAsia="Arial" w:hAnsi="Arial" w:cs="Arial"/>
          <w:color w:val="000000" w:themeColor="text1"/>
        </w:rPr>
        <w:t>measures</w:t>
      </w:r>
      <w:r w:rsidRPr="5A323C9C">
        <w:rPr>
          <w:rFonts w:ascii="Arial" w:eastAsia="Arial" w:hAnsi="Arial" w:cs="Arial"/>
          <w:color w:val="000000" w:themeColor="text1"/>
        </w:rPr>
        <w:t xml:space="preserve"> above, we characterize</w:t>
      </w:r>
      <w:r w:rsidR="00F65C0D">
        <w:rPr>
          <w:rFonts w:ascii="Arial" w:eastAsia="Arial" w:hAnsi="Arial" w:cs="Arial"/>
          <w:color w:val="000000" w:themeColor="text1"/>
        </w:rPr>
        <w:t>d</w:t>
      </w:r>
      <w:r w:rsidRPr="5A323C9C">
        <w:rPr>
          <w:rFonts w:ascii="Arial" w:eastAsia="Arial" w:hAnsi="Arial" w:cs="Arial"/>
          <w:color w:val="000000" w:themeColor="text1"/>
        </w:rPr>
        <w:t xml:space="preserve"> each census block group as either having access to obstetric care or </w:t>
      </w:r>
      <w:r w:rsidR="00327130">
        <w:rPr>
          <w:rFonts w:ascii="Arial" w:eastAsia="Arial" w:hAnsi="Arial" w:cs="Arial"/>
          <w:color w:val="000000" w:themeColor="text1"/>
        </w:rPr>
        <w:t>lacking access to obstetric care</w:t>
      </w:r>
      <w:r w:rsidRPr="5A323C9C">
        <w:rPr>
          <w:rFonts w:ascii="Arial" w:eastAsia="Arial" w:hAnsi="Arial" w:cs="Arial"/>
          <w:color w:val="000000" w:themeColor="text1"/>
        </w:rPr>
        <w:t xml:space="preserve">. </w:t>
      </w:r>
    </w:p>
    <w:p w14:paraId="4B657F0B" w14:textId="77777777" w:rsidR="00BF217F" w:rsidRPr="00146A41" w:rsidRDefault="00BF217F" w:rsidP="00BF217F">
      <w:pPr>
        <w:spacing w:line="480" w:lineRule="auto"/>
        <w:rPr>
          <w:rFonts w:ascii="Arial" w:eastAsia="Arial" w:hAnsi="Arial" w:cs="Arial"/>
          <w:color w:val="000000" w:themeColor="text1"/>
        </w:rPr>
      </w:pPr>
    </w:p>
    <w:p w14:paraId="0FC794E7" w14:textId="54B2462B" w:rsidR="00BF217F" w:rsidRPr="00146A41" w:rsidRDefault="00BF217F" w:rsidP="00BF217F">
      <w:pPr>
        <w:spacing w:line="480" w:lineRule="auto"/>
        <w:rPr>
          <w:rFonts w:ascii="Arial" w:hAnsi="Arial" w:cs="Arial"/>
          <w:b/>
          <w:bCs/>
          <w:i/>
          <w:iCs/>
        </w:rPr>
      </w:pPr>
      <w:r w:rsidRPr="00146A41">
        <w:rPr>
          <w:rFonts w:ascii="Arial" w:hAnsi="Arial" w:cs="Arial"/>
          <w:b/>
          <w:bCs/>
          <w:i/>
          <w:iCs/>
        </w:rPr>
        <w:t xml:space="preserve">2.3.1 </w:t>
      </w:r>
      <w:r w:rsidRPr="00D46201">
        <w:rPr>
          <w:rFonts w:ascii="Arial" w:hAnsi="Arial" w:cs="Arial"/>
          <w:b/>
          <w:bCs/>
          <w:i/>
          <w:iCs/>
        </w:rPr>
        <w:t xml:space="preserve">Characterization of </w:t>
      </w:r>
      <w:r w:rsidR="00CB2A16">
        <w:rPr>
          <w:rFonts w:ascii="Arial" w:hAnsi="Arial" w:cs="Arial"/>
          <w:b/>
          <w:bCs/>
          <w:i/>
          <w:iCs/>
        </w:rPr>
        <w:t>lack of access to obstetric care</w:t>
      </w:r>
      <w:r w:rsidRPr="00D46201">
        <w:rPr>
          <w:rFonts w:ascii="Arial" w:hAnsi="Arial" w:cs="Arial"/>
          <w:b/>
          <w:bCs/>
          <w:i/>
          <w:iCs/>
        </w:rPr>
        <w:t xml:space="preserve"> </w:t>
      </w:r>
    </w:p>
    <w:p w14:paraId="76A81577" w14:textId="02BD5A8D" w:rsidR="00BF217F" w:rsidRDefault="00BF217F" w:rsidP="00BF217F">
      <w:pPr>
        <w:spacing w:line="480" w:lineRule="auto"/>
        <w:rPr>
          <w:rFonts w:ascii="Arial" w:eastAsia="Arial" w:hAnsi="Arial" w:cs="Arial"/>
          <w:color w:val="000000" w:themeColor="text1"/>
        </w:rPr>
      </w:pPr>
      <w:bookmarkStart w:id="21" w:name="_Hlk164432250"/>
      <w:r>
        <w:rPr>
          <w:rFonts w:ascii="Arial" w:eastAsia="Arial" w:hAnsi="Arial" w:cs="Arial"/>
          <w:color w:val="000000" w:themeColor="text1"/>
        </w:rPr>
        <w:t>First, we characterize</w:t>
      </w:r>
      <w:r w:rsidR="00F65C0D">
        <w:rPr>
          <w:rFonts w:ascii="Arial" w:eastAsia="Arial" w:hAnsi="Arial" w:cs="Arial"/>
          <w:color w:val="000000" w:themeColor="text1"/>
        </w:rPr>
        <w:t>d</w:t>
      </w:r>
      <w:r>
        <w:rPr>
          <w:rFonts w:ascii="Arial" w:eastAsia="Arial" w:hAnsi="Arial" w:cs="Arial"/>
          <w:color w:val="000000" w:themeColor="text1"/>
        </w:rPr>
        <w:t xml:space="preserve"> the number of census block groups that </w:t>
      </w:r>
      <w:r w:rsidR="00D023F2">
        <w:rPr>
          <w:rFonts w:ascii="Arial" w:eastAsia="Arial" w:hAnsi="Arial" w:cs="Arial"/>
          <w:color w:val="000000" w:themeColor="text1"/>
        </w:rPr>
        <w:t>lack</w:t>
      </w:r>
      <w:r w:rsidR="00F65C0D">
        <w:rPr>
          <w:rFonts w:ascii="Arial" w:eastAsia="Arial" w:hAnsi="Arial" w:cs="Arial"/>
          <w:color w:val="000000" w:themeColor="text1"/>
        </w:rPr>
        <w:t>ed</w:t>
      </w:r>
      <w:r w:rsidR="00D023F2">
        <w:rPr>
          <w:rFonts w:ascii="Arial" w:eastAsia="Arial" w:hAnsi="Arial" w:cs="Arial"/>
          <w:color w:val="000000" w:themeColor="text1"/>
        </w:rPr>
        <w:t xml:space="preserve"> access to obstetric care </w:t>
      </w:r>
      <w:r w:rsidR="005F1D95">
        <w:rPr>
          <w:rFonts w:ascii="Arial" w:eastAsia="Arial" w:hAnsi="Arial" w:cs="Arial"/>
          <w:color w:val="000000" w:themeColor="text1"/>
        </w:rPr>
        <w:t>according to different</w:t>
      </w:r>
      <w:r>
        <w:rPr>
          <w:rFonts w:ascii="Arial" w:eastAsia="Arial" w:hAnsi="Arial" w:cs="Arial"/>
          <w:color w:val="000000" w:themeColor="text1"/>
        </w:rPr>
        <w:t xml:space="preserve"> </w:t>
      </w:r>
      <w:r w:rsidR="00D023F2">
        <w:rPr>
          <w:rFonts w:ascii="Arial" w:eastAsia="Arial" w:hAnsi="Arial" w:cs="Arial"/>
          <w:color w:val="000000" w:themeColor="text1"/>
        </w:rPr>
        <w:t>measures of access</w:t>
      </w:r>
      <w:r>
        <w:rPr>
          <w:rFonts w:ascii="Arial" w:eastAsia="Arial" w:hAnsi="Arial" w:cs="Arial"/>
          <w:color w:val="000000" w:themeColor="text1"/>
        </w:rPr>
        <w:t xml:space="preserve"> (</w:t>
      </w:r>
      <w:r w:rsidR="00BE687E">
        <w:rPr>
          <w:rFonts w:ascii="Arial" w:eastAsia="Arial" w:hAnsi="Arial" w:cs="Arial"/>
          <w:color w:val="000000" w:themeColor="text1"/>
        </w:rPr>
        <w:t xml:space="preserve">i.e., </w:t>
      </w:r>
      <w:r>
        <w:rPr>
          <w:rFonts w:ascii="Arial" w:eastAsia="Arial" w:hAnsi="Arial" w:cs="Arial"/>
          <w:color w:val="000000" w:themeColor="text1"/>
        </w:rPr>
        <w:t xml:space="preserve">maternity care desert, &gt; 50 miles from CCO services, and both a maternity care desert and &gt; 50 miles from CCO services). </w:t>
      </w:r>
      <w:r w:rsidR="00D023F2">
        <w:rPr>
          <w:rFonts w:ascii="Arial" w:eastAsia="Arial" w:hAnsi="Arial" w:cs="Arial"/>
          <w:color w:val="000000" w:themeColor="text1"/>
        </w:rPr>
        <w:t>Additionally, w</w:t>
      </w:r>
      <w:r>
        <w:rPr>
          <w:rFonts w:ascii="Arial" w:eastAsia="Arial" w:hAnsi="Arial" w:cs="Arial"/>
          <w:color w:val="000000" w:themeColor="text1"/>
        </w:rPr>
        <w:t>e characterize</w:t>
      </w:r>
      <w:r w:rsidR="00F65C0D">
        <w:rPr>
          <w:rFonts w:ascii="Arial" w:eastAsia="Arial" w:hAnsi="Arial" w:cs="Arial"/>
          <w:color w:val="000000" w:themeColor="text1"/>
        </w:rPr>
        <w:t>d</w:t>
      </w:r>
      <w:r>
        <w:rPr>
          <w:rFonts w:ascii="Arial" w:eastAsia="Arial" w:hAnsi="Arial" w:cs="Arial"/>
          <w:color w:val="000000" w:themeColor="text1"/>
        </w:rPr>
        <w:t xml:space="preserve"> the </w:t>
      </w:r>
      <w:r w:rsidR="005F1D95">
        <w:rPr>
          <w:rFonts w:ascii="Arial" w:eastAsia="Arial" w:hAnsi="Arial" w:cs="Arial"/>
          <w:color w:val="000000" w:themeColor="text1"/>
        </w:rPr>
        <w:t xml:space="preserve">demographics of </w:t>
      </w:r>
      <w:r>
        <w:rPr>
          <w:rFonts w:ascii="Arial" w:eastAsia="Arial" w:hAnsi="Arial" w:cs="Arial"/>
          <w:color w:val="000000" w:themeColor="text1"/>
        </w:rPr>
        <w:t>the populations</w:t>
      </w:r>
      <w:r w:rsidR="00D023F2">
        <w:rPr>
          <w:rFonts w:ascii="Arial" w:eastAsia="Arial" w:hAnsi="Arial" w:cs="Arial"/>
          <w:color w:val="000000" w:themeColor="text1"/>
        </w:rPr>
        <w:t xml:space="preserve"> within the census block groups</w:t>
      </w:r>
      <w:r>
        <w:rPr>
          <w:rFonts w:ascii="Arial" w:eastAsia="Arial" w:hAnsi="Arial" w:cs="Arial"/>
          <w:color w:val="000000" w:themeColor="text1"/>
        </w:rPr>
        <w:t xml:space="preserve"> that </w:t>
      </w:r>
      <w:r w:rsidR="00D023F2">
        <w:rPr>
          <w:rFonts w:ascii="Arial" w:eastAsia="Arial" w:hAnsi="Arial" w:cs="Arial"/>
          <w:color w:val="000000" w:themeColor="text1"/>
        </w:rPr>
        <w:t>lack</w:t>
      </w:r>
      <w:r w:rsidR="00F65C0D">
        <w:rPr>
          <w:rFonts w:ascii="Arial" w:eastAsia="Arial" w:hAnsi="Arial" w:cs="Arial"/>
          <w:color w:val="000000" w:themeColor="text1"/>
        </w:rPr>
        <w:t>ed</w:t>
      </w:r>
      <w:r w:rsidR="00D023F2">
        <w:rPr>
          <w:rFonts w:ascii="Arial" w:eastAsia="Arial" w:hAnsi="Arial" w:cs="Arial"/>
          <w:color w:val="000000" w:themeColor="text1"/>
        </w:rPr>
        <w:t xml:space="preserve"> access to obstetric care </w:t>
      </w:r>
      <w:r w:rsidR="005F1D95">
        <w:rPr>
          <w:rFonts w:ascii="Arial" w:eastAsia="Arial" w:hAnsi="Arial" w:cs="Arial"/>
          <w:color w:val="000000" w:themeColor="text1"/>
        </w:rPr>
        <w:t>according to different</w:t>
      </w:r>
      <w:r w:rsidR="00D023F2">
        <w:rPr>
          <w:rFonts w:ascii="Arial" w:eastAsia="Arial" w:hAnsi="Arial" w:cs="Arial"/>
          <w:color w:val="000000" w:themeColor="text1"/>
        </w:rPr>
        <w:t xml:space="preserve"> measures of access</w:t>
      </w:r>
      <w:r>
        <w:rPr>
          <w:rFonts w:ascii="Arial" w:eastAsia="Arial" w:hAnsi="Arial" w:cs="Arial"/>
          <w:color w:val="000000" w:themeColor="text1"/>
        </w:rPr>
        <w:t>.</w:t>
      </w:r>
    </w:p>
    <w:bookmarkEnd w:id="21"/>
    <w:p w14:paraId="294C753C" w14:textId="77777777" w:rsidR="00BF217F" w:rsidRPr="00146A41" w:rsidRDefault="00BF217F" w:rsidP="00BF217F">
      <w:pPr>
        <w:spacing w:line="480" w:lineRule="auto"/>
        <w:rPr>
          <w:rFonts w:ascii="Arial" w:eastAsia="Arial" w:hAnsi="Arial" w:cs="Arial"/>
          <w:color w:val="000000" w:themeColor="text1"/>
        </w:rPr>
      </w:pPr>
    </w:p>
    <w:p w14:paraId="753A5423" w14:textId="3A60C85F" w:rsidR="00BF217F" w:rsidRDefault="00BF217F" w:rsidP="00BF217F">
      <w:pPr>
        <w:spacing w:line="480" w:lineRule="auto"/>
        <w:rPr>
          <w:rFonts w:ascii="Arial" w:eastAsia="Arial" w:hAnsi="Arial" w:cs="Arial"/>
          <w:b/>
          <w:bCs/>
          <w:i/>
          <w:iCs/>
          <w:color w:val="000000" w:themeColor="text1"/>
        </w:rPr>
      </w:pPr>
      <w:r w:rsidRPr="00146A41">
        <w:rPr>
          <w:rFonts w:ascii="Arial" w:eastAsia="Arial" w:hAnsi="Arial" w:cs="Arial"/>
          <w:b/>
          <w:bCs/>
          <w:i/>
          <w:iCs/>
          <w:color w:val="000000" w:themeColor="text1"/>
        </w:rPr>
        <w:t>2.3.</w:t>
      </w:r>
      <w:r>
        <w:rPr>
          <w:rFonts w:ascii="Arial" w:eastAsia="Arial" w:hAnsi="Arial" w:cs="Arial"/>
          <w:b/>
          <w:bCs/>
          <w:i/>
          <w:iCs/>
          <w:color w:val="000000" w:themeColor="text1"/>
        </w:rPr>
        <w:t>2</w:t>
      </w:r>
      <w:r w:rsidRPr="00146A41">
        <w:rPr>
          <w:rFonts w:ascii="Arial" w:eastAsia="Arial" w:hAnsi="Arial" w:cs="Arial"/>
          <w:b/>
          <w:bCs/>
          <w:i/>
          <w:iCs/>
          <w:color w:val="000000" w:themeColor="text1"/>
        </w:rPr>
        <w:t xml:space="preserve"> Other measures </w:t>
      </w:r>
      <w:r w:rsidR="00327130">
        <w:rPr>
          <w:rFonts w:ascii="Arial" w:eastAsia="Arial" w:hAnsi="Arial" w:cs="Arial"/>
          <w:b/>
          <w:bCs/>
          <w:i/>
          <w:iCs/>
          <w:color w:val="000000" w:themeColor="text1"/>
        </w:rPr>
        <w:t>of access to obstetric care</w:t>
      </w:r>
    </w:p>
    <w:p w14:paraId="59BABEA5" w14:textId="057AD4F9" w:rsidR="00BF217F" w:rsidRPr="003B0656" w:rsidRDefault="00BF217F" w:rsidP="00BF217F">
      <w:pPr>
        <w:spacing w:line="480" w:lineRule="auto"/>
        <w:rPr>
          <w:rFonts w:ascii="Arial" w:eastAsia="Arial" w:hAnsi="Arial" w:cs="Arial"/>
          <w:b/>
          <w:bCs/>
          <w:i/>
          <w:iCs/>
          <w:color w:val="000000" w:themeColor="text1"/>
        </w:rPr>
      </w:pPr>
      <w:r w:rsidRPr="529F0D21">
        <w:rPr>
          <w:rFonts w:ascii="Arial" w:eastAsia="Arial" w:hAnsi="Arial" w:cs="Arial"/>
          <w:color w:val="000000" w:themeColor="text1"/>
        </w:rPr>
        <w:t>We characterize</w:t>
      </w:r>
      <w:r w:rsidR="00F65C0D">
        <w:rPr>
          <w:rFonts w:ascii="Arial" w:eastAsia="Arial" w:hAnsi="Arial" w:cs="Arial"/>
          <w:color w:val="000000" w:themeColor="text1"/>
        </w:rPr>
        <w:t>d</w:t>
      </w:r>
      <w:r w:rsidRPr="529F0D21">
        <w:rPr>
          <w:rFonts w:ascii="Arial" w:eastAsia="Arial" w:hAnsi="Arial" w:cs="Arial"/>
          <w:color w:val="000000" w:themeColor="text1"/>
        </w:rPr>
        <w:t xml:space="preserve"> the distribution of distance to the closest </w:t>
      </w:r>
      <w:r>
        <w:rPr>
          <w:rFonts w:ascii="Arial" w:eastAsia="Arial" w:hAnsi="Arial" w:cs="Arial"/>
          <w:color w:val="000000" w:themeColor="text1"/>
        </w:rPr>
        <w:t>obstetric</w:t>
      </w:r>
      <w:r w:rsidRPr="529F0D21">
        <w:rPr>
          <w:rFonts w:ascii="Arial" w:eastAsia="Arial" w:hAnsi="Arial" w:cs="Arial"/>
          <w:color w:val="000000" w:themeColor="text1"/>
        </w:rPr>
        <w:t xml:space="preserve"> </w:t>
      </w:r>
      <w:r w:rsidR="00F65C0D">
        <w:rPr>
          <w:rFonts w:ascii="Arial" w:eastAsia="Arial" w:hAnsi="Arial" w:cs="Arial"/>
          <w:color w:val="000000" w:themeColor="text1"/>
        </w:rPr>
        <w:t xml:space="preserve">facility </w:t>
      </w:r>
      <w:r>
        <w:rPr>
          <w:rFonts w:ascii="Arial" w:eastAsia="Arial" w:hAnsi="Arial" w:cs="Arial"/>
          <w:color w:val="000000" w:themeColor="text1"/>
        </w:rPr>
        <w:t>for different</w:t>
      </w:r>
      <w:r w:rsidR="00BE687E">
        <w:rPr>
          <w:rFonts w:ascii="Arial" w:eastAsia="Arial" w:hAnsi="Arial" w:cs="Arial"/>
          <w:color w:val="000000" w:themeColor="text1"/>
        </w:rPr>
        <w:t xml:space="preserve"> </w:t>
      </w:r>
      <w:r w:rsidR="00327130">
        <w:rPr>
          <w:rFonts w:ascii="Arial" w:eastAsia="Arial" w:hAnsi="Arial" w:cs="Arial"/>
          <w:color w:val="000000" w:themeColor="text1"/>
        </w:rPr>
        <w:t>measures of access to obstetric care</w:t>
      </w:r>
      <w:r w:rsidRPr="529F0D21">
        <w:rPr>
          <w:rFonts w:ascii="Arial" w:eastAsia="Arial" w:hAnsi="Arial" w:cs="Arial"/>
          <w:color w:val="000000" w:themeColor="text1"/>
        </w:rPr>
        <w:t>. We further characterize</w:t>
      </w:r>
      <w:r w:rsidR="00F65C0D">
        <w:rPr>
          <w:rFonts w:ascii="Arial" w:eastAsia="Arial" w:hAnsi="Arial" w:cs="Arial"/>
          <w:color w:val="000000" w:themeColor="text1"/>
        </w:rPr>
        <w:t>d</w:t>
      </w:r>
      <w:r w:rsidRPr="529F0D21">
        <w:rPr>
          <w:rFonts w:ascii="Arial" w:eastAsia="Arial" w:hAnsi="Arial" w:cs="Arial"/>
          <w:color w:val="000000" w:themeColor="text1"/>
        </w:rPr>
        <w:t xml:space="preserve"> distance to care by </w:t>
      </w:r>
      <w:r w:rsidR="008079E4">
        <w:rPr>
          <w:rFonts w:ascii="Arial" w:eastAsia="Arial" w:hAnsi="Arial" w:cs="Arial"/>
          <w:color w:val="000000" w:themeColor="text1"/>
        </w:rPr>
        <w:t>l</w:t>
      </w:r>
      <w:r w:rsidRPr="529F0D21">
        <w:rPr>
          <w:rFonts w:ascii="Arial" w:eastAsia="Arial" w:hAnsi="Arial" w:cs="Arial"/>
          <w:color w:val="000000" w:themeColor="text1"/>
        </w:rPr>
        <w:t xml:space="preserve">evel </w:t>
      </w:r>
      <w:r w:rsidR="008079E4">
        <w:rPr>
          <w:rFonts w:ascii="Arial" w:eastAsia="Arial" w:hAnsi="Arial" w:cs="Arial"/>
          <w:color w:val="000000" w:themeColor="text1"/>
        </w:rPr>
        <w:t>of care</w:t>
      </w:r>
      <w:r w:rsidRPr="529F0D21">
        <w:rPr>
          <w:rFonts w:ascii="Arial" w:eastAsia="Arial" w:hAnsi="Arial" w:cs="Arial"/>
          <w:color w:val="000000" w:themeColor="text1"/>
        </w:rPr>
        <w:t xml:space="preserve">, calculating the </w:t>
      </w:r>
      <w:r w:rsidR="00BE687E">
        <w:rPr>
          <w:rFonts w:ascii="Arial" w:eastAsia="Arial" w:hAnsi="Arial" w:cs="Arial"/>
          <w:color w:val="000000" w:themeColor="text1"/>
        </w:rPr>
        <w:t xml:space="preserve">distance </w:t>
      </w:r>
      <w:r w:rsidRPr="529F0D21">
        <w:rPr>
          <w:rFonts w:ascii="Arial" w:eastAsia="Arial" w:hAnsi="Arial" w:cs="Arial"/>
          <w:color w:val="000000" w:themeColor="text1"/>
        </w:rPr>
        <w:t xml:space="preserve">to the closest </w:t>
      </w:r>
      <w:r w:rsidR="00F65C0D">
        <w:rPr>
          <w:rFonts w:ascii="Arial" w:eastAsia="Arial" w:hAnsi="Arial" w:cs="Arial"/>
          <w:color w:val="000000" w:themeColor="text1"/>
        </w:rPr>
        <w:t xml:space="preserve">facility </w:t>
      </w:r>
      <w:r w:rsidRPr="529F0D21">
        <w:rPr>
          <w:rFonts w:ascii="Arial" w:eastAsia="Arial" w:hAnsi="Arial" w:cs="Arial"/>
          <w:color w:val="000000" w:themeColor="text1"/>
        </w:rPr>
        <w:t xml:space="preserve">offering Level 1, 2, and 3 care. </w:t>
      </w:r>
    </w:p>
    <w:p w14:paraId="6C30AA90" w14:textId="77777777" w:rsidR="00BF217F" w:rsidRPr="00146A41" w:rsidRDefault="00BF217F" w:rsidP="00BF217F">
      <w:pPr>
        <w:spacing w:line="480" w:lineRule="auto"/>
        <w:rPr>
          <w:rFonts w:ascii="Arial" w:eastAsia="Arial" w:hAnsi="Arial" w:cs="Arial"/>
          <w:b/>
          <w:bCs/>
          <w:i/>
          <w:iCs/>
          <w:color w:val="000000" w:themeColor="text1"/>
        </w:rPr>
      </w:pPr>
    </w:p>
    <w:p w14:paraId="220C425C" w14:textId="77777777" w:rsidR="00BF217F" w:rsidRPr="00146A41" w:rsidRDefault="00BF217F" w:rsidP="00BF217F">
      <w:pPr>
        <w:spacing w:line="480" w:lineRule="auto"/>
        <w:rPr>
          <w:rFonts w:ascii="Arial" w:eastAsia="Arial" w:hAnsi="Arial" w:cs="Arial"/>
          <w:b/>
          <w:bCs/>
          <w:i/>
          <w:iCs/>
          <w:color w:val="000000" w:themeColor="text1"/>
        </w:rPr>
      </w:pPr>
      <w:r w:rsidRPr="00146A41">
        <w:rPr>
          <w:rFonts w:ascii="Arial" w:eastAsia="Arial" w:hAnsi="Arial" w:cs="Arial"/>
          <w:b/>
          <w:bCs/>
          <w:i/>
          <w:iCs/>
          <w:color w:val="000000" w:themeColor="text1"/>
        </w:rPr>
        <w:t>2.3.</w:t>
      </w:r>
      <w:r>
        <w:rPr>
          <w:rFonts w:ascii="Arial" w:eastAsia="Arial" w:hAnsi="Arial" w:cs="Arial"/>
          <w:b/>
          <w:bCs/>
          <w:i/>
          <w:iCs/>
          <w:color w:val="000000" w:themeColor="text1"/>
        </w:rPr>
        <w:t>3</w:t>
      </w:r>
      <w:r w:rsidRPr="00146A41">
        <w:rPr>
          <w:rFonts w:ascii="Arial" w:eastAsia="Arial" w:hAnsi="Arial" w:cs="Arial"/>
          <w:b/>
          <w:bCs/>
          <w:i/>
          <w:iCs/>
          <w:color w:val="000000" w:themeColor="text1"/>
        </w:rPr>
        <w:t xml:space="preserve"> </w:t>
      </w:r>
      <w:r>
        <w:rPr>
          <w:rFonts w:ascii="Arial" w:eastAsia="Arial" w:hAnsi="Arial" w:cs="Arial"/>
          <w:b/>
          <w:bCs/>
          <w:i/>
          <w:iCs/>
          <w:color w:val="000000" w:themeColor="text1"/>
        </w:rPr>
        <w:t>Evaluating the need for facility expansion to improve access</w:t>
      </w:r>
      <w:r w:rsidRPr="00146A41">
        <w:rPr>
          <w:rFonts w:ascii="Arial" w:eastAsia="Arial" w:hAnsi="Arial" w:cs="Arial"/>
          <w:b/>
          <w:bCs/>
          <w:i/>
          <w:iCs/>
          <w:color w:val="000000" w:themeColor="text1"/>
        </w:rPr>
        <w:t xml:space="preserve"> </w:t>
      </w:r>
    </w:p>
    <w:p w14:paraId="4B5A9A90" w14:textId="342B72B7" w:rsidR="00BF217F" w:rsidRDefault="00BF217F" w:rsidP="00BF217F">
      <w:pPr>
        <w:spacing w:line="480" w:lineRule="auto"/>
        <w:rPr>
          <w:rFonts w:ascii="Arial" w:eastAsia="Arial" w:hAnsi="Arial" w:cs="Arial"/>
          <w:color w:val="000000" w:themeColor="text1"/>
        </w:rPr>
      </w:pPr>
      <w:r>
        <w:rPr>
          <w:rFonts w:ascii="Arial" w:eastAsia="Arial" w:hAnsi="Arial" w:cs="Arial"/>
          <w:color w:val="000000" w:themeColor="text1"/>
        </w:rPr>
        <w:lastRenderedPageBreak/>
        <w:t>We consider</w:t>
      </w:r>
      <w:r w:rsidR="00F65C0D">
        <w:rPr>
          <w:rFonts w:ascii="Arial" w:eastAsia="Arial" w:hAnsi="Arial" w:cs="Arial"/>
          <w:color w:val="000000" w:themeColor="text1"/>
        </w:rPr>
        <w:t>ed</w:t>
      </w:r>
      <w:r>
        <w:rPr>
          <w:rFonts w:ascii="Arial" w:eastAsia="Arial" w:hAnsi="Arial" w:cs="Arial"/>
          <w:color w:val="000000" w:themeColor="text1"/>
        </w:rPr>
        <w:t xml:space="preserve"> how many new facilities would hypothetically be needed to reduce the number of reproductive-aged women </w:t>
      </w:r>
      <w:r w:rsidR="00327130">
        <w:rPr>
          <w:rFonts w:ascii="Arial" w:eastAsia="Arial" w:hAnsi="Arial" w:cs="Arial"/>
          <w:color w:val="000000" w:themeColor="text1"/>
        </w:rPr>
        <w:t xml:space="preserve">who lack access to obstetric care </w:t>
      </w:r>
      <w:r>
        <w:rPr>
          <w:rFonts w:ascii="Arial" w:eastAsia="Arial" w:hAnsi="Arial" w:cs="Arial"/>
          <w:color w:val="000000" w:themeColor="text1"/>
        </w:rPr>
        <w:t>by 50% and 100%. To do so, we use</w:t>
      </w:r>
      <w:r w:rsidRPr="37A0274C">
        <w:rPr>
          <w:rFonts w:ascii="Arial" w:eastAsia="Arial" w:hAnsi="Arial" w:cs="Arial"/>
          <w:color w:val="000000" w:themeColor="text1"/>
        </w:rPr>
        <w:t xml:space="preserve"> </w:t>
      </w:r>
      <w:r>
        <w:rPr>
          <w:rFonts w:ascii="Arial" w:eastAsia="Arial" w:hAnsi="Arial" w:cs="Arial"/>
          <w:color w:val="000000" w:themeColor="text1"/>
        </w:rPr>
        <w:t>a</w:t>
      </w:r>
      <w:r w:rsidRPr="37A0274C">
        <w:rPr>
          <w:rFonts w:ascii="Arial" w:eastAsia="Arial" w:hAnsi="Arial" w:cs="Arial"/>
          <w:color w:val="000000" w:themeColor="text1"/>
        </w:rPr>
        <w:t xml:space="preserve"> </w:t>
      </w:r>
      <w:r w:rsidRPr="37A0274C">
        <w:rPr>
          <w:rFonts w:ascii="Arial" w:eastAsia="Arial" w:hAnsi="Arial" w:cs="Arial"/>
          <w:i/>
          <w:iCs/>
          <w:color w:val="000000" w:themeColor="text1"/>
        </w:rPr>
        <w:t>mathematical optimization</w:t>
      </w:r>
      <w:r>
        <w:rPr>
          <w:rFonts w:ascii="Arial" w:eastAsia="Arial" w:hAnsi="Arial" w:cs="Arial"/>
          <w:color w:val="000000" w:themeColor="text1"/>
        </w:rPr>
        <w:t xml:space="preserve"> model drawing from the facility location literature (see Appendix)</w:t>
      </w:r>
      <w:r w:rsidRPr="37A0274C">
        <w:rPr>
          <w:rFonts w:ascii="Arial" w:eastAsia="Arial" w:hAnsi="Arial" w:cs="Arial"/>
          <w:color w:val="000000" w:themeColor="text1"/>
        </w:rPr>
        <w:t xml:space="preserve">. </w:t>
      </w:r>
      <w:r>
        <w:rPr>
          <w:rFonts w:ascii="Arial" w:eastAsia="Arial" w:hAnsi="Arial" w:cs="Arial"/>
          <w:color w:val="000000" w:themeColor="text1"/>
        </w:rPr>
        <w:t>This optimization model determine</w:t>
      </w:r>
      <w:r w:rsidR="001C6FA2">
        <w:rPr>
          <w:rFonts w:ascii="Arial" w:eastAsia="Arial" w:hAnsi="Arial" w:cs="Arial"/>
          <w:color w:val="000000" w:themeColor="text1"/>
        </w:rPr>
        <w:t>d</w:t>
      </w:r>
      <w:r>
        <w:rPr>
          <w:rFonts w:ascii="Arial" w:eastAsia="Arial" w:hAnsi="Arial" w:cs="Arial"/>
          <w:color w:val="000000" w:themeColor="text1"/>
        </w:rPr>
        <w:t xml:space="preserve"> the optimal placement of new obstetric facilities to minimize the number of reproductive-aged women living in deserts. This model unrealistically assume</w:t>
      </w:r>
      <w:r w:rsidR="001C6FA2">
        <w:rPr>
          <w:rFonts w:ascii="Arial" w:eastAsia="Arial" w:hAnsi="Arial" w:cs="Arial"/>
          <w:color w:val="000000" w:themeColor="text1"/>
        </w:rPr>
        <w:t>d</w:t>
      </w:r>
      <w:r>
        <w:rPr>
          <w:rFonts w:ascii="Arial" w:eastAsia="Arial" w:hAnsi="Arial" w:cs="Arial"/>
          <w:color w:val="000000" w:themeColor="text1"/>
        </w:rPr>
        <w:t xml:space="preserve"> that we </w:t>
      </w:r>
      <w:r w:rsidR="001C6FA2">
        <w:rPr>
          <w:rFonts w:ascii="Arial" w:eastAsia="Arial" w:hAnsi="Arial" w:cs="Arial"/>
          <w:color w:val="000000" w:themeColor="text1"/>
        </w:rPr>
        <w:t xml:space="preserve">could </w:t>
      </w:r>
      <w:r>
        <w:rPr>
          <w:rFonts w:ascii="Arial" w:eastAsia="Arial" w:hAnsi="Arial" w:cs="Arial"/>
          <w:color w:val="000000" w:themeColor="text1"/>
        </w:rPr>
        <w:t>readily build obstetric facilities anywhere we want</w:t>
      </w:r>
      <w:r w:rsidR="001C6FA2">
        <w:rPr>
          <w:rFonts w:ascii="Arial" w:eastAsia="Arial" w:hAnsi="Arial" w:cs="Arial"/>
          <w:color w:val="000000" w:themeColor="text1"/>
        </w:rPr>
        <w:t>ed</w:t>
      </w:r>
      <w:r>
        <w:rPr>
          <w:rFonts w:ascii="Arial" w:eastAsia="Arial" w:hAnsi="Arial" w:cs="Arial"/>
          <w:color w:val="000000" w:themeColor="text1"/>
        </w:rPr>
        <w:t xml:space="preserve">. We revisit this assumption in the discussion. </w:t>
      </w:r>
    </w:p>
    <w:p w14:paraId="6DE869AA" w14:textId="77777777" w:rsidR="00BF217F" w:rsidRDefault="00BF217F" w:rsidP="00BF217F">
      <w:pPr>
        <w:spacing w:line="480" w:lineRule="auto"/>
        <w:rPr>
          <w:rFonts w:ascii="Arial" w:eastAsia="Arial" w:hAnsi="Arial" w:cs="Arial"/>
          <w:color w:val="000000" w:themeColor="text1"/>
        </w:rPr>
      </w:pPr>
    </w:p>
    <w:p w14:paraId="082A996B" w14:textId="60F2E883" w:rsidR="00BF217F" w:rsidRDefault="00BF217F" w:rsidP="00BF217F">
      <w:pPr>
        <w:spacing w:line="480" w:lineRule="auto"/>
        <w:rPr>
          <w:rFonts w:ascii="Arial" w:eastAsia="Arial" w:hAnsi="Arial" w:cs="Arial"/>
          <w:color w:val="000000" w:themeColor="text1"/>
        </w:rPr>
      </w:pPr>
      <w:r>
        <w:rPr>
          <w:rFonts w:ascii="Arial" w:eastAsia="Arial" w:hAnsi="Arial" w:cs="Arial"/>
          <w:color w:val="000000" w:themeColor="text1"/>
        </w:rPr>
        <w:t>We consider</w:t>
      </w:r>
      <w:r w:rsidR="001C6FA2">
        <w:rPr>
          <w:rFonts w:ascii="Arial" w:eastAsia="Arial" w:hAnsi="Arial" w:cs="Arial"/>
          <w:color w:val="000000" w:themeColor="text1"/>
        </w:rPr>
        <w:t>ed</w:t>
      </w:r>
      <w:r>
        <w:rPr>
          <w:rFonts w:ascii="Arial" w:eastAsia="Arial" w:hAnsi="Arial" w:cs="Arial"/>
          <w:color w:val="000000" w:themeColor="text1"/>
        </w:rPr>
        <w:t xml:space="preserve"> both </w:t>
      </w:r>
      <w:r w:rsidR="00CB2A16">
        <w:rPr>
          <w:rFonts w:ascii="Arial" w:eastAsia="Arial" w:hAnsi="Arial" w:cs="Arial"/>
          <w:color w:val="000000" w:themeColor="text1"/>
        </w:rPr>
        <w:t>measures of access to obstetric care</w:t>
      </w:r>
      <w:r w:rsidR="001C6FA2">
        <w:rPr>
          <w:rFonts w:ascii="Arial" w:eastAsia="Arial" w:hAnsi="Arial" w:cs="Arial"/>
          <w:color w:val="000000" w:themeColor="text1"/>
        </w:rPr>
        <w:t xml:space="preserve"> </w:t>
      </w:r>
      <w:r>
        <w:rPr>
          <w:rFonts w:ascii="Arial" w:eastAsia="Arial" w:hAnsi="Arial" w:cs="Arial"/>
          <w:color w:val="000000" w:themeColor="text1"/>
        </w:rPr>
        <w:t>in our optimization models.  First, we investigate</w:t>
      </w:r>
      <w:r w:rsidR="001C6FA2">
        <w:rPr>
          <w:rFonts w:ascii="Arial" w:eastAsia="Arial" w:hAnsi="Arial" w:cs="Arial"/>
          <w:color w:val="000000" w:themeColor="text1"/>
        </w:rPr>
        <w:t>d</w:t>
      </w:r>
      <w:r>
        <w:rPr>
          <w:rFonts w:ascii="Arial" w:eastAsia="Arial" w:hAnsi="Arial" w:cs="Arial"/>
          <w:color w:val="000000" w:themeColor="text1"/>
        </w:rPr>
        <w:t xml:space="preserve"> the number of new obstetric facilities that would hypothetically be required to </w:t>
      </w:r>
      <w:r w:rsidRPr="529F0D21">
        <w:rPr>
          <w:rFonts w:ascii="Arial" w:eastAsia="Arial" w:hAnsi="Arial" w:cs="Arial"/>
          <w:color w:val="000000" w:themeColor="text1"/>
        </w:rPr>
        <w:t xml:space="preserve">reduce the number of women in </w:t>
      </w:r>
      <w:r w:rsidR="004C5B6F">
        <w:rPr>
          <w:rFonts w:ascii="Arial" w:eastAsia="Arial" w:hAnsi="Arial" w:cs="Arial"/>
          <w:color w:val="000000" w:themeColor="text1"/>
        </w:rPr>
        <w:t>maternity care deserts</w:t>
      </w:r>
      <w:r>
        <w:rPr>
          <w:rFonts w:ascii="Arial" w:eastAsia="Arial" w:hAnsi="Arial" w:cs="Arial"/>
          <w:color w:val="000000" w:themeColor="text1"/>
        </w:rPr>
        <w:t xml:space="preserve"> by a given percentage.</w:t>
      </w:r>
      <w:r w:rsidRPr="529F0D21">
        <w:rPr>
          <w:rFonts w:ascii="Arial" w:eastAsia="Arial" w:hAnsi="Arial" w:cs="Arial"/>
          <w:color w:val="000000" w:themeColor="text1"/>
        </w:rPr>
        <w:t xml:space="preserve"> </w:t>
      </w:r>
      <w:r>
        <w:rPr>
          <w:rFonts w:ascii="Arial" w:eastAsia="Arial" w:hAnsi="Arial" w:cs="Arial"/>
          <w:color w:val="000000" w:themeColor="text1"/>
        </w:rPr>
        <w:t>To do so, w</w:t>
      </w:r>
      <w:r w:rsidRPr="529F0D21">
        <w:rPr>
          <w:rFonts w:ascii="Arial" w:eastAsia="Arial" w:hAnsi="Arial" w:cs="Arial"/>
          <w:color w:val="000000" w:themeColor="text1"/>
        </w:rPr>
        <w:t>e formulate</w:t>
      </w:r>
      <w:r>
        <w:rPr>
          <w:rFonts w:ascii="Arial" w:eastAsia="Arial" w:hAnsi="Arial" w:cs="Arial"/>
          <w:color w:val="000000" w:themeColor="text1"/>
        </w:rPr>
        <w:t>d</w:t>
      </w:r>
      <w:r w:rsidRPr="529F0D21">
        <w:rPr>
          <w:rFonts w:ascii="Arial" w:eastAsia="Arial" w:hAnsi="Arial" w:cs="Arial"/>
          <w:color w:val="000000" w:themeColor="text1"/>
        </w:rPr>
        <w:t xml:space="preserve"> a mathematical optimization model that minimize</w:t>
      </w:r>
      <w:r>
        <w:rPr>
          <w:rFonts w:ascii="Arial" w:eastAsia="Arial" w:hAnsi="Arial" w:cs="Arial"/>
          <w:color w:val="000000" w:themeColor="text1"/>
        </w:rPr>
        <w:t>d</w:t>
      </w:r>
      <w:r w:rsidRPr="529F0D21">
        <w:rPr>
          <w:rFonts w:ascii="Arial" w:eastAsia="Arial" w:hAnsi="Arial" w:cs="Arial"/>
          <w:color w:val="000000" w:themeColor="text1"/>
        </w:rPr>
        <w:t xml:space="preserve"> the total number of</w:t>
      </w:r>
      <w:r>
        <w:rPr>
          <w:rFonts w:ascii="Arial" w:eastAsia="Arial" w:hAnsi="Arial" w:cs="Arial"/>
          <w:color w:val="000000" w:themeColor="text1"/>
        </w:rPr>
        <w:t xml:space="preserve"> reproductive-aged women</w:t>
      </w:r>
      <w:r w:rsidRPr="529F0D21">
        <w:rPr>
          <w:rFonts w:ascii="Arial" w:eastAsia="Arial" w:hAnsi="Arial" w:cs="Arial"/>
          <w:color w:val="000000" w:themeColor="text1"/>
        </w:rPr>
        <w:t xml:space="preserve"> who </w:t>
      </w:r>
      <w:r w:rsidR="00CB2A16">
        <w:rPr>
          <w:rFonts w:ascii="Arial" w:eastAsia="Arial" w:hAnsi="Arial" w:cs="Arial"/>
          <w:color w:val="000000" w:themeColor="text1"/>
        </w:rPr>
        <w:t xml:space="preserve">live in </w:t>
      </w:r>
      <w:r w:rsidR="004C5B6F">
        <w:rPr>
          <w:rFonts w:ascii="Arial" w:eastAsia="Arial" w:hAnsi="Arial" w:cs="Arial"/>
          <w:color w:val="000000" w:themeColor="text1"/>
        </w:rPr>
        <w:t>maternity care deserts</w:t>
      </w:r>
      <w:r w:rsidR="00CB2A16">
        <w:rPr>
          <w:rFonts w:ascii="Arial" w:eastAsia="Arial" w:hAnsi="Arial" w:cs="Arial"/>
          <w:color w:val="000000" w:themeColor="text1"/>
        </w:rPr>
        <w:t xml:space="preserve"> </w:t>
      </w:r>
      <w:r w:rsidRPr="529F0D21">
        <w:rPr>
          <w:rFonts w:ascii="Arial" w:eastAsia="Arial" w:hAnsi="Arial" w:cs="Arial"/>
          <w:color w:val="000000" w:themeColor="text1"/>
        </w:rPr>
        <w:t xml:space="preserve">by </w:t>
      </w:r>
      <w:r>
        <w:rPr>
          <w:rFonts w:ascii="Arial" w:eastAsia="Arial" w:hAnsi="Arial" w:cs="Arial"/>
          <w:color w:val="000000" w:themeColor="text1"/>
        </w:rPr>
        <w:t>introducing at</w:t>
      </w:r>
      <w:r w:rsidRPr="529F0D21">
        <w:rPr>
          <w:rFonts w:ascii="Arial" w:eastAsia="Arial" w:hAnsi="Arial" w:cs="Arial"/>
          <w:color w:val="000000" w:themeColor="text1"/>
        </w:rPr>
        <w:t xml:space="preserve"> most </w:t>
      </w:r>
      <w:r w:rsidRPr="00113568">
        <w:rPr>
          <w:rFonts w:ascii="Arial" w:eastAsia="Arial" w:hAnsi="Arial" w:cs="Arial"/>
          <w:color w:val="000000" w:themeColor="text1"/>
        </w:rPr>
        <w:t>X</w:t>
      </w:r>
      <w:r w:rsidRPr="529F0D21">
        <w:rPr>
          <w:rFonts w:ascii="Arial" w:eastAsia="Arial" w:hAnsi="Arial" w:cs="Arial"/>
          <w:i/>
          <w:iCs/>
          <w:color w:val="000000" w:themeColor="text1"/>
        </w:rPr>
        <w:t xml:space="preserve"> </w:t>
      </w:r>
      <w:r w:rsidRPr="00511EFF">
        <w:rPr>
          <w:rFonts w:ascii="Arial" w:eastAsia="Arial" w:hAnsi="Arial" w:cs="Arial"/>
          <w:color w:val="000000" w:themeColor="text1"/>
        </w:rPr>
        <w:t xml:space="preserve">new </w:t>
      </w:r>
      <w:r>
        <w:rPr>
          <w:rFonts w:ascii="Arial" w:eastAsia="Arial" w:hAnsi="Arial" w:cs="Arial"/>
          <w:color w:val="000000" w:themeColor="text1"/>
        </w:rPr>
        <w:t>obstetric hospitals</w:t>
      </w:r>
      <w:r w:rsidRPr="529F0D21">
        <w:rPr>
          <w:rFonts w:ascii="Arial" w:eastAsia="Arial" w:hAnsi="Arial" w:cs="Arial"/>
          <w:color w:val="000000" w:themeColor="text1"/>
        </w:rPr>
        <w:t>.</w:t>
      </w:r>
      <w:r>
        <w:rPr>
          <w:rFonts w:ascii="Arial" w:eastAsia="Arial" w:hAnsi="Arial" w:cs="Arial"/>
          <w:color w:val="000000" w:themeColor="text1"/>
        </w:rPr>
        <w:t xml:space="preserve"> This model return</w:t>
      </w:r>
      <w:r w:rsidR="001C6FA2">
        <w:rPr>
          <w:rFonts w:ascii="Arial" w:eastAsia="Arial" w:hAnsi="Arial" w:cs="Arial"/>
          <w:color w:val="000000" w:themeColor="text1"/>
        </w:rPr>
        <w:t>ed</w:t>
      </w:r>
      <w:r>
        <w:rPr>
          <w:rFonts w:ascii="Arial" w:eastAsia="Arial" w:hAnsi="Arial" w:cs="Arial"/>
          <w:color w:val="000000" w:themeColor="text1"/>
        </w:rPr>
        <w:t xml:space="preserve"> the optimal location of these X new facilities.</w:t>
      </w:r>
      <w:r w:rsidRPr="529F0D21">
        <w:rPr>
          <w:rFonts w:ascii="Arial" w:eastAsia="Arial" w:hAnsi="Arial" w:cs="Arial"/>
          <w:color w:val="000000" w:themeColor="text1"/>
        </w:rPr>
        <w:t xml:space="preserve"> Here, </w:t>
      </w:r>
      <w:r w:rsidRPr="00113568">
        <w:rPr>
          <w:rFonts w:ascii="Arial" w:eastAsia="Arial" w:hAnsi="Arial" w:cs="Arial"/>
          <w:color w:val="000000" w:themeColor="text1"/>
        </w:rPr>
        <w:t>X</w:t>
      </w:r>
      <w:r w:rsidRPr="529F0D21">
        <w:rPr>
          <w:rFonts w:ascii="Arial" w:eastAsia="Arial" w:hAnsi="Arial" w:cs="Arial"/>
          <w:color w:val="000000" w:themeColor="text1"/>
        </w:rPr>
        <w:t xml:space="preserve"> is a parameter </w:t>
      </w:r>
      <w:r w:rsidR="00CB2A16">
        <w:rPr>
          <w:rFonts w:ascii="Arial" w:eastAsia="Arial" w:hAnsi="Arial" w:cs="Arial"/>
          <w:color w:val="000000" w:themeColor="text1"/>
        </w:rPr>
        <w:t>that</w:t>
      </w:r>
      <w:r w:rsidR="00CB2A16" w:rsidRPr="529F0D21">
        <w:rPr>
          <w:rFonts w:ascii="Arial" w:eastAsia="Arial" w:hAnsi="Arial" w:cs="Arial"/>
          <w:color w:val="000000" w:themeColor="text1"/>
        </w:rPr>
        <w:t xml:space="preserve"> </w:t>
      </w:r>
      <w:r>
        <w:rPr>
          <w:rFonts w:ascii="Arial" w:eastAsia="Arial" w:hAnsi="Arial" w:cs="Arial"/>
          <w:color w:val="000000" w:themeColor="text1"/>
        </w:rPr>
        <w:t>was</w:t>
      </w:r>
      <w:r w:rsidRPr="529F0D21">
        <w:rPr>
          <w:rFonts w:ascii="Arial" w:eastAsia="Arial" w:hAnsi="Arial" w:cs="Arial"/>
          <w:color w:val="000000" w:themeColor="text1"/>
        </w:rPr>
        <w:t xml:space="preserve"> varied to analyze the change in the number of </w:t>
      </w:r>
      <w:r>
        <w:rPr>
          <w:rFonts w:ascii="Arial" w:eastAsia="Arial" w:hAnsi="Arial" w:cs="Arial"/>
          <w:color w:val="000000" w:themeColor="text1"/>
        </w:rPr>
        <w:t xml:space="preserve">reproductive-aged </w:t>
      </w:r>
      <w:r w:rsidRPr="529F0D21">
        <w:rPr>
          <w:rFonts w:ascii="Arial" w:eastAsia="Arial" w:hAnsi="Arial" w:cs="Arial"/>
          <w:color w:val="000000" w:themeColor="text1"/>
        </w:rPr>
        <w:t xml:space="preserve">women living in </w:t>
      </w:r>
      <w:r w:rsidR="004C5B6F">
        <w:rPr>
          <w:rFonts w:ascii="Arial" w:eastAsia="Arial" w:hAnsi="Arial" w:cs="Arial"/>
          <w:color w:val="000000" w:themeColor="text1"/>
        </w:rPr>
        <w:t>maternity care deserts</w:t>
      </w:r>
      <w:r w:rsidR="00CB2A16">
        <w:rPr>
          <w:rFonts w:ascii="Arial" w:eastAsia="Arial" w:hAnsi="Arial" w:cs="Arial"/>
          <w:color w:val="000000" w:themeColor="text1"/>
        </w:rPr>
        <w:t xml:space="preserve"> </w:t>
      </w:r>
      <w:r w:rsidRPr="529F0D21">
        <w:rPr>
          <w:rFonts w:ascii="Arial" w:eastAsia="Arial" w:hAnsi="Arial" w:cs="Arial"/>
          <w:color w:val="000000" w:themeColor="text1"/>
        </w:rPr>
        <w:t xml:space="preserve">as more facilities are </w:t>
      </w:r>
      <w:r>
        <w:rPr>
          <w:rFonts w:ascii="Arial" w:eastAsia="Arial" w:hAnsi="Arial" w:cs="Arial"/>
          <w:color w:val="000000" w:themeColor="text1"/>
        </w:rPr>
        <w:t>introduced</w:t>
      </w:r>
      <w:r w:rsidRPr="529F0D21">
        <w:rPr>
          <w:rFonts w:ascii="Arial" w:eastAsia="Arial" w:hAnsi="Arial" w:cs="Arial"/>
          <w:color w:val="000000" w:themeColor="text1"/>
        </w:rPr>
        <w:t xml:space="preserve">. </w:t>
      </w:r>
      <w:r>
        <w:rPr>
          <w:rFonts w:ascii="Arial" w:eastAsia="Arial" w:hAnsi="Arial" w:cs="Arial"/>
          <w:color w:val="000000" w:themeColor="text1"/>
        </w:rPr>
        <w:t>We also investigate</w:t>
      </w:r>
      <w:r w:rsidR="001C6FA2">
        <w:rPr>
          <w:rFonts w:ascii="Arial" w:eastAsia="Arial" w:hAnsi="Arial" w:cs="Arial"/>
          <w:color w:val="000000" w:themeColor="text1"/>
        </w:rPr>
        <w:t>d</w:t>
      </w:r>
      <w:r>
        <w:rPr>
          <w:rFonts w:ascii="Arial" w:eastAsia="Arial" w:hAnsi="Arial" w:cs="Arial"/>
          <w:color w:val="000000" w:themeColor="text1"/>
        </w:rPr>
        <w:t xml:space="preserve"> the number of </w:t>
      </w:r>
      <w:r w:rsidR="00CB2A16">
        <w:rPr>
          <w:rFonts w:ascii="Arial" w:eastAsia="Arial" w:hAnsi="Arial" w:cs="Arial"/>
          <w:color w:val="000000" w:themeColor="text1"/>
        </w:rPr>
        <w:t xml:space="preserve">existing </w:t>
      </w:r>
      <w:r>
        <w:rPr>
          <w:rFonts w:ascii="Arial" w:eastAsia="Arial" w:hAnsi="Arial" w:cs="Arial"/>
          <w:color w:val="000000" w:themeColor="text1"/>
        </w:rPr>
        <w:t xml:space="preserve">lower-level obstetric facilities that would need to be upgraded to </w:t>
      </w:r>
      <w:r w:rsidR="00CB2A16">
        <w:rPr>
          <w:rFonts w:ascii="Arial" w:eastAsia="Arial" w:hAnsi="Arial" w:cs="Arial"/>
          <w:color w:val="000000" w:themeColor="text1"/>
        </w:rPr>
        <w:t xml:space="preserve">provide </w:t>
      </w:r>
      <w:r>
        <w:rPr>
          <w:rFonts w:ascii="Arial" w:eastAsia="Arial" w:hAnsi="Arial" w:cs="Arial"/>
          <w:color w:val="000000" w:themeColor="text1"/>
        </w:rPr>
        <w:t>CCO</w:t>
      </w:r>
      <w:r w:rsidR="00CB2A16">
        <w:rPr>
          <w:rFonts w:ascii="Arial" w:eastAsia="Arial" w:hAnsi="Arial" w:cs="Arial"/>
          <w:color w:val="000000" w:themeColor="text1"/>
        </w:rPr>
        <w:t xml:space="preserve"> services</w:t>
      </w:r>
      <w:r>
        <w:rPr>
          <w:rFonts w:ascii="Arial" w:eastAsia="Arial" w:hAnsi="Arial" w:cs="Arial"/>
          <w:color w:val="000000" w:themeColor="text1"/>
        </w:rPr>
        <w:t xml:space="preserve"> to reduce the number of women living further than 50 miles from a CCO facility by a given percentage. We formulated a second mathematical optimization model that minimized the total number of reproductive-aged women living further than 50 miles from CCO services by optimally choosing at most X existing </w:t>
      </w:r>
      <w:r w:rsidR="00CB2A16">
        <w:rPr>
          <w:rFonts w:ascii="Arial" w:eastAsia="Arial" w:hAnsi="Arial" w:cs="Arial"/>
          <w:color w:val="000000" w:themeColor="text1"/>
        </w:rPr>
        <w:t xml:space="preserve">lower-level </w:t>
      </w:r>
      <w:r>
        <w:rPr>
          <w:rFonts w:ascii="Arial" w:eastAsia="Arial" w:hAnsi="Arial" w:cs="Arial"/>
          <w:color w:val="000000" w:themeColor="text1"/>
        </w:rPr>
        <w:t>obstetric hospitals to upgrade to CCO.</w:t>
      </w:r>
    </w:p>
    <w:p w14:paraId="654C5EAF" w14:textId="77777777" w:rsidR="00BF217F" w:rsidRDefault="00BF217F" w:rsidP="00BF217F">
      <w:pPr>
        <w:spacing w:line="480" w:lineRule="auto"/>
        <w:rPr>
          <w:rFonts w:ascii="Arial" w:eastAsia="Arial" w:hAnsi="Arial" w:cs="Arial"/>
          <w:color w:val="000000" w:themeColor="text1"/>
        </w:rPr>
      </w:pPr>
    </w:p>
    <w:p w14:paraId="3DD93DFC" w14:textId="77777777" w:rsidR="00BF217F" w:rsidRPr="00C7416F" w:rsidRDefault="00BF217F" w:rsidP="00BF217F">
      <w:pPr>
        <w:spacing w:line="480" w:lineRule="auto"/>
        <w:rPr>
          <w:rFonts w:ascii="Arial" w:eastAsia="Arial" w:hAnsi="Arial" w:cs="Arial"/>
          <w:b/>
          <w:bCs/>
          <w:color w:val="0070C0"/>
        </w:rPr>
      </w:pPr>
      <w:r w:rsidRPr="00146A41">
        <w:rPr>
          <w:rFonts w:ascii="Arial" w:eastAsia="Arial" w:hAnsi="Arial" w:cs="Arial"/>
          <w:b/>
          <w:bCs/>
          <w:color w:val="0070C0"/>
        </w:rPr>
        <w:t>3. Results</w:t>
      </w:r>
    </w:p>
    <w:p w14:paraId="522BC14A" w14:textId="61CEC108" w:rsidR="00BF217F" w:rsidRPr="00146A41" w:rsidRDefault="00BF217F" w:rsidP="00BF217F">
      <w:pPr>
        <w:spacing w:line="480" w:lineRule="auto"/>
        <w:rPr>
          <w:rFonts w:ascii="Arial" w:hAnsi="Arial" w:cs="Arial"/>
          <w:b/>
          <w:bCs/>
        </w:rPr>
      </w:pPr>
      <w:r w:rsidRPr="00146A41">
        <w:rPr>
          <w:rFonts w:ascii="Arial" w:hAnsi="Arial" w:cs="Arial"/>
          <w:b/>
          <w:bCs/>
        </w:rPr>
        <w:t xml:space="preserve">3.1. Characterization of </w:t>
      </w:r>
      <w:r w:rsidR="00CB2A16">
        <w:rPr>
          <w:rFonts w:ascii="Arial" w:hAnsi="Arial" w:cs="Arial"/>
          <w:b/>
          <w:bCs/>
        </w:rPr>
        <w:t>lack of access to obstetric care</w:t>
      </w:r>
    </w:p>
    <w:p w14:paraId="73A31E6E" w14:textId="213F89F8" w:rsidR="00BF217F" w:rsidRDefault="00BF217F" w:rsidP="00BF217F">
      <w:pPr>
        <w:spacing w:line="480" w:lineRule="auto"/>
        <w:rPr>
          <w:rFonts w:ascii="Arial" w:hAnsi="Arial" w:cs="Arial"/>
          <w:color w:val="000000" w:themeColor="text1"/>
        </w:rPr>
      </w:pPr>
      <w:r w:rsidRPr="00146A41">
        <w:rPr>
          <w:rFonts w:ascii="Arial" w:hAnsi="Arial" w:cs="Arial"/>
        </w:rPr>
        <w:t xml:space="preserve">Figure 1 shows the regions that </w:t>
      </w:r>
      <w:r w:rsidR="00327130">
        <w:rPr>
          <w:rFonts w:ascii="Arial" w:hAnsi="Arial" w:cs="Arial"/>
        </w:rPr>
        <w:t>lack access to obstetric care according to the two access measures</w:t>
      </w:r>
      <w:r w:rsidRPr="00146A41">
        <w:rPr>
          <w:rFonts w:ascii="Arial" w:hAnsi="Arial" w:cs="Arial"/>
        </w:rPr>
        <w:t xml:space="preserve">. In Georgia, </w:t>
      </w:r>
      <w:r w:rsidR="004C5B6F">
        <w:rPr>
          <w:rFonts w:ascii="Arial" w:hAnsi="Arial" w:cs="Arial"/>
        </w:rPr>
        <w:t xml:space="preserve">83 hospitals offer </w:t>
      </w:r>
      <w:r>
        <w:rPr>
          <w:rFonts w:ascii="Arial" w:hAnsi="Arial" w:cs="Arial"/>
        </w:rPr>
        <w:t>obstetric services.</w:t>
      </w:r>
      <w:r w:rsidRPr="00146A41">
        <w:rPr>
          <w:rFonts w:ascii="Arial" w:hAnsi="Arial" w:cs="Arial"/>
        </w:rPr>
        <w:t xml:space="preserve"> </w:t>
      </w:r>
      <w:r>
        <w:rPr>
          <w:rFonts w:ascii="Arial" w:hAnsi="Arial" w:cs="Arial"/>
        </w:rPr>
        <w:t>56</w:t>
      </w:r>
      <w:r w:rsidRPr="00146A41">
        <w:rPr>
          <w:rFonts w:ascii="Arial" w:hAnsi="Arial" w:cs="Arial"/>
        </w:rPr>
        <w:t xml:space="preserve"> counties</w:t>
      </w:r>
      <w:r w:rsidR="0062553A">
        <w:rPr>
          <w:rFonts w:ascii="Arial" w:hAnsi="Arial" w:cs="Arial"/>
        </w:rPr>
        <w:t xml:space="preserve"> </w:t>
      </w:r>
      <w:r>
        <w:rPr>
          <w:rFonts w:ascii="Arial" w:hAnsi="Arial" w:cs="Arial"/>
        </w:rPr>
        <w:t>are</w:t>
      </w:r>
      <w:r w:rsidRPr="00146A41">
        <w:rPr>
          <w:rFonts w:ascii="Arial" w:hAnsi="Arial" w:cs="Arial"/>
        </w:rPr>
        <w:t xml:space="preserve"> deemed to be </w:t>
      </w:r>
      <w:r w:rsidR="004C5B6F">
        <w:rPr>
          <w:rFonts w:ascii="Arial" w:hAnsi="Arial" w:cs="Arial"/>
        </w:rPr>
        <w:t>maternity care deserts</w:t>
      </w:r>
      <w:r w:rsidRPr="00146A41">
        <w:rPr>
          <w:rFonts w:ascii="Arial" w:hAnsi="Arial" w:cs="Arial"/>
        </w:rPr>
        <w:t xml:space="preserve">, which contain a combined </w:t>
      </w:r>
      <w:r>
        <w:rPr>
          <w:rFonts w:ascii="Arial" w:hAnsi="Arial" w:cs="Arial"/>
        </w:rPr>
        <w:t>524</w:t>
      </w:r>
      <w:r w:rsidRPr="00146A41">
        <w:rPr>
          <w:rFonts w:ascii="Arial" w:hAnsi="Arial" w:cs="Arial"/>
          <w:color w:val="C00000"/>
        </w:rPr>
        <w:t xml:space="preserve"> </w:t>
      </w:r>
      <w:r w:rsidRPr="00146A41">
        <w:rPr>
          <w:rFonts w:ascii="Arial" w:hAnsi="Arial" w:cs="Arial"/>
        </w:rPr>
        <w:t xml:space="preserve">census blocks. In comparison, </w:t>
      </w:r>
      <w:r>
        <w:rPr>
          <w:rFonts w:ascii="Arial" w:hAnsi="Arial" w:cs="Arial"/>
        </w:rPr>
        <w:t xml:space="preserve">650 </w:t>
      </w:r>
      <w:r w:rsidRPr="00146A41">
        <w:rPr>
          <w:rFonts w:ascii="Arial" w:hAnsi="Arial" w:cs="Arial"/>
        </w:rPr>
        <w:t xml:space="preserve">census block groups from </w:t>
      </w:r>
      <w:r>
        <w:rPr>
          <w:rFonts w:ascii="Arial" w:hAnsi="Arial" w:cs="Arial"/>
        </w:rPr>
        <w:t>53</w:t>
      </w:r>
      <w:r w:rsidRPr="00146A41">
        <w:rPr>
          <w:rFonts w:ascii="Arial" w:hAnsi="Arial" w:cs="Arial"/>
        </w:rPr>
        <w:t xml:space="preserve"> counties </w:t>
      </w:r>
      <w:r w:rsidR="004C5B6F">
        <w:rPr>
          <w:rFonts w:ascii="Arial" w:hAnsi="Arial" w:cs="Arial"/>
        </w:rPr>
        <w:t>are further than 50 miles to CCO services</w:t>
      </w:r>
    </w:p>
    <w:p w14:paraId="53D3470A" w14:textId="77777777" w:rsidR="00BF217F" w:rsidRDefault="00BF217F" w:rsidP="00BF217F">
      <w:pPr>
        <w:spacing w:line="480" w:lineRule="auto"/>
        <w:rPr>
          <w:rFonts w:ascii="Arial" w:hAnsi="Arial" w:cs="Arial"/>
          <w:color w:val="000000" w:themeColor="text1"/>
        </w:rPr>
      </w:pPr>
    </w:p>
    <w:p w14:paraId="6B5925D1" w14:textId="06240CF7" w:rsidR="00BF217F" w:rsidRDefault="00BF217F" w:rsidP="00BF217F">
      <w:pPr>
        <w:spacing w:line="480" w:lineRule="auto"/>
        <w:rPr>
          <w:rFonts w:ascii="Arial" w:hAnsi="Arial" w:cs="Arial"/>
        </w:rPr>
      </w:pPr>
      <w:r w:rsidRPr="37A0274C">
        <w:rPr>
          <w:rFonts w:ascii="Arial" w:hAnsi="Arial" w:cs="Arial"/>
        </w:rPr>
        <w:t>Table 1</w:t>
      </w:r>
      <w:r>
        <w:rPr>
          <w:rFonts w:ascii="Arial" w:hAnsi="Arial" w:cs="Arial"/>
        </w:rPr>
        <w:t xml:space="preserve"> shows that out of the</w:t>
      </w:r>
      <w:r w:rsidRPr="00745CB2">
        <w:rPr>
          <w:rFonts w:ascii="Arial" w:hAnsi="Arial" w:cs="Arial"/>
        </w:rPr>
        <w:t xml:space="preserve"> 1,910,308</w:t>
      </w:r>
      <w:r>
        <w:rPr>
          <w:rFonts w:ascii="Arial" w:hAnsi="Arial" w:cs="Arial"/>
        </w:rPr>
        <w:t xml:space="preserve"> reproductive-aged women</w:t>
      </w:r>
      <w:r w:rsidRPr="00745CB2">
        <w:rPr>
          <w:rFonts w:ascii="Arial" w:hAnsi="Arial" w:cs="Arial"/>
        </w:rPr>
        <w:t xml:space="preserve"> who live in Georgia, 104,158 (5.5%) live in </w:t>
      </w:r>
      <w:r w:rsidR="004C5B6F">
        <w:rPr>
          <w:rFonts w:ascii="Arial" w:hAnsi="Arial" w:cs="Arial"/>
        </w:rPr>
        <w:t>maternity care deserts</w:t>
      </w:r>
      <w:r w:rsidRPr="00745CB2">
        <w:rPr>
          <w:rFonts w:ascii="Arial" w:hAnsi="Arial" w:cs="Arial"/>
        </w:rPr>
        <w:t>, 150,563</w:t>
      </w:r>
      <w:r>
        <w:rPr>
          <w:rFonts w:ascii="Arial" w:hAnsi="Arial" w:cs="Arial"/>
        </w:rPr>
        <w:t xml:space="preserve"> reproductive-aged </w:t>
      </w:r>
      <w:r w:rsidRPr="00745CB2">
        <w:rPr>
          <w:rFonts w:ascii="Arial" w:hAnsi="Arial" w:cs="Arial"/>
        </w:rPr>
        <w:t xml:space="preserve">women (7.9%) live more than </w:t>
      </w:r>
      <w:r>
        <w:rPr>
          <w:rFonts w:ascii="Arial" w:hAnsi="Arial" w:cs="Arial"/>
        </w:rPr>
        <w:t xml:space="preserve">(&gt;) </w:t>
      </w:r>
      <w:r w:rsidRPr="00745CB2">
        <w:rPr>
          <w:rFonts w:ascii="Arial" w:hAnsi="Arial" w:cs="Arial"/>
        </w:rPr>
        <w:t>50 miles from CCO services, and 38,202 (2.0%) live in both maternity care desert</w:t>
      </w:r>
      <w:r w:rsidR="008079E4">
        <w:rPr>
          <w:rFonts w:ascii="Arial" w:hAnsi="Arial" w:cs="Arial"/>
        </w:rPr>
        <w:t>s</w:t>
      </w:r>
      <w:r w:rsidRPr="00745CB2">
        <w:rPr>
          <w:rFonts w:ascii="Arial" w:hAnsi="Arial" w:cs="Arial"/>
        </w:rPr>
        <w:t xml:space="preserve"> and &gt; 50 miles from CCO services</w:t>
      </w:r>
      <w:r>
        <w:rPr>
          <w:rFonts w:ascii="Arial" w:hAnsi="Arial" w:cs="Arial"/>
        </w:rPr>
        <w:t xml:space="preserve">. </w:t>
      </w:r>
    </w:p>
    <w:p w14:paraId="560CC54D" w14:textId="77777777" w:rsidR="00BF217F" w:rsidRDefault="00BF217F" w:rsidP="00BF217F">
      <w:pPr>
        <w:spacing w:line="480" w:lineRule="auto"/>
        <w:rPr>
          <w:rFonts w:ascii="Arial" w:hAnsi="Arial" w:cs="Arial"/>
        </w:rPr>
      </w:pPr>
    </w:p>
    <w:p w14:paraId="42F9F6E9" w14:textId="3F01FABD" w:rsidR="00BF217F" w:rsidRDefault="00BF217F" w:rsidP="00BF217F">
      <w:pPr>
        <w:spacing w:line="480" w:lineRule="auto"/>
        <w:rPr>
          <w:rFonts w:ascii="Arial" w:hAnsi="Arial" w:cs="Arial"/>
        </w:rPr>
      </w:pPr>
      <w:r w:rsidRPr="4B994368">
        <w:rPr>
          <w:rFonts w:ascii="Arial" w:hAnsi="Arial" w:cs="Arial"/>
        </w:rPr>
        <w:t xml:space="preserve">In Georgia, 14.8% of people do not have insurance and 14.9% of people have Medicaid. These proportions are higher for people who live in regions characterized as </w:t>
      </w:r>
      <w:r w:rsidR="004C5B6F">
        <w:rPr>
          <w:rFonts w:ascii="Arial" w:hAnsi="Arial" w:cs="Arial"/>
        </w:rPr>
        <w:t>maternity care deserts</w:t>
      </w:r>
      <w:r w:rsidRPr="4B994368">
        <w:rPr>
          <w:rFonts w:ascii="Arial" w:hAnsi="Arial" w:cs="Arial"/>
        </w:rPr>
        <w:t xml:space="preserve"> (16.9%, 21.1%), &gt; 50 miles from CCO services (17.2%, 20.4%), and regions designated as both (18.4%, 22.8%). Also, in Georgia, 16.9% of people have an income below the federal poverty line. This proportion is higher in regions characterized as </w:t>
      </w:r>
      <w:r w:rsidR="004C5B6F">
        <w:rPr>
          <w:rFonts w:ascii="Arial" w:hAnsi="Arial" w:cs="Arial"/>
        </w:rPr>
        <w:t>maternity care deserts</w:t>
      </w:r>
      <w:r w:rsidRPr="4B994368">
        <w:rPr>
          <w:rFonts w:ascii="Arial" w:hAnsi="Arial" w:cs="Arial"/>
        </w:rPr>
        <w:t xml:space="preserve"> (23.7%), &gt; 50 miles from CCO services (23.4%), and regions designated as both (25.1%). </w:t>
      </w:r>
    </w:p>
    <w:p w14:paraId="17F4DD88" w14:textId="77777777" w:rsidR="00C067E7" w:rsidRDefault="00C067E7" w:rsidP="00BF217F">
      <w:pPr>
        <w:spacing w:line="480" w:lineRule="auto"/>
        <w:rPr>
          <w:rFonts w:ascii="Arial" w:hAnsi="Arial" w:cs="Arial"/>
        </w:rPr>
        <w:sectPr w:rsidR="00C067E7" w:rsidSect="006540A3">
          <w:headerReference w:type="even" r:id="rId9"/>
          <w:headerReference w:type="default" r:id="rId10"/>
          <w:footerReference w:type="first" r:id="rId11"/>
          <w:type w:val="continuous"/>
          <w:pgSz w:w="12240" w:h="15840"/>
          <w:pgMar w:top="1440" w:right="1440" w:bottom="1440" w:left="1440" w:header="720" w:footer="720" w:gutter="0"/>
          <w:lnNumType w:countBy="1" w:restart="continuous"/>
          <w:cols w:space="720"/>
          <w:docGrid w:linePitch="360"/>
        </w:sectPr>
      </w:pPr>
    </w:p>
    <w:p w14:paraId="33293850" w14:textId="58E34BC0" w:rsidR="00C067E7" w:rsidRPr="006621C4" w:rsidRDefault="00C067E7" w:rsidP="00C067E7">
      <w:pPr>
        <w:spacing w:line="276" w:lineRule="auto"/>
        <w:rPr>
          <w:rFonts w:ascii="Arial" w:hAnsi="Arial" w:cs="Arial"/>
        </w:rPr>
      </w:pPr>
      <w:r w:rsidRPr="44A4C8D9">
        <w:rPr>
          <w:rFonts w:ascii="Arial" w:hAnsi="Arial" w:cs="Arial"/>
          <w:b/>
          <w:bCs/>
        </w:rPr>
        <w:lastRenderedPageBreak/>
        <w:t>Figure 1.</w:t>
      </w:r>
      <w:r w:rsidRPr="44A4C8D9">
        <w:rPr>
          <w:rFonts w:ascii="Arial" w:hAnsi="Arial" w:cs="Arial"/>
        </w:rPr>
        <w:t xml:space="preserve"> Current state of </w:t>
      </w:r>
      <w:r>
        <w:rPr>
          <w:rFonts w:ascii="Arial" w:hAnsi="Arial" w:cs="Arial"/>
        </w:rPr>
        <w:t>lack of access to obstetric care</w:t>
      </w:r>
      <w:r w:rsidRPr="44A4C8D9">
        <w:rPr>
          <w:rFonts w:ascii="Arial" w:hAnsi="Arial" w:cs="Arial"/>
        </w:rPr>
        <w:t xml:space="preserve"> in Georgia under different definitions (A) </w:t>
      </w:r>
      <w:r>
        <w:rPr>
          <w:rFonts w:ascii="Arial" w:hAnsi="Arial" w:cs="Arial"/>
        </w:rPr>
        <w:t>Maternity Care Deserts</w:t>
      </w:r>
      <w:r w:rsidRPr="44A4C8D9">
        <w:rPr>
          <w:rFonts w:ascii="Arial" w:hAnsi="Arial" w:cs="Arial"/>
        </w:rPr>
        <w:t>, (B) &gt; 50</w:t>
      </w:r>
      <w:r>
        <w:rPr>
          <w:rFonts w:ascii="Arial" w:hAnsi="Arial" w:cs="Arial"/>
        </w:rPr>
        <w:t xml:space="preserve"> </w:t>
      </w:r>
      <w:r w:rsidRPr="44A4C8D9">
        <w:rPr>
          <w:rFonts w:ascii="Arial" w:hAnsi="Arial" w:cs="Arial"/>
        </w:rPr>
        <w:t xml:space="preserve">miles from </w:t>
      </w:r>
      <w:r>
        <w:rPr>
          <w:rFonts w:ascii="Arial" w:hAnsi="Arial" w:cs="Arial"/>
        </w:rPr>
        <w:t>CCO services</w:t>
      </w:r>
      <w:r w:rsidRPr="44A4C8D9">
        <w:rPr>
          <w:rFonts w:ascii="Arial" w:hAnsi="Arial" w:cs="Arial"/>
        </w:rPr>
        <w:t xml:space="preserve">, (C) </w:t>
      </w:r>
      <w:r>
        <w:rPr>
          <w:rFonts w:ascii="Arial" w:hAnsi="Arial" w:cs="Arial"/>
        </w:rPr>
        <w:t>both M</w:t>
      </w:r>
      <w:r w:rsidRPr="44A4C8D9">
        <w:rPr>
          <w:rFonts w:ascii="Arial" w:hAnsi="Arial" w:cs="Arial"/>
        </w:rPr>
        <w:t xml:space="preserve">aternity </w:t>
      </w:r>
      <w:r>
        <w:rPr>
          <w:rFonts w:ascii="Arial" w:hAnsi="Arial" w:cs="Arial"/>
        </w:rPr>
        <w:t>C</w:t>
      </w:r>
      <w:r w:rsidRPr="44A4C8D9">
        <w:rPr>
          <w:rFonts w:ascii="Arial" w:hAnsi="Arial" w:cs="Arial"/>
        </w:rPr>
        <w:t xml:space="preserve">are </w:t>
      </w:r>
      <w:r w:rsidR="001C6FA2">
        <w:rPr>
          <w:rFonts w:ascii="Arial" w:hAnsi="Arial" w:cs="Arial"/>
        </w:rPr>
        <w:t>Deserts</w:t>
      </w:r>
      <w:r w:rsidR="001C6FA2" w:rsidRPr="44A4C8D9">
        <w:rPr>
          <w:rFonts w:ascii="Arial" w:hAnsi="Arial" w:cs="Arial"/>
        </w:rPr>
        <w:t xml:space="preserve"> </w:t>
      </w:r>
      <w:r w:rsidRPr="44A4C8D9">
        <w:rPr>
          <w:rFonts w:ascii="Arial" w:hAnsi="Arial" w:cs="Arial"/>
        </w:rPr>
        <w:t>and &gt; 50</w:t>
      </w:r>
      <w:r>
        <w:rPr>
          <w:rFonts w:ascii="Arial" w:hAnsi="Arial" w:cs="Arial"/>
        </w:rPr>
        <w:t xml:space="preserve"> </w:t>
      </w:r>
      <w:r w:rsidRPr="44A4C8D9">
        <w:rPr>
          <w:rFonts w:ascii="Arial" w:hAnsi="Arial" w:cs="Arial"/>
        </w:rPr>
        <w:t xml:space="preserve">miles from </w:t>
      </w:r>
      <w:r>
        <w:rPr>
          <w:rFonts w:ascii="Arial" w:hAnsi="Arial" w:cs="Arial"/>
        </w:rPr>
        <w:t>CCO services</w:t>
      </w:r>
    </w:p>
    <w:p w14:paraId="3C19BCE4" w14:textId="77777777" w:rsidR="00C067E7" w:rsidRDefault="00C067E7" w:rsidP="00C067E7">
      <w:pPr>
        <w:spacing w:line="276" w:lineRule="auto"/>
        <w:rPr>
          <w:rFonts w:ascii="Arial" w:hAnsi="Arial" w:cs="Arial"/>
          <w:b/>
          <w:bCs/>
        </w:rPr>
      </w:pPr>
      <w:r>
        <w:rPr>
          <w:noProof/>
        </w:rPr>
        <w:drawing>
          <wp:inline distT="0" distB="0" distL="0" distR="0" wp14:anchorId="7FB784FC" wp14:editId="3E75AEAF">
            <wp:extent cx="7923851" cy="3188176"/>
            <wp:effectExtent l="0" t="0" r="1270" b="0"/>
            <wp:docPr id="1987775980" name="Picture 4" descr="A group of red and white m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75980" name="Picture 4" descr="A group of red and white maps&#10;&#10;Description automatically generated"/>
                    <pic:cNvPicPr/>
                  </pic:nvPicPr>
                  <pic:blipFill rotWithShape="1">
                    <a:blip r:embed="rId12" cstate="print">
                      <a:extLst>
                        <a:ext uri="{28A0092B-C50C-407E-A947-70E740481C1C}">
                          <a14:useLocalDpi xmlns:a14="http://schemas.microsoft.com/office/drawing/2010/main" val="0"/>
                        </a:ext>
                      </a:extLst>
                    </a:blip>
                    <a:srcRect t="25504" b="20849"/>
                    <a:stretch/>
                  </pic:blipFill>
                  <pic:spPr bwMode="auto">
                    <a:xfrm>
                      <a:off x="0" y="0"/>
                      <a:ext cx="7924800" cy="3188558"/>
                    </a:xfrm>
                    <a:prstGeom prst="rect">
                      <a:avLst/>
                    </a:prstGeom>
                    <a:ln>
                      <a:noFill/>
                    </a:ln>
                    <a:extLst>
                      <a:ext uri="{53640926-AAD7-44D8-BBD7-CCE9431645EC}">
                        <a14:shadowObscured xmlns:a14="http://schemas.microsoft.com/office/drawing/2010/main"/>
                      </a:ext>
                    </a:extLst>
                  </pic:spPr>
                </pic:pic>
              </a:graphicData>
            </a:graphic>
          </wp:inline>
        </w:drawing>
      </w:r>
    </w:p>
    <w:p w14:paraId="3FDF0C0A" w14:textId="77777777" w:rsidR="00C067E7" w:rsidRDefault="00C067E7">
      <w:pPr>
        <w:rPr>
          <w:rFonts w:ascii="Arial" w:hAnsi="Arial" w:cs="Arial"/>
          <w:b/>
          <w:bCs/>
          <w:color w:val="000000" w:themeColor="text1"/>
        </w:rPr>
      </w:pPr>
      <w:r>
        <w:rPr>
          <w:rFonts w:ascii="Arial" w:hAnsi="Arial" w:cs="Arial"/>
          <w:b/>
          <w:bCs/>
          <w:color w:val="000000" w:themeColor="text1"/>
        </w:rPr>
        <w:br w:type="page"/>
      </w:r>
    </w:p>
    <w:p w14:paraId="53693632" w14:textId="34C257C1" w:rsidR="00C067E7" w:rsidRPr="0020682C" w:rsidRDefault="00C067E7" w:rsidP="00C067E7">
      <w:pPr>
        <w:spacing w:line="360" w:lineRule="auto"/>
        <w:rPr>
          <w:rFonts w:ascii="Arial" w:hAnsi="Arial" w:cs="Arial"/>
          <w:color w:val="000000" w:themeColor="text1"/>
        </w:rPr>
      </w:pPr>
      <w:r w:rsidRPr="00146A41">
        <w:rPr>
          <w:rFonts w:ascii="Arial" w:hAnsi="Arial" w:cs="Arial"/>
          <w:b/>
          <w:bCs/>
          <w:color w:val="000000" w:themeColor="text1"/>
        </w:rPr>
        <w:lastRenderedPageBreak/>
        <w:t xml:space="preserve">Table </w:t>
      </w:r>
      <w:r>
        <w:rPr>
          <w:rFonts w:ascii="Arial" w:hAnsi="Arial" w:cs="Arial"/>
          <w:b/>
          <w:bCs/>
          <w:color w:val="000000" w:themeColor="text1"/>
        </w:rPr>
        <w:t>1</w:t>
      </w:r>
      <w:r w:rsidRPr="00146A41">
        <w:rPr>
          <w:rFonts w:ascii="Arial" w:hAnsi="Arial" w:cs="Arial"/>
          <w:b/>
          <w:bCs/>
          <w:color w:val="000000" w:themeColor="text1"/>
        </w:rPr>
        <w:t>.</w:t>
      </w:r>
      <w:r w:rsidRPr="00146A41">
        <w:rPr>
          <w:rFonts w:ascii="Arial" w:hAnsi="Arial" w:cs="Arial"/>
          <w:color w:val="000000" w:themeColor="text1"/>
        </w:rPr>
        <w:t xml:space="preserve"> The </w:t>
      </w:r>
      <w:r>
        <w:rPr>
          <w:rFonts w:ascii="Arial" w:hAnsi="Arial" w:cs="Arial"/>
          <w:color w:val="000000" w:themeColor="text1"/>
        </w:rPr>
        <w:t>characteristics of all people who live in Georgia by obstetric access and the ages of reproductive-aged females by obstetric access.</w:t>
      </w:r>
    </w:p>
    <w:tbl>
      <w:tblPr>
        <w:tblStyle w:val="GridTable2-Accent3"/>
        <w:tblW w:w="13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225"/>
        <w:gridCol w:w="145"/>
        <w:gridCol w:w="271"/>
        <w:gridCol w:w="3854"/>
        <w:gridCol w:w="2145"/>
        <w:gridCol w:w="2145"/>
        <w:gridCol w:w="2145"/>
        <w:gridCol w:w="2146"/>
      </w:tblGrid>
      <w:tr w:rsidR="00C067E7" w:rsidRPr="00FE6BF0" w14:paraId="34A2250C" w14:textId="77777777" w:rsidTr="001772F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5" w:type="dxa"/>
            <w:tcBorders>
              <w:top w:val="single" w:sz="4" w:space="0" w:color="auto"/>
              <w:bottom w:val="single" w:sz="4" w:space="0" w:color="auto"/>
            </w:tcBorders>
          </w:tcPr>
          <w:p w14:paraId="0650EEE4" w14:textId="77777777" w:rsidR="00C067E7" w:rsidRPr="00276B90" w:rsidRDefault="00C067E7" w:rsidP="001772F4">
            <w:pPr>
              <w:jc w:val="center"/>
              <w:rPr>
                <w:rFonts w:ascii="Arial" w:eastAsia="Times New Roman" w:hAnsi="Arial" w:cs="Arial"/>
                <w:b w:val="0"/>
                <w:bCs w:val="0"/>
                <w:color w:val="000000"/>
                <w:sz w:val="22"/>
                <w:szCs w:val="22"/>
              </w:rPr>
            </w:pPr>
          </w:p>
        </w:tc>
        <w:tc>
          <w:tcPr>
            <w:tcW w:w="12851" w:type="dxa"/>
            <w:gridSpan w:val="7"/>
            <w:tcBorders>
              <w:top w:val="single" w:sz="4" w:space="0" w:color="auto"/>
              <w:bottom w:val="single" w:sz="4" w:space="0" w:color="auto"/>
            </w:tcBorders>
            <w:noWrap/>
          </w:tcPr>
          <w:p w14:paraId="69E94252" w14:textId="1EAD47C7" w:rsidR="00C067E7" w:rsidRPr="00276B90" w:rsidRDefault="00C067E7" w:rsidP="001772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 xml:space="preserve">Characteristics of Georgia Population by Obstetric </w:t>
            </w:r>
            <w:r>
              <w:rPr>
                <w:rFonts w:ascii="Arial" w:eastAsia="Times New Roman" w:hAnsi="Arial" w:cs="Arial"/>
                <w:color w:val="000000"/>
                <w:sz w:val="22"/>
                <w:szCs w:val="22"/>
              </w:rPr>
              <w:t>Access</w:t>
            </w:r>
          </w:p>
        </w:tc>
      </w:tr>
      <w:tr w:rsidR="008D4942" w:rsidRPr="00FE6BF0" w14:paraId="772B868D" w14:textId="77777777" w:rsidTr="001772F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370" w:type="dxa"/>
            <w:gridSpan w:val="2"/>
            <w:tcBorders>
              <w:top w:val="single" w:sz="4" w:space="0" w:color="auto"/>
              <w:left w:val="single" w:sz="4" w:space="0" w:color="auto"/>
              <w:bottom w:val="single" w:sz="4" w:space="0" w:color="auto"/>
              <w:right w:val="nil"/>
            </w:tcBorders>
            <w:shd w:val="clear" w:color="auto" w:fill="FFFFFF" w:themeFill="background1"/>
            <w:noWrap/>
            <w:hideMark/>
          </w:tcPr>
          <w:p w14:paraId="4B740E5B" w14:textId="77777777" w:rsidR="00C067E7" w:rsidRPr="00276B90" w:rsidRDefault="00C067E7" w:rsidP="001772F4">
            <w:pPr>
              <w:rPr>
                <w:rFonts w:ascii="Times New Roman" w:eastAsia="Times New Roman" w:hAnsi="Times New Roman" w:cs="Times New Roman"/>
                <w:sz w:val="22"/>
                <w:szCs w:val="22"/>
              </w:rPr>
            </w:pPr>
          </w:p>
        </w:tc>
        <w:tc>
          <w:tcPr>
            <w:tcW w:w="271" w:type="dxa"/>
            <w:tcBorders>
              <w:top w:val="single" w:sz="4" w:space="0" w:color="auto"/>
              <w:left w:val="nil"/>
              <w:bottom w:val="single" w:sz="4" w:space="0" w:color="auto"/>
              <w:right w:val="nil"/>
            </w:tcBorders>
            <w:shd w:val="clear" w:color="auto" w:fill="FFFFFF" w:themeFill="background1"/>
          </w:tcPr>
          <w:p w14:paraId="3E57A076"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p>
        </w:tc>
        <w:tc>
          <w:tcPr>
            <w:tcW w:w="3854" w:type="dxa"/>
            <w:tcBorders>
              <w:top w:val="single" w:sz="4" w:space="0" w:color="auto"/>
              <w:left w:val="nil"/>
              <w:bottom w:val="single" w:sz="4" w:space="0" w:color="auto"/>
              <w:right w:val="single" w:sz="4" w:space="0" w:color="auto"/>
            </w:tcBorders>
            <w:shd w:val="clear" w:color="auto" w:fill="FFFFFF" w:themeFill="background1"/>
            <w:noWrap/>
            <w:hideMark/>
          </w:tcPr>
          <w:p w14:paraId="42B39BD2"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p>
        </w:tc>
        <w:tc>
          <w:tcPr>
            <w:tcW w:w="2145" w:type="dxa"/>
            <w:tcBorders>
              <w:top w:val="single" w:sz="4" w:space="0" w:color="auto"/>
              <w:left w:val="single" w:sz="4" w:space="0" w:color="auto"/>
              <w:bottom w:val="single" w:sz="4" w:space="0" w:color="auto"/>
            </w:tcBorders>
            <w:shd w:val="clear" w:color="auto" w:fill="FFFFFF" w:themeFill="background1"/>
            <w:hideMark/>
          </w:tcPr>
          <w:p w14:paraId="7F6D8FAB"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Georgia Overall</w:t>
            </w:r>
          </w:p>
        </w:tc>
        <w:tc>
          <w:tcPr>
            <w:tcW w:w="2145" w:type="dxa"/>
            <w:tcBorders>
              <w:top w:val="single" w:sz="4" w:space="0" w:color="auto"/>
              <w:bottom w:val="single" w:sz="4" w:space="0" w:color="auto"/>
            </w:tcBorders>
            <w:shd w:val="clear" w:color="auto" w:fill="FFFFFF" w:themeFill="background1"/>
            <w:hideMark/>
          </w:tcPr>
          <w:p w14:paraId="292D7ECB"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Maternity Care Desert</w:t>
            </w:r>
          </w:p>
        </w:tc>
        <w:tc>
          <w:tcPr>
            <w:tcW w:w="2145" w:type="dxa"/>
            <w:tcBorders>
              <w:top w:val="single" w:sz="4" w:space="0" w:color="auto"/>
              <w:bottom w:val="single" w:sz="4" w:space="0" w:color="auto"/>
            </w:tcBorders>
            <w:shd w:val="clear" w:color="auto" w:fill="FFFFFF" w:themeFill="background1"/>
            <w:hideMark/>
          </w:tcPr>
          <w:p w14:paraId="51660C55"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&gt; 50 miles from CCO Services</w:t>
            </w:r>
          </w:p>
        </w:tc>
        <w:tc>
          <w:tcPr>
            <w:tcW w:w="2146" w:type="dxa"/>
            <w:tcBorders>
              <w:top w:val="single" w:sz="4" w:space="0" w:color="auto"/>
              <w:bottom w:val="single" w:sz="4" w:space="0" w:color="auto"/>
            </w:tcBorders>
            <w:shd w:val="clear" w:color="auto" w:fill="FFFFFF" w:themeFill="background1"/>
            <w:hideMark/>
          </w:tcPr>
          <w:p w14:paraId="52F409DF"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Maternity Care Desert &amp; &gt; 50 mi from CCO Services</w:t>
            </w:r>
          </w:p>
        </w:tc>
      </w:tr>
      <w:tr w:rsidR="00C067E7" w:rsidRPr="00FE6BF0" w14:paraId="6B0A2658" w14:textId="77777777" w:rsidTr="001772F4">
        <w:trPr>
          <w:trHeight w:val="288"/>
        </w:trPr>
        <w:tc>
          <w:tcPr>
            <w:cnfStyle w:val="001000000000" w:firstRow="0" w:lastRow="0" w:firstColumn="1" w:lastColumn="0" w:oddVBand="0" w:evenVBand="0" w:oddHBand="0" w:evenHBand="0" w:firstRowFirstColumn="0" w:firstRowLastColumn="0" w:lastRowFirstColumn="0" w:lastRowLastColumn="0"/>
            <w:tcW w:w="4495" w:type="dxa"/>
            <w:gridSpan w:val="4"/>
            <w:tcBorders>
              <w:top w:val="single" w:sz="4" w:space="0" w:color="auto"/>
              <w:bottom w:val="single" w:sz="4" w:space="0" w:color="auto"/>
              <w:right w:val="single" w:sz="4" w:space="0" w:color="auto"/>
            </w:tcBorders>
          </w:tcPr>
          <w:p w14:paraId="5BD5C78E" w14:textId="77777777" w:rsidR="00C067E7" w:rsidRPr="00276B90" w:rsidRDefault="00C067E7" w:rsidP="001772F4">
            <w:pPr>
              <w:rPr>
                <w:rFonts w:ascii="Arial" w:eastAsia="Times New Roman" w:hAnsi="Arial" w:cs="Arial"/>
                <w:color w:val="000000"/>
                <w:sz w:val="22"/>
                <w:szCs w:val="22"/>
              </w:rPr>
            </w:pPr>
            <w:r w:rsidRPr="00276B90">
              <w:rPr>
                <w:rFonts w:ascii="Arial" w:eastAsia="Times New Roman" w:hAnsi="Arial" w:cs="Arial"/>
                <w:b w:val="0"/>
                <w:bCs w:val="0"/>
                <w:color w:val="000000"/>
                <w:sz w:val="22"/>
                <w:szCs w:val="22"/>
              </w:rPr>
              <w:t>Total Population</w:t>
            </w:r>
          </w:p>
        </w:tc>
        <w:tc>
          <w:tcPr>
            <w:tcW w:w="2145" w:type="dxa"/>
            <w:tcBorders>
              <w:top w:val="single" w:sz="4" w:space="0" w:color="auto"/>
              <w:left w:val="single" w:sz="4" w:space="0" w:color="auto"/>
              <w:bottom w:val="single" w:sz="4" w:space="0" w:color="auto"/>
              <w:right w:val="single" w:sz="4" w:space="0" w:color="auto"/>
            </w:tcBorders>
            <w:hideMark/>
          </w:tcPr>
          <w:p w14:paraId="33558800"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2"/>
                <w:szCs w:val="22"/>
              </w:rPr>
            </w:pPr>
            <w:r w:rsidRPr="00276B90">
              <w:rPr>
                <w:rFonts w:ascii="Arial" w:eastAsia="Times New Roman" w:hAnsi="Arial" w:cs="Arial"/>
                <w:b/>
                <w:bCs/>
                <w:color w:val="000000"/>
                <w:sz w:val="22"/>
                <w:szCs w:val="22"/>
              </w:rPr>
              <w:t>10,201,635 (100.0%)</w:t>
            </w:r>
          </w:p>
        </w:tc>
        <w:tc>
          <w:tcPr>
            <w:tcW w:w="2145" w:type="dxa"/>
            <w:tcBorders>
              <w:top w:val="single" w:sz="4" w:space="0" w:color="auto"/>
              <w:left w:val="single" w:sz="4" w:space="0" w:color="auto"/>
              <w:bottom w:val="single" w:sz="4" w:space="0" w:color="auto"/>
              <w:right w:val="single" w:sz="4" w:space="0" w:color="auto"/>
            </w:tcBorders>
            <w:hideMark/>
          </w:tcPr>
          <w:p w14:paraId="734F33AD"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2"/>
                <w:szCs w:val="22"/>
              </w:rPr>
            </w:pPr>
            <w:r w:rsidRPr="00276B90">
              <w:rPr>
                <w:rFonts w:ascii="Arial" w:eastAsia="Times New Roman" w:hAnsi="Arial" w:cs="Arial"/>
                <w:b/>
                <w:bCs/>
                <w:color w:val="000000"/>
                <w:sz w:val="22"/>
                <w:szCs w:val="22"/>
              </w:rPr>
              <w:t>670,558 (6.6%)</w:t>
            </w:r>
          </w:p>
        </w:tc>
        <w:tc>
          <w:tcPr>
            <w:tcW w:w="2145" w:type="dxa"/>
            <w:tcBorders>
              <w:top w:val="single" w:sz="4" w:space="0" w:color="auto"/>
              <w:left w:val="single" w:sz="4" w:space="0" w:color="auto"/>
              <w:bottom w:val="single" w:sz="4" w:space="0" w:color="auto"/>
              <w:right w:val="single" w:sz="4" w:space="0" w:color="auto"/>
            </w:tcBorders>
            <w:hideMark/>
          </w:tcPr>
          <w:p w14:paraId="407E5F38"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2"/>
                <w:szCs w:val="22"/>
              </w:rPr>
            </w:pPr>
            <w:r w:rsidRPr="00276B90">
              <w:rPr>
                <w:rFonts w:ascii="Arial" w:eastAsia="Times New Roman" w:hAnsi="Arial" w:cs="Arial"/>
                <w:b/>
                <w:bCs/>
                <w:color w:val="000000"/>
                <w:sz w:val="22"/>
                <w:szCs w:val="22"/>
              </w:rPr>
              <w:t>890,237 (8.7%)</w:t>
            </w:r>
          </w:p>
        </w:tc>
        <w:tc>
          <w:tcPr>
            <w:tcW w:w="2146" w:type="dxa"/>
            <w:tcBorders>
              <w:top w:val="single" w:sz="4" w:space="0" w:color="auto"/>
              <w:left w:val="single" w:sz="4" w:space="0" w:color="auto"/>
              <w:bottom w:val="single" w:sz="4" w:space="0" w:color="auto"/>
              <w:right w:val="single" w:sz="4" w:space="0" w:color="auto"/>
            </w:tcBorders>
            <w:hideMark/>
          </w:tcPr>
          <w:p w14:paraId="4B17CC6C"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2"/>
                <w:szCs w:val="22"/>
              </w:rPr>
            </w:pPr>
            <w:r w:rsidRPr="00276B90">
              <w:rPr>
                <w:rFonts w:ascii="Arial" w:eastAsia="Times New Roman" w:hAnsi="Arial" w:cs="Arial"/>
                <w:b/>
                <w:bCs/>
                <w:color w:val="000000"/>
                <w:sz w:val="22"/>
                <w:szCs w:val="22"/>
              </w:rPr>
              <w:t>247,074 (2.4%)</w:t>
            </w:r>
          </w:p>
        </w:tc>
      </w:tr>
      <w:tr w:rsidR="00C067E7" w:rsidRPr="00FE6BF0" w14:paraId="22CA8ACE" w14:textId="77777777" w:rsidTr="001772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5" w:type="dxa"/>
            <w:tcBorders>
              <w:top w:val="single" w:sz="4" w:space="0" w:color="auto"/>
              <w:left w:val="single" w:sz="4" w:space="0" w:color="auto"/>
              <w:bottom w:val="nil"/>
              <w:right w:val="nil"/>
            </w:tcBorders>
          </w:tcPr>
          <w:p w14:paraId="7F6DF95F" w14:textId="77777777" w:rsidR="00C067E7" w:rsidRPr="00276B90" w:rsidRDefault="00C067E7" w:rsidP="001772F4">
            <w:pPr>
              <w:rPr>
                <w:rFonts w:ascii="Arial" w:eastAsia="Times New Roman" w:hAnsi="Arial" w:cs="Arial"/>
                <w:color w:val="000000"/>
                <w:sz w:val="22"/>
                <w:szCs w:val="22"/>
              </w:rPr>
            </w:pPr>
          </w:p>
        </w:tc>
        <w:tc>
          <w:tcPr>
            <w:tcW w:w="4270" w:type="dxa"/>
            <w:gridSpan w:val="3"/>
            <w:tcBorders>
              <w:top w:val="single" w:sz="4" w:space="0" w:color="auto"/>
              <w:left w:val="nil"/>
              <w:bottom w:val="nil"/>
              <w:right w:val="single" w:sz="4" w:space="0" w:color="auto"/>
            </w:tcBorders>
            <w:noWrap/>
            <w:hideMark/>
          </w:tcPr>
          <w:p w14:paraId="3904B802"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Race</w:t>
            </w:r>
          </w:p>
        </w:tc>
        <w:tc>
          <w:tcPr>
            <w:tcW w:w="2145" w:type="dxa"/>
            <w:tcBorders>
              <w:top w:val="single" w:sz="4" w:space="0" w:color="auto"/>
              <w:left w:val="single" w:sz="4" w:space="0" w:color="auto"/>
              <w:bottom w:val="nil"/>
              <w:right w:val="single" w:sz="4" w:space="0" w:color="auto"/>
            </w:tcBorders>
            <w:hideMark/>
          </w:tcPr>
          <w:p w14:paraId="0514005E"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p>
        </w:tc>
        <w:tc>
          <w:tcPr>
            <w:tcW w:w="2145" w:type="dxa"/>
            <w:tcBorders>
              <w:top w:val="single" w:sz="4" w:space="0" w:color="auto"/>
              <w:left w:val="single" w:sz="4" w:space="0" w:color="auto"/>
              <w:bottom w:val="nil"/>
              <w:right w:val="single" w:sz="4" w:space="0" w:color="auto"/>
            </w:tcBorders>
            <w:hideMark/>
          </w:tcPr>
          <w:p w14:paraId="6B5ECF3E"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p>
        </w:tc>
        <w:tc>
          <w:tcPr>
            <w:tcW w:w="2145" w:type="dxa"/>
            <w:tcBorders>
              <w:top w:val="single" w:sz="4" w:space="0" w:color="auto"/>
              <w:left w:val="single" w:sz="4" w:space="0" w:color="auto"/>
              <w:bottom w:val="nil"/>
              <w:right w:val="single" w:sz="4" w:space="0" w:color="auto"/>
            </w:tcBorders>
            <w:hideMark/>
          </w:tcPr>
          <w:p w14:paraId="2F416719"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p>
        </w:tc>
        <w:tc>
          <w:tcPr>
            <w:tcW w:w="2146" w:type="dxa"/>
            <w:tcBorders>
              <w:top w:val="single" w:sz="4" w:space="0" w:color="auto"/>
              <w:left w:val="single" w:sz="4" w:space="0" w:color="auto"/>
              <w:bottom w:val="nil"/>
              <w:right w:val="single" w:sz="4" w:space="0" w:color="auto"/>
            </w:tcBorders>
            <w:hideMark/>
          </w:tcPr>
          <w:p w14:paraId="7B1D015F"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p>
        </w:tc>
      </w:tr>
      <w:tr w:rsidR="00C067E7" w:rsidRPr="00FE6BF0" w14:paraId="2901332E" w14:textId="77777777" w:rsidTr="001772F4">
        <w:trPr>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nil"/>
              <w:right w:val="nil"/>
            </w:tcBorders>
            <w:noWrap/>
            <w:hideMark/>
          </w:tcPr>
          <w:p w14:paraId="4F3BCCE3" w14:textId="77777777" w:rsidR="00C067E7" w:rsidRPr="00276B90" w:rsidRDefault="00C067E7" w:rsidP="001772F4">
            <w:pPr>
              <w:rPr>
                <w:rFonts w:ascii="Times New Roman" w:eastAsia="Times New Roman" w:hAnsi="Times New Roman" w:cs="Times New Roman"/>
                <w:sz w:val="22"/>
                <w:szCs w:val="22"/>
              </w:rPr>
            </w:pPr>
          </w:p>
        </w:tc>
        <w:tc>
          <w:tcPr>
            <w:tcW w:w="271" w:type="dxa"/>
            <w:tcBorders>
              <w:top w:val="nil"/>
              <w:left w:val="nil"/>
              <w:bottom w:val="nil"/>
              <w:right w:val="nil"/>
            </w:tcBorders>
          </w:tcPr>
          <w:p w14:paraId="44300851"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nil"/>
              <w:right w:val="single" w:sz="4" w:space="0" w:color="auto"/>
            </w:tcBorders>
            <w:noWrap/>
            <w:hideMark/>
          </w:tcPr>
          <w:p w14:paraId="01BBDBD4"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White</w:t>
            </w:r>
          </w:p>
        </w:tc>
        <w:tc>
          <w:tcPr>
            <w:tcW w:w="2145" w:type="dxa"/>
            <w:tcBorders>
              <w:top w:val="nil"/>
              <w:left w:val="single" w:sz="4" w:space="0" w:color="auto"/>
              <w:bottom w:val="nil"/>
              <w:right w:val="single" w:sz="4" w:space="0" w:color="auto"/>
            </w:tcBorders>
            <w:hideMark/>
          </w:tcPr>
          <w:p w14:paraId="1EED03AC"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6,061,821 (59.4%)</w:t>
            </w:r>
          </w:p>
        </w:tc>
        <w:tc>
          <w:tcPr>
            <w:tcW w:w="2145" w:type="dxa"/>
            <w:tcBorders>
              <w:top w:val="nil"/>
              <w:left w:val="single" w:sz="4" w:space="0" w:color="auto"/>
              <w:bottom w:val="nil"/>
              <w:right w:val="single" w:sz="4" w:space="0" w:color="auto"/>
            </w:tcBorders>
            <w:hideMark/>
          </w:tcPr>
          <w:p w14:paraId="05B2A50C"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427,994 (63.8%)</w:t>
            </w:r>
          </w:p>
        </w:tc>
        <w:tc>
          <w:tcPr>
            <w:tcW w:w="2145" w:type="dxa"/>
            <w:tcBorders>
              <w:top w:val="nil"/>
              <w:left w:val="single" w:sz="4" w:space="0" w:color="auto"/>
              <w:bottom w:val="nil"/>
              <w:right w:val="single" w:sz="4" w:space="0" w:color="auto"/>
            </w:tcBorders>
            <w:hideMark/>
          </w:tcPr>
          <w:p w14:paraId="31727362"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585,792 (65.8%)</w:t>
            </w:r>
          </w:p>
        </w:tc>
        <w:tc>
          <w:tcPr>
            <w:tcW w:w="2146" w:type="dxa"/>
            <w:tcBorders>
              <w:top w:val="nil"/>
              <w:left w:val="single" w:sz="4" w:space="0" w:color="auto"/>
              <w:bottom w:val="nil"/>
              <w:right w:val="single" w:sz="4" w:space="0" w:color="auto"/>
            </w:tcBorders>
            <w:hideMark/>
          </w:tcPr>
          <w:p w14:paraId="0EC14F05"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164,592 (66.6%)</w:t>
            </w:r>
          </w:p>
        </w:tc>
      </w:tr>
      <w:tr w:rsidR="00C067E7" w:rsidRPr="00FE6BF0" w14:paraId="5A72DFE2" w14:textId="77777777" w:rsidTr="001772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nil"/>
              <w:right w:val="nil"/>
            </w:tcBorders>
            <w:noWrap/>
            <w:hideMark/>
          </w:tcPr>
          <w:p w14:paraId="2E1546AD" w14:textId="77777777" w:rsidR="00C067E7" w:rsidRPr="00276B90" w:rsidRDefault="00C067E7" w:rsidP="001772F4">
            <w:pPr>
              <w:rPr>
                <w:rFonts w:ascii="Calibri" w:eastAsia="Times New Roman" w:hAnsi="Calibri" w:cs="Calibri"/>
                <w:color w:val="000000"/>
                <w:sz w:val="22"/>
                <w:szCs w:val="22"/>
              </w:rPr>
            </w:pPr>
          </w:p>
        </w:tc>
        <w:tc>
          <w:tcPr>
            <w:tcW w:w="271" w:type="dxa"/>
            <w:tcBorders>
              <w:top w:val="nil"/>
              <w:left w:val="nil"/>
              <w:bottom w:val="nil"/>
              <w:right w:val="nil"/>
            </w:tcBorders>
          </w:tcPr>
          <w:p w14:paraId="014521F5"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nil"/>
              <w:right w:val="single" w:sz="4" w:space="0" w:color="auto"/>
            </w:tcBorders>
            <w:noWrap/>
            <w:hideMark/>
          </w:tcPr>
          <w:p w14:paraId="543475F1"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Black/African American</w:t>
            </w:r>
          </w:p>
        </w:tc>
        <w:tc>
          <w:tcPr>
            <w:tcW w:w="2145" w:type="dxa"/>
            <w:tcBorders>
              <w:top w:val="nil"/>
              <w:left w:val="single" w:sz="4" w:space="0" w:color="auto"/>
              <w:bottom w:val="nil"/>
              <w:right w:val="single" w:sz="4" w:space="0" w:color="auto"/>
            </w:tcBorders>
            <w:hideMark/>
          </w:tcPr>
          <w:p w14:paraId="7B9D7265"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3,195,268 (31.3%)</w:t>
            </w:r>
          </w:p>
        </w:tc>
        <w:tc>
          <w:tcPr>
            <w:tcW w:w="2145" w:type="dxa"/>
            <w:tcBorders>
              <w:top w:val="nil"/>
              <w:left w:val="single" w:sz="4" w:space="0" w:color="auto"/>
              <w:bottom w:val="nil"/>
              <w:right w:val="single" w:sz="4" w:space="0" w:color="auto"/>
            </w:tcBorders>
            <w:hideMark/>
          </w:tcPr>
          <w:p w14:paraId="623A7BCF"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210,003 (31.3%)</w:t>
            </w:r>
          </w:p>
        </w:tc>
        <w:tc>
          <w:tcPr>
            <w:tcW w:w="2145" w:type="dxa"/>
            <w:tcBorders>
              <w:top w:val="nil"/>
              <w:left w:val="single" w:sz="4" w:space="0" w:color="auto"/>
              <w:bottom w:val="nil"/>
              <w:right w:val="single" w:sz="4" w:space="0" w:color="auto"/>
            </w:tcBorders>
            <w:hideMark/>
          </w:tcPr>
          <w:p w14:paraId="78AC9C6C"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255,866 (28.7%)</w:t>
            </w:r>
          </w:p>
        </w:tc>
        <w:tc>
          <w:tcPr>
            <w:tcW w:w="2146" w:type="dxa"/>
            <w:tcBorders>
              <w:top w:val="nil"/>
              <w:left w:val="single" w:sz="4" w:space="0" w:color="auto"/>
              <w:bottom w:val="nil"/>
              <w:right w:val="single" w:sz="4" w:space="0" w:color="auto"/>
            </w:tcBorders>
            <w:hideMark/>
          </w:tcPr>
          <w:p w14:paraId="10F9CE7A"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71,646 (29.0%)</w:t>
            </w:r>
          </w:p>
        </w:tc>
      </w:tr>
      <w:tr w:rsidR="00C067E7" w:rsidRPr="00FE6BF0" w14:paraId="396C7796" w14:textId="77777777" w:rsidTr="001772F4">
        <w:trPr>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nil"/>
              <w:right w:val="nil"/>
            </w:tcBorders>
            <w:noWrap/>
            <w:hideMark/>
          </w:tcPr>
          <w:p w14:paraId="0403B879" w14:textId="77777777" w:rsidR="00C067E7" w:rsidRPr="00276B90" w:rsidRDefault="00C067E7" w:rsidP="001772F4">
            <w:pPr>
              <w:rPr>
                <w:rFonts w:ascii="Calibri" w:eastAsia="Times New Roman" w:hAnsi="Calibri" w:cs="Calibri"/>
                <w:color w:val="000000"/>
                <w:sz w:val="22"/>
                <w:szCs w:val="22"/>
              </w:rPr>
            </w:pPr>
          </w:p>
        </w:tc>
        <w:tc>
          <w:tcPr>
            <w:tcW w:w="271" w:type="dxa"/>
            <w:tcBorders>
              <w:top w:val="nil"/>
              <w:left w:val="nil"/>
              <w:bottom w:val="nil"/>
              <w:right w:val="nil"/>
            </w:tcBorders>
          </w:tcPr>
          <w:p w14:paraId="1DC8A57E"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nil"/>
              <w:right w:val="single" w:sz="4" w:space="0" w:color="auto"/>
            </w:tcBorders>
            <w:noWrap/>
            <w:hideMark/>
          </w:tcPr>
          <w:p w14:paraId="35819AB5"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American Indian/Alaska Native</w:t>
            </w:r>
          </w:p>
        </w:tc>
        <w:tc>
          <w:tcPr>
            <w:tcW w:w="2145" w:type="dxa"/>
            <w:tcBorders>
              <w:top w:val="nil"/>
              <w:left w:val="single" w:sz="4" w:space="0" w:color="auto"/>
              <w:bottom w:val="nil"/>
              <w:right w:val="single" w:sz="4" w:space="0" w:color="auto"/>
            </w:tcBorders>
            <w:hideMark/>
          </w:tcPr>
          <w:p w14:paraId="4818D39E"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30,552 (0.3%)</w:t>
            </w:r>
          </w:p>
        </w:tc>
        <w:tc>
          <w:tcPr>
            <w:tcW w:w="2145" w:type="dxa"/>
            <w:tcBorders>
              <w:top w:val="nil"/>
              <w:left w:val="single" w:sz="4" w:space="0" w:color="auto"/>
              <w:bottom w:val="nil"/>
              <w:right w:val="single" w:sz="4" w:space="0" w:color="auto"/>
            </w:tcBorders>
            <w:hideMark/>
          </w:tcPr>
          <w:p w14:paraId="7B7B2146"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1,540 (0.2%)</w:t>
            </w:r>
          </w:p>
        </w:tc>
        <w:tc>
          <w:tcPr>
            <w:tcW w:w="2145" w:type="dxa"/>
            <w:tcBorders>
              <w:top w:val="nil"/>
              <w:left w:val="single" w:sz="4" w:space="0" w:color="auto"/>
              <w:bottom w:val="nil"/>
              <w:right w:val="single" w:sz="4" w:space="0" w:color="auto"/>
            </w:tcBorders>
            <w:hideMark/>
          </w:tcPr>
          <w:p w14:paraId="3DB86235"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2,583 (0.3%)</w:t>
            </w:r>
          </w:p>
        </w:tc>
        <w:tc>
          <w:tcPr>
            <w:tcW w:w="2146" w:type="dxa"/>
            <w:tcBorders>
              <w:top w:val="nil"/>
              <w:left w:val="single" w:sz="4" w:space="0" w:color="auto"/>
              <w:bottom w:val="nil"/>
              <w:right w:val="single" w:sz="4" w:space="0" w:color="auto"/>
            </w:tcBorders>
            <w:hideMark/>
          </w:tcPr>
          <w:p w14:paraId="659C54C2"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712 (0.3%)</w:t>
            </w:r>
          </w:p>
        </w:tc>
      </w:tr>
      <w:tr w:rsidR="00C067E7" w:rsidRPr="00FE6BF0" w14:paraId="0EA44970" w14:textId="77777777" w:rsidTr="001772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nil"/>
              <w:right w:val="nil"/>
            </w:tcBorders>
            <w:noWrap/>
            <w:hideMark/>
          </w:tcPr>
          <w:p w14:paraId="1134788E" w14:textId="77777777" w:rsidR="00C067E7" w:rsidRPr="00276B90" w:rsidRDefault="00C067E7" w:rsidP="001772F4">
            <w:pPr>
              <w:rPr>
                <w:rFonts w:ascii="Calibri" w:eastAsia="Times New Roman" w:hAnsi="Calibri" w:cs="Calibri"/>
                <w:color w:val="000000"/>
                <w:sz w:val="22"/>
                <w:szCs w:val="22"/>
              </w:rPr>
            </w:pPr>
          </w:p>
        </w:tc>
        <w:tc>
          <w:tcPr>
            <w:tcW w:w="271" w:type="dxa"/>
            <w:tcBorders>
              <w:top w:val="nil"/>
              <w:left w:val="nil"/>
              <w:bottom w:val="nil"/>
              <w:right w:val="nil"/>
            </w:tcBorders>
          </w:tcPr>
          <w:p w14:paraId="2501A8DE"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nil"/>
              <w:right w:val="single" w:sz="4" w:space="0" w:color="auto"/>
            </w:tcBorders>
            <w:noWrap/>
            <w:hideMark/>
          </w:tcPr>
          <w:p w14:paraId="4BB818DA"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Asian</w:t>
            </w:r>
          </w:p>
        </w:tc>
        <w:tc>
          <w:tcPr>
            <w:tcW w:w="2145" w:type="dxa"/>
            <w:tcBorders>
              <w:top w:val="nil"/>
              <w:left w:val="single" w:sz="4" w:space="0" w:color="auto"/>
              <w:bottom w:val="nil"/>
              <w:right w:val="single" w:sz="4" w:space="0" w:color="auto"/>
            </w:tcBorders>
            <w:hideMark/>
          </w:tcPr>
          <w:p w14:paraId="709E329E"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388,946 (3.8%)</w:t>
            </w:r>
          </w:p>
        </w:tc>
        <w:tc>
          <w:tcPr>
            <w:tcW w:w="2145" w:type="dxa"/>
            <w:tcBorders>
              <w:top w:val="nil"/>
              <w:left w:val="single" w:sz="4" w:space="0" w:color="auto"/>
              <w:bottom w:val="nil"/>
              <w:right w:val="single" w:sz="4" w:space="0" w:color="auto"/>
            </w:tcBorders>
            <w:hideMark/>
          </w:tcPr>
          <w:p w14:paraId="0008C5EC"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4,031 (0.6%)</w:t>
            </w:r>
          </w:p>
        </w:tc>
        <w:tc>
          <w:tcPr>
            <w:tcW w:w="2145" w:type="dxa"/>
            <w:tcBorders>
              <w:top w:val="nil"/>
              <w:left w:val="single" w:sz="4" w:space="0" w:color="auto"/>
              <w:bottom w:val="nil"/>
              <w:right w:val="single" w:sz="4" w:space="0" w:color="auto"/>
            </w:tcBorders>
            <w:hideMark/>
          </w:tcPr>
          <w:p w14:paraId="6B9D9F36"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7,872 (0.9%)</w:t>
            </w:r>
          </w:p>
        </w:tc>
        <w:tc>
          <w:tcPr>
            <w:tcW w:w="2146" w:type="dxa"/>
            <w:tcBorders>
              <w:top w:val="nil"/>
              <w:left w:val="single" w:sz="4" w:space="0" w:color="auto"/>
              <w:bottom w:val="nil"/>
              <w:right w:val="single" w:sz="4" w:space="0" w:color="auto"/>
            </w:tcBorders>
            <w:hideMark/>
          </w:tcPr>
          <w:p w14:paraId="18F1C877"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1,180 (0.5%)</w:t>
            </w:r>
          </w:p>
        </w:tc>
      </w:tr>
      <w:tr w:rsidR="00C067E7" w:rsidRPr="00FE6BF0" w14:paraId="6E13578A" w14:textId="77777777" w:rsidTr="001772F4">
        <w:trPr>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nil"/>
              <w:right w:val="nil"/>
            </w:tcBorders>
            <w:noWrap/>
            <w:hideMark/>
          </w:tcPr>
          <w:p w14:paraId="4FA1F6BF" w14:textId="77777777" w:rsidR="00C067E7" w:rsidRPr="00276B90" w:rsidRDefault="00C067E7" w:rsidP="001772F4">
            <w:pPr>
              <w:rPr>
                <w:rFonts w:ascii="Calibri" w:eastAsia="Times New Roman" w:hAnsi="Calibri" w:cs="Calibri"/>
                <w:color w:val="000000"/>
                <w:sz w:val="22"/>
                <w:szCs w:val="22"/>
              </w:rPr>
            </w:pPr>
          </w:p>
        </w:tc>
        <w:tc>
          <w:tcPr>
            <w:tcW w:w="271" w:type="dxa"/>
            <w:tcBorders>
              <w:top w:val="nil"/>
              <w:left w:val="nil"/>
              <w:bottom w:val="nil"/>
              <w:right w:val="nil"/>
            </w:tcBorders>
          </w:tcPr>
          <w:p w14:paraId="1383EBE9"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nil"/>
              <w:right w:val="single" w:sz="4" w:space="0" w:color="auto"/>
            </w:tcBorders>
            <w:noWrap/>
            <w:hideMark/>
          </w:tcPr>
          <w:p w14:paraId="46FDFA0C"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Native Hawaiian/Pacific Islander</w:t>
            </w:r>
          </w:p>
        </w:tc>
        <w:tc>
          <w:tcPr>
            <w:tcW w:w="2145" w:type="dxa"/>
            <w:tcBorders>
              <w:top w:val="nil"/>
              <w:left w:val="single" w:sz="4" w:space="0" w:color="auto"/>
              <w:bottom w:val="nil"/>
              <w:right w:val="single" w:sz="4" w:space="0" w:color="auto"/>
            </w:tcBorders>
            <w:hideMark/>
          </w:tcPr>
          <w:p w14:paraId="186E853D"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5,237 (0.1%)</w:t>
            </w:r>
          </w:p>
        </w:tc>
        <w:tc>
          <w:tcPr>
            <w:tcW w:w="2145" w:type="dxa"/>
            <w:tcBorders>
              <w:top w:val="nil"/>
              <w:left w:val="single" w:sz="4" w:space="0" w:color="auto"/>
              <w:bottom w:val="nil"/>
              <w:right w:val="single" w:sz="4" w:space="0" w:color="auto"/>
            </w:tcBorders>
            <w:hideMark/>
          </w:tcPr>
          <w:p w14:paraId="62FA37B2"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569 (0.1%)</w:t>
            </w:r>
          </w:p>
        </w:tc>
        <w:tc>
          <w:tcPr>
            <w:tcW w:w="2145" w:type="dxa"/>
            <w:tcBorders>
              <w:top w:val="nil"/>
              <w:left w:val="single" w:sz="4" w:space="0" w:color="auto"/>
              <w:bottom w:val="nil"/>
              <w:right w:val="single" w:sz="4" w:space="0" w:color="auto"/>
            </w:tcBorders>
            <w:hideMark/>
          </w:tcPr>
          <w:p w14:paraId="34378CE5"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264 (0.0%)</w:t>
            </w:r>
          </w:p>
        </w:tc>
        <w:tc>
          <w:tcPr>
            <w:tcW w:w="2146" w:type="dxa"/>
            <w:tcBorders>
              <w:top w:val="nil"/>
              <w:left w:val="single" w:sz="4" w:space="0" w:color="auto"/>
              <w:bottom w:val="nil"/>
              <w:right w:val="single" w:sz="4" w:space="0" w:color="auto"/>
            </w:tcBorders>
            <w:hideMark/>
          </w:tcPr>
          <w:p w14:paraId="5224EFE0"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54 (0.0%)</w:t>
            </w:r>
          </w:p>
        </w:tc>
      </w:tr>
      <w:tr w:rsidR="00C067E7" w:rsidRPr="00FE6BF0" w14:paraId="21CFF797" w14:textId="77777777" w:rsidTr="001772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nil"/>
              <w:right w:val="nil"/>
            </w:tcBorders>
            <w:noWrap/>
            <w:hideMark/>
          </w:tcPr>
          <w:p w14:paraId="771229F0" w14:textId="77777777" w:rsidR="00C067E7" w:rsidRPr="00276B90" w:rsidRDefault="00C067E7" w:rsidP="001772F4">
            <w:pPr>
              <w:rPr>
                <w:rFonts w:ascii="Calibri" w:eastAsia="Times New Roman" w:hAnsi="Calibri" w:cs="Calibri"/>
                <w:color w:val="000000"/>
                <w:sz w:val="22"/>
                <w:szCs w:val="22"/>
              </w:rPr>
            </w:pPr>
          </w:p>
        </w:tc>
        <w:tc>
          <w:tcPr>
            <w:tcW w:w="271" w:type="dxa"/>
            <w:tcBorders>
              <w:top w:val="nil"/>
              <w:left w:val="nil"/>
              <w:bottom w:val="nil"/>
              <w:right w:val="nil"/>
            </w:tcBorders>
          </w:tcPr>
          <w:p w14:paraId="0EDFD01B"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nil"/>
              <w:right w:val="single" w:sz="4" w:space="0" w:color="auto"/>
            </w:tcBorders>
            <w:noWrap/>
            <w:hideMark/>
          </w:tcPr>
          <w:p w14:paraId="3B3F4F49"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Other</w:t>
            </w:r>
          </w:p>
        </w:tc>
        <w:tc>
          <w:tcPr>
            <w:tcW w:w="2145" w:type="dxa"/>
            <w:tcBorders>
              <w:top w:val="nil"/>
              <w:left w:val="single" w:sz="4" w:space="0" w:color="auto"/>
              <w:bottom w:val="nil"/>
              <w:right w:val="single" w:sz="4" w:space="0" w:color="auto"/>
            </w:tcBorders>
            <w:hideMark/>
          </w:tcPr>
          <w:p w14:paraId="06D17532"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282,570 (2.8%)</w:t>
            </w:r>
          </w:p>
        </w:tc>
        <w:tc>
          <w:tcPr>
            <w:tcW w:w="2145" w:type="dxa"/>
            <w:tcBorders>
              <w:top w:val="nil"/>
              <w:left w:val="single" w:sz="4" w:space="0" w:color="auto"/>
              <w:bottom w:val="nil"/>
              <w:right w:val="single" w:sz="4" w:space="0" w:color="auto"/>
            </w:tcBorders>
            <w:hideMark/>
          </w:tcPr>
          <w:p w14:paraId="2C89B231"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16,151 (2.4%)</w:t>
            </w:r>
          </w:p>
        </w:tc>
        <w:tc>
          <w:tcPr>
            <w:tcW w:w="2145" w:type="dxa"/>
            <w:tcBorders>
              <w:top w:val="nil"/>
              <w:left w:val="single" w:sz="4" w:space="0" w:color="auto"/>
              <w:bottom w:val="nil"/>
              <w:right w:val="single" w:sz="4" w:space="0" w:color="auto"/>
            </w:tcBorders>
            <w:hideMark/>
          </w:tcPr>
          <w:p w14:paraId="3985D007"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21,521 (2.4%)</w:t>
            </w:r>
          </w:p>
        </w:tc>
        <w:tc>
          <w:tcPr>
            <w:tcW w:w="2146" w:type="dxa"/>
            <w:tcBorders>
              <w:top w:val="nil"/>
              <w:left w:val="single" w:sz="4" w:space="0" w:color="auto"/>
              <w:bottom w:val="nil"/>
              <w:right w:val="single" w:sz="4" w:space="0" w:color="auto"/>
            </w:tcBorders>
            <w:hideMark/>
          </w:tcPr>
          <w:p w14:paraId="5D8A684B"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5,600 (2.3%)</w:t>
            </w:r>
          </w:p>
        </w:tc>
      </w:tr>
      <w:tr w:rsidR="00C067E7" w:rsidRPr="00FE6BF0" w14:paraId="2BC12596" w14:textId="77777777" w:rsidTr="001772F4">
        <w:trPr>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nil"/>
              <w:right w:val="nil"/>
            </w:tcBorders>
            <w:noWrap/>
            <w:hideMark/>
          </w:tcPr>
          <w:p w14:paraId="425A1660" w14:textId="77777777" w:rsidR="00C067E7" w:rsidRPr="00276B90" w:rsidRDefault="00C067E7" w:rsidP="001772F4">
            <w:pPr>
              <w:rPr>
                <w:rFonts w:ascii="Calibri" w:eastAsia="Times New Roman" w:hAnsi="Calibri" w:cs="Calibri"/>
                <w:color w:val="000000"/>
                <w:sz w:val="22"/>
                <w:szCs w:val="22"/>
              </w:rPr>
            </w:pPr>
          </w:p>
        </w:tc>
        <w:tc>
          <w:tcPr>
            <w:tcW w:w="271" w:type="dxa"/>
            <w:tcBorders>
              <w:top w:val="nil"/>
              <w:left w:val="nil"/>
              <w:bottom w:val="nil"/>
              <w:right w:val="nil"/>
            </w:tcBorders>
          </w:tcPr>
          <w:p w14:paraId="15193566"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nil"/>
              <w:right w:val="single" w:sz="4" w:space="0" w:color="auto"/>
            </w:tcBorders>
            <w:noWrap/>
            <w:hideMark/>
          </w:tcPr>
          <w:p w14:paraId="03223957"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Multiracial</w:t>
            </w:r>
          </w:p>
        </w:tc>
        <w:tc>
          <w:tcPr>
            <w:tcW w:w="2145" w:type="dxa"/>
            <w:tcBorders>
              <w:top w:val="nil"/>
              <w:left w:val="single" w:sz="4" w:space="0" w:color="auto"/>
              <w:bottom w:val="nil"/>
              <w:right w:val="single" w:sz="4" w:space="0" w:color="auto"/>
            </w:tcBorders>
            <w:hideMark/>
          </w:tcPr>
          <w:p w14:paraId="52FE6352"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237,241 (2.3%)</w:t>
            </w:r>
          </w:p>
        </w:tc>
        <w:tc>
          <w:tcPr>
            <w:tcW w:w="2145" w:type="dxa"/>
            <w:tcBorders>
              <w:top w:val="nil"/>
              <w:left w:val="single" w:sz="4" w:space="0" w:color="auto"/>
              <w:bottom w:val="nil"/>
              <w:right w:val="single" w:sz="4" w:space="0" w:color="auto"/>
            </w:tcBorders>
            <w:hideMark/>
          </w:tcPr>
          <w:p w14:paraId="04351AC9"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10,270 (1.5%)</w:t>
            </w:r>
          </w:p>
        </w:tc>
        <w:tc>
          <w:tcPr>
            <w:tcW w:w="2145" w:type="dxa"/>
            <w:tcBorders>
              <w:top w:val="nil"/>
              <w:left w:val="single" w:sz="4" w:space="0" w:color="auto"/>
              <w:bottom w:val="nil"/>
              <w:right w:val="single" w:sz="4" w:space="0" w:color="auto"/>
            </w:tcBorders>
            <w:hideMark/>
          </w:tcPr>
          <w:p w14:paraId="04513AE9"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16,339 (1.8%)</w:t>
            </w:r>
          </w:p>
        </w:tc>
        <w:tc>
          <w:tcPr>
            <w:tcW w:w="2146" w:type="dxa"/>
            <w:tcBorders>
              <w:top w:val="nil"/>
              <w:left w:val="single" w:sz="4" w:space="0" w:color="auto"/>
              <w:bottom w:val="nil"/>
              <w:right w:val="single" w:sz="4" w:space="0" w:color="auto"/>
            </w:tcBorders>
            <w:hideMark/>
          </w:tcPr>
          <w:p w14:paraId="3B4D9E5D"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3,290 (1.3%)</w:t>
            </w:r>
          </w:p>
        </w:tc>
      </w:tr>
      <w:tr w:rsidR="00C067E7" w:rsidRPr="00FE6BF0" w14:paraId="3446F1D6" w14:textId="77777777" w:rsidTr="001772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5" w:type="dxa"/>
            <w:tcBorders>
              <w:top w:val="nil"/>
              <w:left w:val="single" w:sz="4" w:space="0" w:color="auto"/>
              <w:bottom w:val="nil"/>
              <w:right w:val="nil"/>
            </w:tcBorders>
          </w:tcPr>
          <w:p w14:paraId="2BCBB021" w14:textId="77777777" w:rsidR="00C067E7" w:rsidRPr="00276B90" w:rsidRDefault="00C067E7" w:rsidP="001772F4">
            <w:pPr>
              <w:rPr>
                <w:rFonts w:ascii="Arial" w:eastAsia="Times New Roman" w:hAnsi="Arial" w:cs="Arial"/>
                <w:color w:val="000000"/>
                <w:sz w:val="22"/>
                <w:szCs w:val="22"/>
              </w:rPr>
            </w:pPr>
          </w:p>
        </w:tc>
        <w:tc>
          <w:tcPr>
            <w:tcW w:w="4270" w:type="dxa"/>
            <w:gridSpan w:val="3"/>
            <w:tcBorders>
              <w:top w:val="nil"/>
              <w:left w:val="nil"/>
              <w:bottom w:val="nil"/>
              <w:right w:val="single" w:sz="4" w:space="0" w:color="auto"/>
            </w:tcBorders>
            <w:noWrap/>
            <w:hideMark/>
          </w:tcPr>
          <w:p w14:paraId="4030A426"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Ethnicity</w:t>
            </w:r>
          </w:p>
        </w:tc>
        <w:tc>
          <w:tcPr>
            <w:tcW w:w="2145" w:type="dxa"/>
            <w:tcBorders>
              <w:top w:val="nil"/>
              <w:left w:val="single" w:sz="4" w:space="0" w:color="auto"/>
              <w:bottom w:val="nil"/>
              <w:right w:val="single" w:sz="4" w:space="0" w:color="auto"/>
            </w:tcBorders>
            <w:hideMark/>
          </w:tcPr>
          <w:p w14:paraId="25162E8E"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p>
        </w:tc>
        <w:tc>
          <w:tcPr>
            <w:tcW w:w="2145" w:type="dxa"/>
            <w:tcBorders>
              <w:top w:val="nil"/>
              <w:left w:val="single" w:sz="4" w:space="0" w:color="auto"/>
              <w:bottom w:val="nil"/>
              <w:right w:val="single" w:sz="4" w:space="0" w:color="auto"/>
            </w:tcBorders>
            <w:hideMark/>
          </w:tcPr>
          <w:p w14:paraId="5F04D4E0"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p>
        </w:tc>
        <w:tc>
          <w:tcPr>
            <w:tcW w:w="2145" w:type="dxa"/>
            <w:tcBorders>
              <w:top w:val="nil"/>
              <w:left w:val="single" w:sz="4" w:space="0" w:color="auto"/>
              <w:bottom w:val="nil"/>
              <w:right w:val="single" w:sz="4" w:space="0" w:color="auto"/>
            </w:tcBorders>
            <w:hideMark/>
          </w:tcPr>
          <w:p w14:paraId="576786AA"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p>
        </w:tc>
        <w:tc>
          <w:tcPr>
            <w:tcW w:w="2146" w:type="dxa"/>
            <w:tcBorders>
              <w:top w:val="nil"/>
              <w:left w:val="single" w:sz="4" w:space="0" w:color="auto"/>
              <w:bottom w:val="nil"/>
              <w:right w:val="single" w:sz="4" w:space="0" w:color="auto"/>
            </w:tcBorders>
            <w:hideMark/>
          </w:tcPr>
          <w:p w14:paraId="39A61A2D"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p>
        </w:tc>
      </w:tr>
      <w:tr w:rsidR="00C067E7" w:rsidRPr="00FE6BF0" w14:paraId="2C10F052" w14:textId="77777777" w:rsidTr="001772F4">
        <w:trPr>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nil"/>
              <w:right w:val="nil"/>
            </w:tcBorders>
            <w:noWrap/>
            <w:hideMark/>
          </w:tcPr>
          <w:p w14:paraId="20B86F24" w14:textId="77777777" w:rsidR="00C067E7" w:rsidRPr="00276B90" w:rsidRDefault="00C067E7" w:rsidP="001772F4">
            <w:pPr>
              <w:rPr>
                <w:rFonts w:ascii="Times New Roman" w:eastAsia="Times New Roman" w:hAnsi="Times New Roman" w:cs="Times New Roman"/>
                <w:sz w:val="22"/>
                <w:szCs w:val="22"/>
              </w:rPr>
            </w:pPr>
          </w:p>
        </w:tc>
        <w:tc>
          <w:tcPr>
            <w:tcW w:w="271" w:type="dxa"/>
            <w:tcBorders>
              <w:top w:val="nil"/>
              <w:left w:val="nil"/>
              <w:bottom w:val="nil"/>
              <w:right w:val="nil"/>
            </w:tcBorders>
          </w:tcPr>
          <w:p w14:paraId="5E8C8E18"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nil"/>
              <w:right w:val="single" w:sz="4" w:space="0" w:color="auto"/>
            </w:tcBorders>
            <w:noWrap/>
            <w:hideMark/>
          </w:tcPr>
          <w:p w14:paraId="51341CA3"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Hispanic/Latino</w:t>
            </w:r>
          </w:p>
        </w:tc>
        <w:tc>
          <w:tcPr>
            <w:tcW w:w="2145" w:type="dxa"/>
            <w:tcBorders>
              <w:top w:val="nil"/>
              <w:left w:val="single" w:sz="4" w:space="0" w:color="auto"/>
              <w:bottom w:val="nil"/>
              <w:right w:val="single" w:sz="4" w:space="0" w:color="auto"/>
            </w:tcBorders>
            <w:hideMark/>
          </w:tcPr>
          <w:p w14:paraId="573B84F6"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950,380 (9.3%)</w:t>
            </w:r>
          </w:p>
        </w:tc>
        <w:tc>
          <w:tcPr>
            <w:tcW w:w="2145" w:type="dxa"/>
            <w:tcBorders>
              <w:top w:val="nil"/>
              <w:left w:val="single" w:sz="4" w:space="0" w:color="auto"/>
              <w:bottom w:val="nil"/>
              <w:right w:val="single" w:sz="4" w:space="0" w:color="auto"/>
            </w:tcBorders>
            <w:hideMark/>
          </w:tcPr>
          <w:p w14:paraId="2168B2DA"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37,438 (5.6%)</w:t>
            </w:r>
          </w:p>
        </w:tc>
        <w:tc>
          <w:tcPr>
            <w:tcW w:w="2145" w:type="dxa"/>
            <w:tcBorders>
              <w:top w:val="nil"/>
              <w:left w:val="single" w:sz="4" w:space="0" w:color="auto"/>
              <w:bottom w:val="nil"/>
              <w:right w:val="single" w:sz="4" w:space="0" w:color="auto"/>
            </w:tcBorders>
            <w:hideMark/>
          </w:tcPr>
          <w:p w14:paraId="48A214BC"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57,444 (6.5%)</w:t>
            </w:r>
          </w:p>
        </w:tc>
        <w:tc>
          <w:tcPr>
            <w:tcW w:w="2146" w:type="dxa"/>
            <w:tcBorders>
              <w:top w:val="nil"/>
              <w:left w:val="single" w:sz="4" w:space="0" w:color="auto"/>
              <w:bottom w:val="nil"/>
              <w:right w:val="single" w:sz="4" w:space="0" w:color="auto"/>
            </w:tcBorders>
            <w:hideMark/>
          </w:tcPr>
          <w:p w14:paraId="0D024B57"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16,797 (6.8%)</w:t>
            </w:r>
          </w:p>
        </w:tc>
      </w:tr>
      <w:tr w:rsidR="00C067E7" w:rsidRPr="00FE6BF0" w14:paraId="14024934" w14:textId="77777777" w:rsidTr="001772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5" w:type="dxa"/>
            <w:tcBorders>
              <w:top w:val="nil"/>
              <w:left w:val="single" w:sz="4" w:space="0" w:color="auto"/>
              <w:bottom w:val="nil"/>
              <w:right w:val="nil"/>
            </w:tcBorders>
          </w:tcPr>
          <w:p w14:paraId="20E0379B" w14:textId="77777777" w:rsidR="00C067E7" w:rsidRPr="00276B90" w:rsidRDefault="00C067E7" w:rsidP="001772F4">
            <w:pPr>
              <w:rPr>
                <w:rFonts w:ascii="Arial" w:eastAsia="Times New Roman" w:hAnsi="Arial" w:cs="Arial"/>
                <w:color w:val="000000"/>
                <w:sz w:val="22"/>
                <w:szCs w:val="22"/>
              </w:rPr>
            </w:pPr>
          </w:p>
        </w:tc>
        <w:tc>
          <w:tcPr>
            <w:tcW w:w="4270" w:type="dxa"/>
            <w:gridSpan w:val="3"/>
            <w:tcBorders>
              <w:top w:val="nil"/>
              <w:left w:val="nil"/>
              <w:bottom w:val="nil"/>
              <w:right w:val="single" w:sz="4" w:space="0" w:color="auto"/>
            </w:tcBorders>
            <w:noWrap/>
            <w:hideMark/>
          </w:tcPr>
          <w:p w14:paraId="54C20987"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Insurance</w:t>
            </w:r>
          </w:p>
        </w:tc>
        <w:tc>
          <w:tcPr>
            <w:tcW w:w="2145" w:type="dxa"/>
            <w:tcBorders>
              <w:top w:val="nil"/>
              <w:left w:val="single" w:sz="4" w:space="0" w:color="auto"/>
              <w:bottom w:val="nil"/>
              <w:right w:val="single" w:sz="4" w:space="0" w:color="auto"/>
            </w:tcBorders>
            <w:hideMark/>
          </w:tcPr>
          <w:p w14:paraId="32F4602D"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p>
        </w:tc>
        <w:tc>
          <w:tcPr>
            <w:tcW w:w="2145" w:type="dxa"/>
            <w:tcBorders>
              <w:top w:val="nil"/>
              <w:left w:val="single" w:sz="4" w:space="0" w:color="auto"/>
              <w:bottom w:val="nil"/>
              <w:right w:val="single" w:sz="4" w:space="0" w:color="auto"/>
            </w:tcBorders>
            <w:hideMark/>
          </w:tcPr>
          <w:p w14:paraId="641A79E8"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p>
        </w:tc>
        <w:tc>
          <w:tcPr>
            <w:tcW w:w="2145" w:type="dxa"/>
            <w:tcBorders>
              <w:top w:val="nil"/>
              <w:left w:val="single" w:sz="4" w:space="0" w:color="auto"/>
              <w:bottom w:val="nil"/>
              <w:right w:val="single" w:sz="4" w:space="0" w:color="auto"/>
            </w:tcBorders>
            <w:hideMark/>
          </w:tcPr>
          <w:p w14:paraId="66C3B822"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p>
        </w:tc>
        <w:tc>
          <w:tcPr>
            <w:tcW w:w="2146" w:type="dxa"/>
            <w:tcBorders>
              <w:top w:val="nil"/>
              <w:left w:val="single" w:sz="4" w:space="0" w:color="auto"/>
              <w:bottom w:val="nil"/>
              <w:right w:val="single" w:sz="4" w:space="0" w:color="auto"/>
            </w:tcBorders>
            <w:hideMark/>
          </w:tcPr>
          <w:p w14:paraId="7D7BDE0B"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p>
        </w:tc>
      </w:tr>
      <w:tr w:rsidR="00C067E7" w:rsidRPr="00FE6BF0" w14:paraId="1B0E7D83" w14:textId="77777777" w:rsidTr="001772F4">
        <w:trPr>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nil"/>
              <w:right w:val="nil"/>
            </w:tcBorders>
            <w:noWrap/>
            <w:hideMark/>
          </w:tcPr>
          <w:p w14:paraId="36BF1773" w14:textId="77777777" w:rsidR="00C067E7" w:rsidRPr="00276B90" w:rsidRDefault="00C067E7" w:rsidP="001772F4">
            <w:pPr>
              <w:rPr>
                <w:rFonts w:ascii="Times New Roman" w:eastAsia="Times New Roman" w:hAnsi="Times New Roman" w:cs="Times New Roman"/>
                <w:sz w:val="22"/>
                <w:szCs w:val="22"/>
              </w:rPr>
            </w:pPr>
          </w:p>
        </w:tc>
        <w:tc>
          <w:tcPr>
            <w:tcW w:w="271" w:type="dxa"/>
            <w:tcBorders>
              <w:top w:val="nil"/>
              <w:left w:val="nil"/>
              <w:bottom w:val="nil"/>
              <w:right w:val="nil"/>
            </w:tcBorders>
          </w:tcPr>
          <w:p w14:paraId="5BF35C29"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nil"/>
              <w:right w:val="single" w:sz="4" w:space="0" w:color="auto"/>
            </w:tcBorders>
            <w:noWrap/>
            <w:hideMark/>
          </w:tcPr>
          <w:p w14:paraId="22237261"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No Insurance</w:t>
            </w:r>
          </w:p>
        </w:tc>
        <w:tc>
          <w:tcPr>
            <w:tcW w:w="2145" w:type="dxa"/>
            <w:tcBorders>
              <w:top w:val="nil"/>
              <w:left w:val="single" w:sz="4" w:space="0" w:color="auto"/>
              <w:bottom w:val="nil"/>
              <w:right w:val="single" w:sz="4" w:space="0" w:color="auto"/>
            </w:tcBorders>
            <w:hideMark/>
          </w:tcPr>
          <w:p w14:paraId="44E7B2C7"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4B994368">
              <w:rPr>
                <w:rFonts w:ascii="Arial" w:eastAsia="Times New Roman" w:hAnsi="Arial" w:cs="Arial"/>
                <w:color w:val="000000" w:themeColor="text1"/>
                <w:sz w:val="22"/>
                <w:szCs w:val="22"/>
              </w:rPr>
              <w:t xml:space="preserve"> 1,481,625 (14.8%)</w:t>
            </w:r>
          </w:p>
        </w:tc>
        <w:tc>
          <w:tcPr>
            <w:tcW w:w="2145" w:type="dxa"/>
            <w:tcBorders>
              <w:top w:val="nil"/>
              <w:left w:val="single" w:sz="4" w:space="0" w:color="auto"/>
              <w:bottom w:val="nil"/>
              <w:right w:val="single" w:sz="4" w:space="0" w:color="auto"/>
            </w:tcBorders>
            <w:hideMark/>
          </w:tcPr>
          <w:p w14:paraId="07C25756"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108,443 (16.9%)</w:t>
            </w:r>
          </w:p>
        </w:tc>
        <w:tc>
          <w:tcPr>
            <w:tcW w:w="2145" w:type="dxa"/>
            <w:tcBorders>
              <w:top w:val="nil"/>
              <w:left w:val="single" w:sz="4" w:space="0" w:color="auto"/>
              <w:bottom w:val="nil"/>
              <w:right w:val="single" w:sz="4" w:space="0" w:color="auto"/>
            </w:tcBorders>
            <w:hideMark/>
          </w:tcPr>
          <w:p w14:paraId="459D25F4"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146,234 (17.2%)</w:t>
            </w:r>
          </w:p>
        </w:tc>
        <w:tc>
          <w:tcPr>
            <w:tcW w:w="2146" w:type="dxa"/>
            <w:tcBorders>
              <w:top w:val="nil"/>
              <w:left w:val="single" w:sz="4" w:space="0" w:color="auto"/>
              <w:bottom w:val="nil"/>
              <w:right w:val="single" w:sz="4" w:space="0" w:color="auto"/>
            </w:tcBorders>
            <w:hideMark/>
          </w:tcPr>
          <w:p w14:paraId="38C5E5D2"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43,264 (18.4%)</w:t>
            </w:r>
          </w:p>
        </w:tc>
      </w:tr>
      <w:tr w:rsidR="00C067E7" w:rsidRPr="00FE6BF0" w14:paraId="29B198B6" w14:textId="77777777" w:rsidTr="001772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nil"/>
              <w:right w:val="nil"/>
            </w:tcBorders>
            <w:noWrap/>
            <w:hideMark/>
          </w:tcPr>
          <w:p w14:paraId="15F1C45D" w14:textId="77777777" w:rsidR="00C067E7" w:rsidRPr="00276B90" w:rsidRDefault="00C067E7" w:rsidP="001772F4">
            <w:pPr>
              <w:rPr>
                <w:rFonts w:ascii="Calibri" w:eastAsia="Times New Roman" w:hAnsi="Calibri" w:cs="Calibri"/>
                <w:color w:val="000000"/>
                <w:sz w:val="22"/>
                <w:szCs w:val="22"/>
              </w:rPr>
            </w:pPr>
          </w:p>
        </w:tc>
        <w:tc>
          <w:tcPr>
            <w:tcW w:w="271" w:type="dxa"/>
            <w:tcBorders>
              <w:top w:val="nil"/>
              <w:left w:val="nil"/>
              <w:bottom w:val="nil"/>
              <w:right w:val="nil"/>
            </w:tcBorders>
          </w:tcPr>
          <w:p w14:paraId="7706D8FB"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nil"/>
              <w:right w:val="single" w:sz="4" w:space="0" w:color="auto"/>
            </w:tcBorders>
            <w:noWrap/>
            <w:hideMark/>
          </w:tcPr>
          <w:p w14:paraId="5CBF1409"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4B994368">
              <w:rPr>
                <w:rFonts w:ascii="Arial" w:eastAsia="Times New Roman" w:hAnsi="Arial" w:cs="Arial"/>
                <w:color w:val="000000" w:themeColor="text1"/>
                <w:sz w:val="22"/>
                <w:szCs w:val="22"/>
              </w:rPr>
              <w:t>Medicaid</w:t>
            </w:r>
          </w:p>
        </w:tc>
        <w:tc>
          <w:tcPr>
            <w:tcW w:w="2145" w:type="dxa"/>
            <w:tcBorders>
              <w:top w:val="nil"/>
              <w:left w:val="single" w:sz="4" w:space="0" w:color="auto"/>
              <w:bottom w:val="nil"/>
              <w:right w:val="single" w:sz="4" w:space="0" w:color="auto"/>
            </w:tcBorders>
            <w:hideMark/>
          </w:tcPr>
          <w:p w14:paraId="29708B0B"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2"/>
              </w:rPr>
            </w:pPr>
            <w:r w:rsidRPr="4B994368">
              <w:rPr>
                <w:rFonts w:ascii="Arial" w:eastAsia="Arial" w:hAnsi="Arial" w:cs="Arial"/>
                <w:color w:val="000000" w:themeColor="text1"/>
                <w:sz w:val="22"/>
                <w:szCs w:val="22"/>
              </w:rPr>
              <w:t xml:space="preserve">  1,491,181 (14.9%)</w:t>
            </w:r>
          </w:p>
        </w:tc>
        <w:tc>
          <w:tcPr>
            <w:tcW w:w="2145" w:type="dxa"/>
            <w:tcBorders>
              <w:top w:val="nil"/>
              <w:left w:val="single" w:sz="4" w:space="0" w:color="auto"/>
              <w:bottom w:val="nil"/>
              <w:right w:val="single" w:sz="4" w:space="0" w:color="auto"/>
            </w:tcBorders>
            <w:hideMark/>
          </w:tcPr>
          <w:p w14:paraId="5D92DC71"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2"/>
              </w:rPr>
            </w:pPr>
            <w:r w:rsidRPr="4B994368">
              <w:rPr>
                <w:rFonts w:ascii="Arial" w:eastAsia="Arial" w:hAnsi="Arial" w:cs="Arial"/>
                <w:color w:val="000000" w:themeColor="text1"/>
                <w:sz w:val="22"/>
                <w:szCs w:val="22"/>
              </w:rPr>
              <w:t xml:space="preserve">   135,480 (21.1%)</w:t>
            </w:r>
          </w:p>
        </w:tc>
        <w:tc>
          <w:tcPr>
            <w:tcW w:w="2145" w:type="dxa"/>
            <w:tcBorders>
              <w:top w:val="nil"/>
              <w:left w:val="single" w:sz="4" w:space="0" w:color="auto"/>
              <w:bottom w:val="nil"/>
              <w:right w:val="single" w:sz="4" w:space="0" w:color="auto"/>
            </w:tcBorders>
            <w:hideMark/>
          </w:tcPr>
          <w:p w14:paraId="661FC4C6"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2"/>
              </w:rPr>
            </w:pPr>
            <w:r w:rsidRPr="4B994368">
              <w:rPr>
                <w:rFonts w:ascii="Arial" w:eastAsia="Arial" w:hAnsi="Arial" w:cs="Arial"/>
                <w:color w:val="000000" w:themeColor="text1"/>
                <w:sz w:val="22"/>
                <w:szCs w:val="22"/>
              </w:rPr>
              <w:t xml:space="preserve">   173,232 (20.4%)</w:t>
            </w:r>
          </w:p>
        </w:tc>
        <w:tc>
          <w:tcPr>
            <w:tcW w:w="2146" w:type="dxa"/>
            <w:tcBorders>
              <w:top w:val="nil"/>
              <w:left w:val="single" w:sz="4" w:space="0" w:color="auto"/>
              <w:bottom w:val="nil"/>
              <w:right w:val="single" w:sz="4" w:space="0" w:color="auto"/>
            </w:tcBorders>
            <w:hideMark/>
          </w:tcPr>
          <w:p w14:paraId="6BCCC515"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2"/>
              </w:rPr>
            </w:pPr>
            <w:r w:rsidRPr="4B994368">
              <w:rPr>
                <w:rFonts w:ascii="Arial" w:eastAsia="Arial" w:hAnsi="Arial" w:cs="Arial"/>
                <w:color w:val="000000" w:themeColor="text1"/>
                <w:sz w:val="22"/>
                <w:szCs w:val="22"/>
              </w:rPr>
              <w:t xml:space="preserve">     53,606 (22.8%)</w:t>
            </w:r>
          </w:p>
        </w:tc>
      </w:tr>
      <w:tr w:rsidR="00C067E7" w:rsidRPr="00FE6BF0" w14:paraId="1D7407BB" w14:textId="77777777" w:rsidTr="001772F4">
        <w:trPr>
          <w:trHeight w:val="288"/>
        </w:trPr>
        <w:tc>
          <w:tcPr>
            <w:cnfStyle w:val="001000000000" w:firstRow="0" w:lastRow="0" w:firstColumn="1" w:lastColumn="0" w:oddVBand="0" w:evenVBand="0" w:oddHBand="0" w:evenHBand="0" w:firstRowFirstColumn="0" w:firstRowLastColumn="0" w:lastRowFirstColumn="0" w:lastRowLastColumn="0"/>
            <w:tcW w:w="225" w:type="dxa"/>
            <w:tcBorders>
              <w:top w:val="nil"/>
              <w:left w:val="single" w:sz="4" w:space="0" w:color="auto"/>
              <w:bottom w:val="single" w:sz="4" w:space="0" w:color="auto"/>
              <w:right w:val="nil"/>
            </w:tcBorders>
          </w:tcPr>
          <w:p w14:paraId="1D3C4F1E" w14:textId="77777777" w:rsidR="00C067E7" w:rsidRPr="00276B90" w:rsidRDefault="00C067E7" w:rsidP="001772F4">
            <w:pPr>
              <w:rPr>
                <w:rFonts w:ascii="Arial" w:eastAsia="Times New Roman" w:hAnsi="Arial" w:cs="Arial"/>
                <w:color w:val="000000"/>
                <w:sz w:val="22"/>
                <w:szCs w:val="22"/>
              </w:rPr>
            </w:pPr>
          </w:p>
        </w:tc>
        <w:tc>
          <w:tcPr>
            <w:tcW w:w="4270" w:type="dxa"/>
            <w:gridSpan w:val="3"/>
            <w:tcBorders>
              <w:top w:val="nil"/>
              <w:left w:val="nil"/>
              <w:bottom w:val="single" w:sz="4" w:space="0" w:color="auto"/>
              <w:right w:val="single" w:sz="4" w:space="0" w:color="auto"/>
            </w:tcBorders>
            <w:noWrap/>
            <w:hideMark/>
          </w:tcPr>
          <w:p w14:paraId="2DB3F2F0"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Poverty</w:t>
            </w:r>
          </w:p>
        </w:tc>
        <w:tc>
          <w:tcPr>
            <w:tcW w:w="2145" w:type="dxa"/>
            <w:tcBorders>
              <w:top w:val="nil"/>
              <w:left w:val="single" w:sz="4" w:space="0" w:color="auto"/>
              <w:bottom w:val="single" w:sz="4" w:space="0" w:color="auto"/>
              <w:right w:val="single" w:sz="4" w:space="0" w:color="auto"/>
            </w:tcBorders>
            <w:hideMark/>
          </w:tcPr>
          <w:p w14:paraId="6B7BAE23"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4B994368">
              <w:rPr>
                <w:rFonts w:ascii="Arial" w:eastAsia="Times New Roman" w:hAnsi="Arial" w:cs="Arial"/>
                <w:color w:val="000000" w:themeColor="text1"/>
                <w:sz w:val="22"/>
                <w:szCs w:val="22"/>
              </w:rPr>
              <w:t>1,679,030 (16.9%)</w:t>
            </w:r>
          </w:p>
        </w:tc>
        <w:tc>
          <w:tcPr>
            <w:tcW w:w="2145" w:type="dxa"/>
            <w:tcBorders>
              <w:top w:val="nil"/>
              <w:left w:val="single" w:sz="4" w:space="0" w:color="auto"/>
              <w:bottom w:val="single" w:sz="4" w:space="0" w:color="auto"/>
              <w:right w:val="single" w:sz="4" w:space="0" w:color="auto"/>
            </w:tcBorders>
            <w:hideMark/>
          </w:tcPr>
          <w:p w14:paraId="02D46377"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150,938 (23.7%)</w:t>
            </w:r>
          </w:p>
        </w:tc>
        <w:tc>
          <w:tcPr>
            <w:tcW w:w="2145" w:type="dxa"/>
            <w:tcBorders>
              <w:top w:val="nil"/>
              <w:left w:val="single" w:sz="4" w:space="0" w:color="auto"/>
              <w:bottom w:val="single" w:sz="4" w:space="0" w:color="auto"/>
              <w:right w:val="single" w:sz="4" w:space="0" w:color="auto"/>
            </w:tcBorders>
            <w:hideMark/>
          </w:tcPr>
          <w:p w14:paraId="28F86B54"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198,171 (23.4%)</w:t>
            </w:r>
          </w:p>
        </w:tc>
        <w:tc>
          <w:tcPr>
            <w:tcW w:w="2146" w:type="dxa"/>
            <w:tcBorders>
              <w:top w:val="nil"/>
              <w:left w:val="single" w:sz="4" w:space="0" w:color="auto"/>
              <w:bottom w:val="single" w:sz="4" w:space="0" w:color="auto"/>
              <w:right w:val="single" w:sz="4" w:space="0" w:color="auto"/>
            </w:tcBorders>
            <w:hideMark/>
          </w:tcPr>
          <w:p w14:paraId="5D3A379A"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58,789 (25.1%)</w:t>
            </w:r>
          </w:p>
        </w:tc>
      </w:tr>
      <w:tr w:rsidR="00C067E7" w:rsidRPr="00FE6BF0" w14:paraId="37124623" w14:textId="77777777" w:rsidTr="001772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5" w:type="dxa"/>
            <w:tcBorders>
              <w:top w:val="single" w:sz="4" w:space="0" w:color="auto"/>
              <w:left w:val="single" w:sz="4" w:space="0" w:color="auto"/>
              <w:bottom w:val="single" w:sz="4" w:space="0" w:color="auto"/>
              <w:right w:val="nil"/>
            </w:tcBorders>
          </w:tcPr>
          <w:p w14:paraId="07596349" w14:textId="77777777" w:rsidR="00C067E7" w:rsidRPr="00276B90" w:rsidRDefault="00C067E7" w:rsidP="001772F4">
            <w:pPr>
              <w:rPr>
                <w:rFonts w:ascii="Arial" w:eastAsia="Times New Roman" w:hAnsi="Arial" w:cs="Arial"/>
                <w:b w:val="0"/>
                <w:bCs w:val="0"/>
                <w:color w:val="000000"/>
                <w:sz w:val="22"/>
                <w:szCs w:val="22"/>
              </w:rPr>
            </w:pPr>
          </w:p>
        </w:tc>
        <w:tc>
          <w:tcPr>
            <w:tcW w:w="4270" w:type="dxa"/>
            <w:gridSpan w:val="3"/>
            <w:tcBorders>
              <w:top w:val="single" w:sz="4" w:space="0" w:color="auto"/>
              <w:left w:val="nil"/>
              <w:bottom w:val="single" w:sz="4" w:space="0" w:color="auto"/>
              <w:right w:val="single" w:sz="4" w:space="0" w:color="auto"/>
            </w:tcBorders>
            <w:noWrap/>
            <w:hideMark/>
          </w:tcPr>
          <w:p w14:paraId="0B428C8A"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2"/>
                <w:szCs w:val="22"/>
              </w:rPr>
            </w:pPr>
            <w:r w:rsidRPr="00276B90">
              <w:rPr>
                <w:rFonts w:ascii="Arial" w:eastAsia="Times New Roman" w:hAnsi="Arial" w:cs="Arial"/>
                <w:b/>
                <w:bCs/>
                <w:color w:val="000000"/>
                <w:sz w:val="22"/>
                <w:szCs w:val="22"/>
              </w:rPr>
              <w:t xml:space="preserve">Total Female </w:t>
            </w:r>
            <w:r>
              <w:rPr>
                <w:rFonts w:ascii="Arial" w:eastAsia="Times New Roman" w:hAnsi="Arial" w:cs="Arial"/>
                <w:b/>
                <w:bCs/>
                <w:color w:val="000000"/>
                <w:sz w:val="22"/>
                <w:szCs w:val="22"/>
              </w:rPr>
              <w:t>Reproductive-aged</w:t>
            </w:r>
            <w:r w:rsidRPr="00276B90">
              <w:rPr>
                <w:rFonts w:ascii="Arial" w:eastAsia="Times New Roman" w:hAnsi="Arial" w:cs="Arial"/>
                <w:b/>
                <w:bCs/>
                <w:color w:val="000000"/>
                <w:sz w:val="22"/>
                <w:szCs w:val="22"/>
              </w:rPr>
              <w:t xml:space="preserve"> (18-44)</w:t>
            </w:r>
          </w:p>
        </w:tc>
        <w:tc>
          <w:tcPr>
            <w:tcW w:w="2145" w:type="dxa"/>
            <w:tcBorders>
              <w:top w:val="single" w:sz="4" w:space="0" w:color="auto"/>
              <w:left w:val="single" w:sz="4" w:space="0" w:color="auto"/>
              <w:bottom w:val="single" w:sz="4" w:space="0" w:color="auto"/>
              <w:right w:val="single" w:sz="4" w:space="0" w:color="auto"/>
            </w:tcBorders>
            <w:hideMark/>
          </w:tcPr>
          <w:p w14:paraId="13163346"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2"/>
                <w:szCs w:val="22"/>
              </w:rPr>
            </w:pPr>
            <w:r w:rsidRPr="00276B90">
              <w:rPr>
                <w:rFonts w:ascii="Arial" w:eastAsia="Times New Roman" w:hAnsi="Arial" w:cs="Arial"/>
                <w:b/>
                <w:bCs/>
                <w:color w:val="000000"/>
                <w:sz w:val="22"/>
                <w:szCs w:val="22"/>
              </w:rPr>
              <w:t>1,910,308 (18.7%)</w:t>
            </w:r>
          </w:p>
        </w:tc>
        <w:tc>
          <w:tcPr>
            <w:tcW w:w="2145" w:type="dxa"/>
            <w:tcBorders>
              <w:top w:val="single" w:sz="4" w:space="0" w:color="auto"/>
              <w:left w:val="single" w:sz="4" w:space="0" w:color="auto"/>
              <w:bottom w:val="single" w:sz="4" w:space="0" w:color="auto"/>
              <w:right w:val="single" w:sz="4" w:space="0" w:color="auto"/>
            </w:tcBorders>
            <w:hideMark/>
          </w:tcPr>
          <w:p w14:paraId="55B9AD31"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2"/>
                <w:szCs w:val="22"/>
              </w:rPr>
            </w:pPr>
            <w:r w:rsidRPr="00276B90">
              <w:rPr>
                <w:rFonts w:ascii="Arial" w:eastAsia="Times New Roman" w:hAnsi="Arial" w:cs="Arial"/>
                <w:b/>
                <w:bCs/>
                <w:color w:val="000000"/>
                <w:sz w:val="22"/>
                <w:szCs w:val="22"/>
              </w:rPr>
              <w:t>104,158 (15.5%)</w:t>
            </w:r>
          </w:p>
        </w:tc>
        <w:tc>
          <w:tcPr>
            <w:tcW w:w="2145" w:type="dxa"/>
            <w:tcBorders>
              <w:top w:val="single" w:sz="4" w:space="0" w:color="auto"/>
              <w:left w:val="single" w:sz="4" w:space="0" w:color="auto"/>
              <w:bottom w:val="single" w:sz="4" w:space="0" w:color="auto"/>
              <w:right w:val="single" w:sz="4" w:space="0" w:color="auto"/>
            </w:tcBorders>
            <w:hideMark/>
          </w:tcPr>
          <w:p w14:paraId="4F360372"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2"/>
                <w:szCs w:val="22"/>
              </w:rPr>
            </w:pPr>
            <w:r w:rsidRPr="00276B90">
              <w:rPr>
                <w:rFonts w:ascii="Arial" w:eastAsia="Times New Roman" w:hAnsi="Arial" w:cs="Arial"/>
                <w:b/>
                <w:bCs/>
                <w:color w:val="000000"/>
                <w:sz w:val="22"/>
                <w:szCs w:val="22"/>
              </w:rPr>
              <w:t>150,563 (16.9%)</w:t>
            </w:r>
          </w:p>
        </w:tc>
        <w:tc>
          <w:tcPr>
            <w:tcW w:w="2146" w:type="dxa"/>
            <w:tcBorders>
              <w:top w:val="single" w:sz="4" w:space="0" w:color="auto"/>
              <w:left w:val="single" w:sz="4" w:space="0" w:color="auto"/>
              <w:bottom w:val="single" w:sz="4" w:space="0" w:color="auto"/>
              <w:right w:val="single" w:sz="4" w:space="0" w:color="auto"/>
            </w:tcBorders>
            <w:hideMark/>
          </w:tcPr>
          <w:p w14:paraId="662F13AA"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  </w:t>
            </w:r>
            <w:r w:rsidRPr="00276B90">
              <w:rPr>
                <w:rFonts w:ascii="Arial" w:eastAsia="Times New Roman" w:hAnsi="Arial" w:cs="Arial"/>
                <w:b/>
                <w:bCs/>
                <w:color w:val="000000"/>
                <w:sz w:val="22"/>
                <w:szCs w:val="22"/>
              </w:rPr>
              <w:t>38,202 (15.5%)</w:t>
            </w:r>
          </w:p>
        </w:tc>
      </w:tr>
      <w:tr w:rsidR="00C067E7" w:rsidRPr="00FE6BF0" w14:paraId="0008D363" w14:textId="77777777" w:rsidTr="001772F4">
        <w:trPr>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single" w:sz="4" w:space="0" w:color="auto"/>
              <w:left w:val="single" w:sz="4" w:space="0" w:color="auto"/>
              <w:bottom w:val="nil"/>
              <w:right w:val="nil"/>
            </w:tcBorders>
            <w:noWrap/>
            <w:hideMark/>
          </w:tcPr>
          <w:p w14:paraId="53197D56" w14:textId="77777777" w:rsidR="00C067E7" w:rsidRPr="00276B90" w:rsidRDefault="00C067E7" w:rsidP="001772F4">
            <w:pPr>
              <w:rPr>
                <w:rFonts w:ascii="Calibri" w:eastAsia="Times New Roman" w:hAnsi="Calibri" w:cs="Calibri"/>
                <w:color w:val="000000"/>
                <w:sz w:val="22"/>
                <w:szCs w:val="22"/>
              </w:rPr>
            </w:pPr>
          </w:p>
        </w:tc>
        <w:tc>
          <w:tcPr>
            <w:tcW w:w="271" w:type="dxa"/>
            <w:tcBorders>
              <w:top w:val="single" w:sz="4" w:space="0" w:color="auto"/>
              <w:left w:val="nil"/>
              <w:bottom w:val="nil"/>
              <w:right w:val="nil"/>
            </w:tcBorders>
          </w:tcPr>
          <w:p w14:paraId="13EA372B"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3854" w:type="dxa"/>
            <w:tcBorders>
              <w:top w:val="single" w:sz="4" w:space="0" w:color="auto"/>
              <w:left w:val="nil"/>
              <w:bottom w:val="nil"/>
              <w:right w:val="single" w:sz="4" w:space="0" w:color="auto"/>
            </w:tcBorders>
            <w:noWrap/>
            <w:hideMark/>
          </w:tcPr>
          <w:p w14:paraId="1B5327D1"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18-24</w:t>
            </w:r>
          </w:p>
        </w:tc>
        <w:tc>
          <w:tcPr>
            <w:tcW w:w="2145" w:type="dxa"/>
            <w:tcBorders>
              <w:top w:val="single" w:sz="4" w:space="0" w:color="auto"/>
              <w:left w:val="single" w:sz="4" w:space="0" w:color="auto"/>
              <w:bottom w:val="nil"/>
              <w:right w:val="single" w:sz="4" w:space="0" w:color="auto"/>
            </w:tcBorders>
            <w:hideMark/>
          </w:tcPr>
          <w:p w14:paraId="602B436F"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492,292 (25.8%)</w:t>
            </w:r>
          </w:p>
        </w:tc>
        <w:tc>
          <w:tcPr>
            <w:tcW w:w="2145" w:type="dxa"/>
            <w:tcBorders>
              <w:top w:val="single" w:sz="4" w:space="0" w:color="auto"/>
              <w:left w:val="single" w:sz="4" w:space="0" w:color="auto"/>
              <w:bottom w:val="nil"/>
              <w:right w:val="single" w:sz="4" w:space="0" w:color="auto"/>
            </w:tcBorders>
            <w:hideMark/>
          </w:tcPr>
          <w:p w14:paraId="76C6D03D"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27,149 (26.1%)</w:t>
            </w:r>
          </w:p>
        </w:tc>
        <w:tc>
          <w:tcPr>
            <w:tcW w:w="2145" w:type="dxa"/>
            <w:tcBorders>
              <w:top w:val="single" w:sz="4" w:space="0" w:color="auto"/>
              <w:left w:val="single" w:sz="4" w:space="0" w:color="auto"/>
              <w:bottom w:val="nil"/>
              <w:right w:val="single" w:sz="4" w:space="0" w:color="auto"/>
            </w:tcBorders>
            <w:hideMark/>
          </w:tcPr>
          <w:p w14:paraId="442FA8F9"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41,512 (27.6%)</w:t>
            </w:r>
          </w:p>
        </w:tc>
        <w:tc>
          <w:tcPr>
            <w:tcW w:w="2146" w:type="dxa"/>
            <w:tcBorders>
              <w:top w:val="single" w:sz="4" w:space="0" w:color="auto"/>
              <w:left w:val="single" w:sz="4" w:space="0" w:color="auto"/>
              <w:bottom w:val="nil"/>
              <w:right w:val="single" w:sz="4" w:space="0" w:color="auto"/>
            </w:tcBorders>
            <w:hideMark/>
          </w:tcPr>
          <w:p w14:paraId="73723930"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9,662 (25.3%)</w:t>
            </w:r>
          </w:p>
        </w:tc>
      </w:tr>
      <w:tr w:rsidR="00C067E7" w:rsidRPr="00FE6BF0" w14:paraId="2025FE47" w14:textId="77777777" w:rsidTr="001772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nil"/>
              <w:right w:val="nil"/>
            </w:tcBorders>
            <w:noWrap/>
            <w:hideMark/>
          </w:tcPr>
          <w:p w14:paraId="6DA234A2" w14:textId="77777777" w:rsidR="00C067E7" w:rsidRPr="00276B90" w:rsidRDefault="00C067E7" w:rsidP="001772F4">
            <w:pPr>
              <w:rPr>
                <w:rFonts w:ascii="Calibri" w:eastAsia="Times New Roman" w:hAnsi="Calibri" w:cs="Calibri"/>
                <w:color w:val="000000"/>
                <w:sz w:val="22"/>
                <w:szCs w:val="22"/>
              </w:rPr>
            </w:pPr>
          </w:p>
        </w:tc>
        <w:tc>
          <w:tcPr>
            <w:tcW w:w="271" w:type="dxa"/>
            <w:tcBorders>
              <w:top w:val="nil"/>
              <w:left w:val="nil"/>
              <w:bottom w:val="nil"/>
              <w:right w:val="nil"/>
            </w:tcBorders>
          </w:tcPr>
          <w:p w14:paraId="02CA297C"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nil"/>
              <w:right w:val="single" w:sz="4" w:space="0" w:color="auto"/>
            </w:tcBorders>
            <w:noWrap/>
            <w:hideMark/>
          </w:tcPr>
          <w:p w14:paraId="20A63A43" w14:textId="77777777" w:rsidR="00C067E7" w:rsidRPr="00276B90" w:rsidRDefault="00C067E7" w:rsidP="001772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25-34</w:t>
            </w:r>
          </w:p>
        </w:tc>
        <w:tc>
          <w:tcPr>
            <w:tcW w:w="2145" w:type="dxa"/>
            <w:tcBorders>
              <w:top w:val="nil"/>
              <w:left w:val="single" w:sz="4" w:space="0" w:color="auto"/>
              <w:bottom w:val="nil"/>
              <w:right w:val="single" w:sz="4" w:space="0" w:color="auto"/>
            </w:tcBorders>
            <w:hideMark/>
          </w:tcPr>
          <w:p w14:paraId="2415E95F"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709,387 (37.1%)</w:t>
            </w:r>
          </w:p>
        </w:tc>
        <w:tc>
          <w:tcPr>
            <w:tcW w:w="2145" w:type="dxa"/>
            <w:tcBorders>
              <w:top w:val="nil"/>
              <w:left w:val="single" w:sz="4" w:space="0" w:color="auto"/>
              <w:bottom w:val="nil"/>
              <w:right w:val="single" w:sz="4" w:space="0" w:color="auto"/>
            </w:tcBorders>
            <w:hideMark/>
          </w:tcPr>
          <w:p w14:paraId="77A6A17F"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37,555 (36.1%)</w:t>
            </w:r>
          </w:p>
        </w:tc>
        <w:tc>
          <w:tcPr>
            <w:tcW w:w="2145" w:type="dxa"/>
            <w:tcBorders>
              <w:top w:val="nil"/>
              <w:left w:val="single" w:sz="4" w:space="0" w:color="auto"/>
              <w:bottom w:val="nil"/>
              <w:right w:val="single" w:sz="4" w:space="0" w:color="auto"/>
            </w:tcBorders>
            <w:hideMark/>
          </w:tcPr>
          <w:p w14:paraId="4E8E89FC"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55,886 (37.1%)</w:t>
            </w:r>
          </w:p>
        </w:tc>
        <w:tc>
          <w:tcPr>
            <w:tcW w:w="2146" w:type="dxa"/>
            <w:tcBorders>
              <w:top w:val="nil"/>
              <w:left w:val="single" w:sz="4" w:space="0" w:color="auto"/>
              <w:bottom w:val="nil"/>
              <w:right w:val="single" w:sz="4" w:space="0" w:color="auto"/>
            </w:tcBorders>
            <w:hideMark/>
          </w:tcPr>
          <w:p w14:paraId="4D506455" w14:textId="77777777" w:rsidR="00C067E7" w:rsidRPr="00276B90" w:rsidRDefault="00C067E7" w:rsidP="001772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13,856 (36.3%)</w:t>
            </w:r>
          </w:p>
        </w:tc>
      </w:tr>
      <w:tr w:rsidR="00C067E7" w:rsidRPr="00FE6BF0" w14:paraId="6D697130" w14:textId="77777777" w:rsidTr="001772F4">
        <w:trPr>
          <w:trHeight w:val="288"/>
        </w:trPr>
        <w:tc>
          <w:tcPr>
            <w:cnfStyle w:val="001000000000" w:firstRow="0" w:lastRow="0" w:firstColumn="1" w:lastColumn="0" w:oddVBand="0" w:evenVBand="0" w:oddHBand="0" w:evenHBand="0" w:firstRowFirstColumn="0" w:firstRowLastColumn="0" w:lastRowFirstColumn="0" w:lastRowLastColumn="0"/>
            <w:tcW w:w="370" w:type="dxa"/>
            <w:gridSpan w:val="2"/>
            <w:tcBorders>
              <w:top w:val="nil"/>
              <w:left w:val="single" w:sz="4" w:space="0" w:color="auto"/>
              <w:bottom w:val="single" w:sz="4" w:space="0" w:color="auto"/>
              <w:right w:val="nil"/>
            </w:tcBorders>
            <w:noWrap/>
            <w:hideMark/>
          </w:tcPr>
          <w:p w14:paraId="6C98A4C2" w14:textId="77777777" w:rsidR="00C067E7" w:rsidRPr="00276B90" w:rsidRDefault="00C067E7" w:rsidP="001772F4">
            <w:pPr>
              <w:rPr>
                <w:rFonts w:ascii="Calibri" w:eastAsia="Times New Roman" w:hAnsi="Calibri" w:cs="Calibri"/>
                <w:color w:val="000000"/>
                <w:sz w:val="22"/>
                <w:szCs w:val="22"/>
              </w:rPr>
            </w:pPr>
            <w:r w:rsidRPr="00276B90">
              <w:rPr>
                <w:rFonts w:ascii="Calibri" w:eastAsia="Times New Roman" w:hAnsi="Calibri" w:cs="Calibri"/>
                <w:color w:val="000000"/>
                <w:sz w:val="22"/>
                <w:szCs w:val="22"/>
              </w:rPr>
              <w:t> </w:t>
            </w:r>
          </w:p>
        </w:tc>
        <w:tc>
          <w:tcPr>
            <w:tcW w:w="271" w:type="dxa"/>
            <w:tcBorders>
              <w:top w:val="nil"/>
              <w:left w:val="nil"/>
              <w:bottom w:val="single" w:sz="4" w:space="0" w:color="auto"/>
              <w:right w:val="nil"/>
            </w:tcBorders>
          </w:tcPr>
          <w:p w14:paraId="36F5A4CE"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p>
        </w:tc>
        <w:tc>
          <w:tcPr>
            <w:tcW w:w="3854" w:type="dxa"/>
            <w:tcBorders>
              <w:top w:val="nil"/>
              <w:left w:val="nil"/>
              <w:bottom w:val="single" w:sz="4" w:space="0" w:color="auto"/>
              <w:right w:val="single" w:sz="4" w:space="0" w:color="auto"/>
            </w:tcBorders>
            <w:noWrap/>
            <w:hideMark/>
          </w:tcPr>
          <w:p w14:paraId="08C05645" w14:textId="77777777" w:rsidR="00C067E7" w:rsidRPr="00276B90" w:rsidRDefault="00C067E7" w:rsidP="001772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sidRPr="00276B90">
              <w:rPr>
                <w:rFonts w:ascii="Arial" w:eastAsia="Times New Roman" w:hAnsi="Arial" w:cs="Arial"/>
                <w:color w:val="000000"/>
                <w:sz w:val="22"/>
                <w:szCs w:val="22"/>
              </w:rPr>
              <w:t>35-44</w:t>
            </w:r>
          </w:p>
        </w:tc>
        <w:tc>
          <w:tcPr>
            <w:tcW w:w="2145" w:type="dxa"/>
            <w:tcBorders>
              <w:top w:val="nil"/>
              <w:left w:val="single" w:sz="4" w:space="0" w:color="auto"/>
              <w:bottom w:val="single" w:sz="4" w:space="0" w:color="auto"/>
              <w:right w:val="single" w:sz="4" w:space="0" w:color="auto"/>
            </w:tcBorders>
            <w:hideMark/>
          </w:tcPr>
          <w:p w14:paraId="55BA49F7"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708,629 (37.1%)</w:t>
            </w:r>
          </w:p>
        </w:tc>
        <w:tc>
          <w:tcPr>
            <w:tcW w:w="2145" w:type="dxa"/>
            <w:tcBorders>
              <w:top w:val="nil"/>
              <w:left w:val="single" w:sz="4" w:space="0" w:color="auto"/>
              <w:bottom w:val="single" w:sz="4" w:space="0" w:color="auto"/>
              <w:right w:val="single" w:sz="4" w:space="0" w:color="auto"/>
            </w:tcBorders>
            <w:hideMark/>
          </w:tcPr>
          <w:p w14:paraId="66B46BB5"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39,454 (37.9%)</w:t>
            </w:r>
          </w:p>
        </w:tc>
        <w:tc>
          <w:tcPr>
            <w:tcW w:w="2145" w:type="dxa"/>
            <w:tcBorders>
              <w:top w:val="nil"/>
              <w:left w:val="single" w:sz="4" w:space="0" w:color="auto"/>
              <w:bottom w:val="single" w:sz="4" w:space="0" w:color="auto"/>
              <w:right w:val="single" w:sz="4" w:space="0" w:color="auto"/>
            </w:tcBorders>
            <w:hideMark/>
          </w:tcPr>
          <w:p w14:paraId="3294FCEF"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53,165 (35.3%)</w:t>
            </w:r>
          </w:p>
        </w:tc>
        <w:tc>
          <w:tcPr>
            <w:tcW w:w="2146" w:type="dxa"/>
            <w:tcBorders>
              <w:top w:val="nil"/>
              <w:left w:val="single" w:sz="4" w:space="0" w:color="auto"/>
              <w:bottom w:val="single" w:sz="4" w:space="0" w:color="auto"/>
              <w:right w:val="single" w:sz="4" w:space="0" w:color="auto"/>
            </w:tcBorders>
            <w:hideMark/>
          </w:tcPr>
          <w:p w14:paraId="18B8322C" w14:textId="77777777" w:rsidR="00C067E7" w:rsidRPr="00276B90" w:rsidRDefault="00C067E7" w:rsidP="001772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Pr="00276B90">
              <w:rPr>
                <w:rFonts w:ascii="Arial" w:eastAsia="Times New Roman" w:hAnsi="Arial" w:cs="Arial"/>
                <w:color w:val="000000"/>
                <w:sz w:val="22"/>
                <w:szCs w:val="22"/>
              </w:rPr>
              <w:t>14,684 (38.4%)</w:t>
            </w:r>
          </w:p>
        </w:tc>
      </w:tr>
    </w:tbl>
    <w:p w14:paraId="4F622B87" w14:textId="0E2419CF" w:rsidR="00C067E7" w:rsidRPr="00C067E7" w:rsidRDefault="00C067E7" w:rsidP="00C067E7">
      <w:pPr>
        <w:rPr>
          <w:rFonts w:ascii="Arial" w:hAnsi="Arial" w:cs="Arial"/>
          <w:b/>
          <w:bCs/>
          <w:color w:val="000000" w:themeColor="text1"/>
        </w:rPr>
      </w:pPr>
      <w:r>
        <w:rPr>
          <w:rFonts w:ascii="Arial" w:hAnsi="Arial" w:cs="Arial"/>
          <w:b/>
          <w:bCs/>
        </w:rPr>
        <w:br w:type="page"/>
      </w:r>
    </w:p>
    <w:p w14:paraId="14D852DD" w14:textId="77777777" w:rsidR="00C067E7" w:rsidRDefault="00C067E7" w:rsidP="00BF217F">
      <w:pPr>
        <w:pStyle w:val="Heading1"/>
        <w:spacing w:line="480" w:lineRule="auto"/>
        <w:rPr>
          <w:rFonts w:ascii="Arial" w:eastAsia="Arial" w:hAnsi="Arial" w:cs="Arial"/>
          <w:b/>
          <w:bCs/>
          <w:color w:val="000000" w:themeColor="text1"/>
          <w:sz w:val="24"/>
          <w:szCs w:val="24"/>
        </w:rPr>
        <w:sectPr w:rsidR="00C067E7" w:rsidSect="006540A3">
          <w:pgSz w:w="15840" w:h="12240" w:orient="landscape"/>
          <w:pgMar w:top="1440" w:right="1440" w:bottom="1440" w:left="1440" w:header="720" w:footer="720" w:gutter="0"/>
          <w:lnNumType w:countBy="1" w:restart="continuous"/>
          <w:cols w:space="720"/>
          <w:docGrid w:linePitch="360"/>
        </w:sectPr>
      </w:pPr>
    </w:p>
    <w:p w14:paraId="0A821D9E" w14:textId="68417C4F" w:rsidR="00BF217F" w:rsidRPr="00146A41" w:rsidRDefault="00BF217F" w:rsidP="00BF217F">
      <w:pPr>
        <w:pStyle w:val="Heading1"/>
        <w:spacing w:line="480" w:lineRule="auto"/>
        <w:rPr>
          <w:rFonts w:ascii="Arial" w:eastAsia="Arial" w:hAnsi="Arial" w:cs="Arial"/>
          <w:b/>
          <w:bCs/>
          <w:color w:val="000000" w:themeColor="text1"/>
          <w:sz w:val="24"/>
          <w:szCs w:val="24"/>
        </w:rPr>
      </w:pPr>
      <w:r w:rsidRPr="00146A41">
        <w:rPr>
          <w:rFonts w:ascii="Arial" w:eastAsia="Arial" w:hAnsi="Arial" w:cs="Arial"/>
          <w:b/>
          <w:bCs/>
          <w:color w:val="000000" w:themeColor="text1"/>
          <w:sz w:val="24"/>
          <w:szCs w:val="24"/>
        </w:rPr>
        <w:lastRenderedPageBreak/>
        <w:t>3.2 Other measures</w:t>
      </w:r>
      <w:r w:rsidR="00327130">
        <w:rPr>
          <w:rFonts w:ascii="Arial" w:eastAsia="Arial" w:hAnsi="Arial" w:cs="Arial"/>
          <w:b/>
          <w:bCs/>
          <w:color w:val="000000" w:themeColor="text1"/>
          <w:sz w:val="24"/>
          <w:szCs w:val="24"/>
        </w:rPr>
        <w:t xml:space="preserve"> of access to obstetric care</w:t>
      </w:r>
      <w:r w:rsidRPr="00146A41">
        <w:rPr>
          <w:rFonts w:ascii="Arial" w:eastAsia="Arial" w:hAnsi="Arial" w:cs="Arial"/>
          <w:b/>
          <w:bCs/>
          <w:color w:val="000000" w:themeColor="text1"/>
          <w:sz w:val="24"/>
          <w:szCs w:val="24"/>
        </w:rPr>
        <w:t xml:space="preserve"> </w:t>
      </w:r>
    </w:p>
    <w:p w14:paraId="3CB6E920" w14:textId="334AD5CA" w:rsidR="00BF217F" w:rsidRPr="00146A41" w:rsidRDefault="00BF217F" w:rsidP="00BF217F">
      <w:pPr>
        <w:spacing w:line="480" w:lineRule="auto"/>
        <w:rPr>
          <w:rFonts w:ascii="Arial" w:hAnsi="Arial" w:cs="Arial"/>
        </w:rPr>
      </w:pPr>
      <w:r>
        <w:rPr>
          <w:rFonts w:ascii="Arial" w:hAnsi="Arial" w:cs="Arial"/>
        </w:rPr>
        <w:t xml:space="preserve">Table 2 shows the number of reproductive-aged women who live within the specified distance from obstetric services for each level of care. Of the 104,158 reproductive-aged women who live in </w:t>
      </w:r>
      <w:r w:rsidR="004C5B6F">
        <w:rPr>
          <w:rFonts w:ascii="Arial" w:hAnsi="Arial" w:cs="Arial"/>
        </w:rPr>
        <w:t>maternity care deserts</w:t>
      </w:r>
      <w:r>
        <w:rPr>
          <w:rFonts w:ascii="Arial" w:hAnsi="Arial" w:cs="Arial"/>
        </w:rPr>
        <w:t>, 63% are within 50 miles of CCO services, 97% are within 50 miles of Level 2 care, and 100% are within 50 miles of any obstetric care facility. Of the 150,563 reproductive-aged women who live &gt; 50 miles from CCO services, 98% are within 50 miles of Level 2 care, 100% are within 50 miles of any obstetric care facility, and 75% do not live in a maternity care desert. Of the 1,806,150 reproductive-aged women who do not live in maternity care deserts, 93%</w:t>
      </w:r>
      <w:r w:rsidRPr="00FF71C7">
        <w:rPr>
          <w:rFonts w:ascii="Arial" w:hAnsi="Arial" w:cs="Arial"/>
          <w:color w:val="C00000"/>
        </w:rPr>
        <w:t xml:space="preserve"> </w:t>
      </w:r>
      <w:r>
        <w:rPr>
          <w:rFonts w:ascii="Arial" w:hAnsi="Arial" w:cs="Arial"/>
        </w:rPr>
        <w:t xml:space="preserve">are within 50 miles of CCO services. Similarly, of the 1,759,745 women who are within 50 miles of CCO services, 96% live in a county with an obstetric care facility. </w:t>
      </w:r>
    </w:p>
    <w:p w14:paraId="501A4957" w14:textId="77777777" w:rsidR="00BF217F" w:rsidRPr="00146A41" w:rsidRDefault="00BF217F" w:rsidP="00BF217F">
      <w:pPr>
        <w:spacing w:line="480" w:lineRule="auto"/>
        <w:rPr>
          <w:rFonts w:ascii="Arial" w:hAnsi="Arial" w:cs="Arial"/>
        </w:rPr>
      </w:pPr>
    </w:p>
    <w:p w14:paraId="1B7C6AD8" w14:textId="77777777" w:rsidR="00BF217F" w:rsidRPr="00146A41" w:rsidRDefault="00BF217F" w:rsidP="00BF217F">
      <w:pPr>
        <w:spacing w:line="480" w:lineRule="auto"/>
        <w:rPr>
          <w:rFonts w:ascii="Arial" w:eastAsia="Arial" w:hAnsi="Arial" w:cs="Arial"/>
          <w:b/>
          <w:bCs/>
          <w:color w:val="000000" w:themeColor="text1"/>
        </w:rPr>
      </w:pPr>
      <w:r w:rsidRPr="00146A41">
        <w:rPr>
          <w:rFonts w:ascii="Arial" w:eastAsia="Arial" w:hAnsi="Arial" w:cs="Arial"/>
          <w:b/>
          <w:bCs/>
          <w:color w:val="000000" w:themeColor="text1"/>
        </w:rPr>
        <w:t>3.</w:t>
      </w:r>
      <w:r>
        <w:rPr>
          <w:rFonts w:ascii="Arial" w:eastAsia="Arial" w:hAnsi="Arial" w:cs="Arial"/>
          <w:b/>
          <w:bCs/>
          <w:color w:val="000000" w:themeColor="text1"/>
        </w:rPr>
        <w:t>3</w:t>
      </w:r>
      <w:r w:rsidRPr="00146A41">
        <w:rPr>
          <w:rFonts w:ascii="Arial" w:eastAsia="Arial" w:hAnsi="Arial" w:cs="Arial"/>
          <w:b/>
          <w:bCs/>
          <w:color w:val="000000" w:themeColor="text1"/>
        </w:rPr>
        <w:t xml:space="preserve"> Responsiveness to interventions</w:t>
      </w:r>
    </w:p>
    <w:p w14:paraId="1E607D90" w14:textId="77777777" w:rsidR="00C067E7" w:rsidRDefault="00BF217F" w:rsidP="00BF217F">
      <w:pPr>
        <w:spacing w:line="480" w:lineRule="auto"/>
        <w:rPr>
          <w:rFonts w:ascii="Arial" w:eastAsia="Arial" w:hAnsi="Arial" w:cs="Arial"/>
          <w:color w:val="000000" w:themeColor="text1"/>
        </w:rPr>
        <w:sectPr w:rsidR="00C067E7" w:rsidSect="006540A3">
          <w:pgSz w:w="12240" w:h="15840"/>
          <w:pgMar w:top="1440" w:right="1440" w:bottom="1440" w:left="1440" w:header="720" w:footer="720" w:gutter="0"/>
          <w:lnNumType w:countBy="1" w:restart="continuous"/>
          <w:cols w:space="720"/>
          <w:docGrid w:linePitch="360"/>
        </w:sectPr>
      </w:pPr>
      <w:r w:rsidRPr="37A0274C">
        <w:rPr>
          <w:rFonts w:ascii="Arial" w:eastAsia="Arial" w:hAnsi="Arial" w:cs="Arial"/>
          <w:color w:val="000000" w:themeColor="text1"/>
        </w:rPr>
        <w:t xml:space="preserve">Figure </w:t>
      </w:r>
      <w:r w:rsidRPr="00AB5277">
        <w:rPr>
          <w:rFonts w:ascii="Arial" w:eastAsia="Arial" w:hAnsi="Arial" w:cs="Arial"/>
          <w:color w:val="000000" w:themeColor="text1"/>
        </w:rPr>
        <w:t>2</w:t>
      </w:r>
      <w:r w:rsidRPr="37A0274C">
        <w:rPr>
          <w:rFonts w:ascii="Arial" w:eastAsia="Arial" w:hAnsi="Arial" w:cs="Arial"/>
          <w:color w:val="000000" w:themeColor="text1"/>
        </w:rPr>
        <w:t xml:space="preserve"> shows the results of our optimization </w:t>
      </w:r>
      <w:r>
        <w:rPr>
          <w:rFonts w:ascii="Arial" w:eastAsia="Arial" w:hAnsi="Arial" w:cs="Arial"/>
          <w:color w:val="000000" w:themeColor="text1"/>
        </w:rPr>
        <w:t>analysis. To</w:t>
      </w:r>
      <w:r w:rsidRPr="37A0274C">
        <w:rPr>
          <w:rFonts w:ascii="Arial" w:eastAsia="Arial" w:hAnsi="Arial" w:cs="Arial"/>
          <w:color w:val="000000" w:themeColor="text1"/>
        </w:rPr>
        <w:t xml:space="preserve"> </w:t>
      </w:r>
      <w:r>
        <w:rPr>
          <w:rFonts w:ascii="Arial" w:eastAsia="Arial" w:hAnsi="Arial" w:cs="Arial"/>
          <w:color w:val="000000" w:themeColor="text1"/>
        </w:rPr>
        <w:t xml:space="preserve">hypothetically </w:t>
      </w:r>
      <w:r w:rsidRPr="37A0274C">
        <w:rPr>
          <w:rFonts w:ascii="Arial" w:eastAsia="Arial" w:hAnsi="Arial" w:cs="Arial"/>
          <w:color w:val="000000" w:themeColor="text1"/>
        </w:rPr>
        <w:t>reduce the number of</w:t>
      </w:r>
      <w:r>
        <w:rPr>
          <w:rFonts w:ascii="Arial" w:eastAsia="Arial" w:hAnsi="Arial" w:cs="Arial"/>
          <w:color w:val="000000" w:themeColor="text1"/>
        </w:rPr>
        <w:t xml:space="preserve"> reproductive-aged </w:t>
      </w:r>
      <w:r w:rsidRPr="37A0274C">
        <w:rPr>
          <w:rFonts w:ascii="Arial" w:eastAsia="Arial" w:hAnsi="Arial" w:cs="Arial"/>
          <w:color w:val="000000" w:themeColor="text1"/>
        </w:rPr>
        <w:t xml:space="preserve">women living in </w:t>
      </w:r>
      <w:r>
        <w:rPr>
          <w:rFonts w:ascii="Arial" w:eastAsia="Arial" w:hAnsi="Arial" w:cs="Arial"/>
          <w:color w:val="000000" w:themeColor="text1"/>
        </w:rPr>
        <w:t>maternity care deserts</w:t>
      </w:r>
      <w:r w:rsidRPr="37A0274C">
        <w:rPr>
          <w:rFonts w:ascii="Arial" w:eastAsia="Arial" w:hAnsi="Arial" w:cs="Arial"/>
          <w:color w:val="000000" w:themeColor="text1"/>
        </w:rPr>
        <w:t xml:space="preserve"> by</w:t>
      </w:r>
      <w:r>
        <w:rPr>
          <w:rFonts w:ascii="Arial" w:eastAsia="Arial" w:hAnsi="Arial" w:cs="Arial"/>
          <w:color w:val="000000" w:themeColor="text1"/>
        </w:rPr>
        <w:t xml:space="preserve"> at least</w:t>
      </w:r>
      <w:r w:rsidRPr="37A0274C">
        <w:rPr>
          <w:rFonts w:ascii="Arial" w:eastAsia="Arial" w:hAnsi="Arial" w:cs="Arial"/>
          <w:color w:val="000000" w:themeColor="text1"/>
        </w:rPr>
        <w:t xml:space="preserve"> 50%</w:t>
      </w:r>
      <w:r>
        <w:rPr>
          <w:rFonts w:ascii="Arial" w:eastAsia="Arial" w:hAnsi="Arial" w:cs="Arial"/>
          <w:color w:val="000000" w:themeColor="text1"/>
        </w:rPr>
        <w:t xml:space="preserve">, 16 new obstetric hospitals would be required </w:t>
      </w:r>
      <w:r w:rsidRPr="37A0274C">
        <w:rPr>
          <w:rFonts w:ascii="Arial" w:eastAsia="Arial" w:hAnsi="Arial" w:cs="Arial"/>
          <w:color w:val="000000" w:themeColor="text1"/>
        </w:rPr>
        <w:t xml:space="preserve">in counties that </w:t>
      </w:r>
      <w:r>
        <w:rPr>
          <w:rFonts w:ascii="Arial" w:eastAsia="Arial" w:hAnsi="Arial" w:cs="Arial"/>
          <w:color w:val="000000" w:themeColor="text1"/>
        </w:rPr>
        <w:t xml:space="preserve">are currently maternity care deserts. This would be an increase of 19% over the 83 current number of facilities offering obstetric services and would reduce the number of reproductive-aged women living in maternity care deserts </w:t>
      </w:r>
      <w:r w:rsidRPr="37A0274C">
        <w:rPr>
          <w:rFonts w:ascii="Arial" w:eastAsia="Arial" w:hAnsi="Arial" w:cs="Arial"/>
          <w:color w:val="000000" w:themeColor="text1"/>
        </w:rPr>
        <w:t xml:space="preserve">from </w:t>
      </w:r>
      <w:r w:rsidRPr="37A0274C">
        <w:rPr>
          <w:rFonts w:ascii="Arial" w:eastAsia="Arial" w:hAnsi="Arial" w:cs="Arial"/>
        </w:rPr>
        <w:t>104,158 to 51,477</w:t>
      </w:r>
      <w:r>
        <w:rPr>
          <w:rFonts w:ascii="Arial" w:eastAsia="Arial" w:hAnsi="Arial" w:cs="Arial"/>
        </w:rPr>
        <w:t xml:space="preserve">. </w:t>
      </w:r>
      <w:r w:rsidRPr="37A0274C">
        <w:rPr>
          <w:rFonts w:ascii="Arial" w:eastAsia="Arial" w:hAnsi="Arial" w:cs="Arial"/>
          <w:color w:val="000000" w:themeColor="text1"/>
        </w:rPr>
        <w:t xml:space="preserve">To eliminate </w:t>
      </w:r>
      <w:r>
        <w:rPr>
          <w:rFonts w:ascii="Arial" w:eastAsia="Arial" w:hAnsi="Arial" w:cs="Arial"/>
          <w:color w:val="000000" w:themeColor="text1"/>
        </w:rPr>
        <w:t>maternity care deserts</w:t>
      </w:r>
      <w:r w:rsidRPr="37A0274C">
        <w:rPr>
          <w:rFonts w:ascii="Arial" w:eastAsia="Arial" w:hAnsi="Arial" w:cs="Arial"/>
          <w:color w:val="000000" w:themeColor="text1"/>
        </w:rPr>
        <w:t xml:space="preserve"> in Georgia, 56</w:t>
      </w:r>
      <w:r>
        <w:rPr>
          <w:rFonts w:ascii="Arial" w:eastAsia="Arial" w:hAnsi="Arial" w:cs="Arial"/>
          <w:color w:val="000000" w:themeColor="text1"/>
        </w:rPr>
        <w:t xml:space="preserve"> new</w:t>
      </w:r>
      <w:r w:rsidRPr="37A0274C">
        <w:rPr>
          <w:rFonts w:ascii="Arial" w:eastAsia="Arial" w:hAnsi="Arial" w:cs="Arial"/>
          <w:color w:val="000000" w:themeColor="text1"/>
        </w:rPr>
        <w:t xml:space="preserve"> </w:t>
      </w:r>
      <w:r>
        <w:rPr>
          <w:rFonts w:ascii="Arial" w:eastAsia="Arial" w:hAnsi="Arial" w:cs="Arial"/>
          <w:color w:val="000000" w:themeColor="text1"/>
        </w:rPr>
        <w:t>obstetric hospitals would be required</w:t>
      </w:r>
      <w:r w:rsidRPr="37A0274C">
        <w:rPr>
          <w:rFonts w:ascii="Arial" w:eastAsia="Arial" w:hAnsi="Arial" w:cs="Arial"/>
          <w:color w:val="000000" w:themeColor="text1"/>
        </w:rPr>
        <w:t xml:space="preserve"> (</w:t>
      </w:r>
      <w:r>
        <w:rPr>
          <w:rFonts w:ascii="Arial" w:eastAsia="Arial" w:hAnsi="Arial" w:cs="Arial"/>
          <w:color w:val="000000" w:themeColor="text1"/>
        </w:rPr>
        <w:t xml:space="preserve">a 67% increase in obstetric facilities; </w:t>
      </w:r>
      <w:r w:rsidRPr="37A0274C">
        <w:rPr>
          <w:rFonts w:ascii="Arial" w:eastAsia="Arial" w:hAnsi="Arial" w:cs="Arial"/>
          <w:color w:val="000000" w:themeColor="text1"/>
        </w:rPr>
        <w:t>one</w:t>
      </w:r>
      <w:r>
        <w:rPr>
          <w:rFonts w:ascii="Arial" w:eastAsia="Arial" w:hAnsi="Arial" w:cs="Arial"/>
          <w:color w:val="000000" w:themeColor="text1"/>
        </w:rPr>
        <w:t xml:space="preserve"> facility</w:t>
      </w:r>
      <w:r w:rsidRPr="37A0274C">
        <w:rPr>
          <w:rFonts w:ascii="Arial" w:eastAsia="Arial" w:hAnsi="Arial" w:cs="Arial"/>
          <w:color w:val="000000" w:themeColor="text1"/>
        </w:rPr>
        <w:t xml:space="preserve"> for each county that </w:t>
      </w:r>
      <w:r>
        <w:rPr>
          <w:rFonts w:ascii="Arial" w:eastAsia="Arial" w:hAnsi="Arial" w:cs="Arial"/>
          <w:color w:val="000000" w:themeColor="text1"/>
        </w:rPr>
        <w:t>is currently</w:t>
      </w:r>
      <w:r w:rsidRPr="37A0274C">
        <w:rPr>
          <w:rFonts w:ascii="Arial" w:eastAsia="Arial" w:hAnsi="Arial" w:cs="Arial"/>
          <w:color w:val="000000" w:themeColor="text1"/>
        </w:rPr>
        <w:t xml:space="preserve"> a maternity care desert).</w:t>
      </w:r>
    </w:p>
    <w:p w14:paraId="79C73D69" w14:textId="58F88038" w:rsidR="00C067E7" w:rsidRPr="0020682C" w:rsidRDefault="00C067E7" w:rsidP="00C067E7">
      <w:pPr>
        <w:spacing w:line="360" w:lineRule="auto"/>
        <w:rPr>
          <w:rFonts w:ascii="Arial" w:hAnsi="Arial" w:cs="Arial"/>
          <w:color w:val="000000" w:themeColor="text1"/>
        </w:rPr>
      </w:pPr>
      <w:r w:rsidRPr="00146A41">
        <w:rPr>
          <w:rFonts w:ascii="Arial" w:hAnsi="Arial" w:cs="Arial"/>
          <w:b/>
          <w:bCs/>
          <w:color w:val="000000" w:themeColor="text1"/>
        </w:rPr>
        <w:lastRenderedPageBreak/>
        <w:t xml:space="preserve">Table </w:t>
      </w:r>
      <w:r>
        <w:rPr>
          <w:rFonts w:ascii="Arial" w:hAnsi="Arial" w:cs="Arial"/>
          <w:b/>
          <w:bCs/>
          <w:color w:val="000000" w:themeColor="text1"/>
        </w:rPr>
        <w:t>2</w:t>
      </w:r>
      <w:r w:rsidRPr="00146A41">
        <w:rPr>
          <w:rFonts w:ascii="Arial" w:hAnsi="Arial" w:cs="Arial"/>
          <w:b/>
          <w:bCs/>
          <w:color w:val="000000" w:themeColor="text1"/>
        </w:rPr>
        <w:t>.</w:t>
      </w:r>
      <w:r w:rsidRPr="00146A41">
        <w:rPr>
          <w:rFonts w:ascii="Arial" w:hAnsi="Arial" w:cs="Arial"/>
          <w:color w:val="000000" w:themeColor="text1"/>
        </w:rPr>
        <w:t xml:space="preserve"> The number and proportion of the</w:t>
      </w:r>
      <w:r>
        <w:rPr>
          <w:rFonts w:ascii="Arial" w:hAnsi="Arial" w:cs="Arial"/>
          <w:color w:val="000000" w:themeColor="text1"/>
        </w:rPr>
        <w:t xml:space="preserve"> reproductive-aged women</w:t>
      </w:r>
      <w:r w:rsidRPr="00146A41">
        <w:rPr>
          <w:rFonts w:ascii="Arial" w:hAnsi="Arial" w:cs="Arial"/>
          <w:color w:val="000000" w:themeColor="text1"/>
        </w:rPr>
        <w:t xml:space="preserve"> </w:t>
      </w:r>
      <w:r>
        <w:rPr>
          <w:rFonts w:ascii="Arial" w:hAnsi="Arial" w:cs="Arial"/>
          <w:color w:val="000000" w:themeColor="text1"/>
        </w:rPr>
        <w:t xml:space="preserve">by obstetric access </w:t>
      </w:r>
      <w:r w:rsidRPr="00146A41">
        <w:rPr>
          <w:rFonts w:ascii="Arial" w:hAnsi="Arial" w:cs="Arial"/>
          <w:color w:val="000000" w:themeColor="text1"/>
        </w:rPr>
        <w:t>who live within the specified distance threshold of each level of obstetric care.</w:t>
      </w:r>
    </w:p>
    <w:tbl>
      <w:tblPr>
        <w:tblStyle w:val="TableGrid"/>
        <w:tblW w:w="1278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70"/>
        <w:gridCol w:w="1335"/>
        <w:gridCol w:w="2036"/>
        <w:gridCol w:w="2037"/>
        <w:gridCol w:w="2037"/>
        <w:gridCol w:w="2037"/>
        <w:gridCol w:w="2037"/>
      </w:tblGrid>
      <w:tr w:rsidR="00C067E7" w:rsidRPr="00146A41" w14:paraId="6F328CF0" w14:textId="77777777" w:rsidTr="001772F4">
        <w:trPr>
          <w:trHeight w:val="294"/>
        </w:trPr>
        <w:tc>
          <w:tcPr>
            <w:tcW w:w="12789" w:type="dxa"/>
            <w:gridSpan w:val="7"/>
            <w:tcBorders>
              <w:top w:val="single" w:sz="4" w:space="0" w:color="auto"/>
              <w:left w:val="single" w:sz="4" w:space="0" w:color="auto"/>
              <w:right w:val="single" w:sz="4" w:space="0" w:color="auto"/>
            </w:tcBorders>
          </w:tcPr>
          <w:p w14:paraId="6B8BD9E1" w14:textId="77777777" w:rsidR="00C067E7" w:rsidRPr="00146A41" w:rsidRDefault="00C067E7" w:rsidP="001772F4">
            <w:pPr>
              <w:spacing w:line="360" w:lineRule="auto"/>
              <w:jc w:val="center"/>
              <w:rPr>
                <w:rFonts w:ascii="Arial" w:hAnsi="Arial" w:cs="Arial"/>
                <w:b/>
                <w:bCs/>
                <w:color w:val="000000" w:themeColor="text1"/>
              </w:rPr>
            </w:pPr>
            <w:r w:rsidRPr="00146A41">
              <w:rPr>
                <w:rFonts w:ascii="Arial" w:hAnsi="Arial" w:cs="Arial"/>
                <w:b/>
                <w:bCs/>
                <w:color w:val="000000" w:themeColor="text1"/>
              </w:rPr>
              <w:t>Reproductive</w:t>
            </w:r>
            <w:r>
              <w:rPr>
                <w:rFonts w:ascii="Arial" w:hAnsi="Arial" w:cs="Arial"/>
                <w:b/>
                <w:bCs/>
                <w:color w:val="000000" w:themeColor="text1"/>
              </w:rPr>
              <w:t>-A</w:t>
            </w:r>
            <w:r w:rsidRPr="00146A41">
              <w:rPr>
                <w:rFonts w:ascii="Arial" w:hAnsi="Arial" w:cs="Arial"/>
                <w:b/>
                <w:bCs/>
                <w:color w:val="000000" w:themeColor="text1"/>
              </w:rPr>
              <w:t>ge</w:t>
            </w:r>
            <w:r>
              <w:rPr>
                <w:rFonts w:ascii="Arial" w:hAnsi="Arial" w:cs="Arial"/>
                <w:b/>
                <w:bCs/>
                <w:color w:val="000000" w:themeColor="text1"/>
              </w:rPr>
              <w:t xml:space="preserve">d Women </w:t>
            </w:r>
            <w:r w:rsidRPr="00146A41">
              <w:rPr>
                <w:rFonts w:ascii="Arial" w:hAnsi="Arial" w:cs="Arial"/>
                <w:b/>
                <w:bCs/>
                <w:color w:val="000000" w:themeColor="text1"/>
              </w:rPr>
              <w:t>Who Live Within Distance of Obstetric Care,</w:t>
            </w:r>
            <w:r>
              <w:rPr>
                <w:rFonts w:ascii="Arial" w:hAnsi="Arial" w:cs="Arial"/>
                <w:b/>
                <w:bCs/>
                <w:color w:val="000000" w:themeColor="text1"/>
              </w:rPr>
              <w:t xml:space="preserve"> N</w:t>
            </w:r>
            <w:r w:rsidRPr="00146A41">
              <w:rPr>
                <w:rFonts w:ascii="Arial" w:hAnsi="Arial" w:cs="Arial"/>
                <w:b/>
                <w:bCs/>
                <w:color w:val="000000" w:themeColor="text1"/>
              </w:rPr>
              <w:t xml:space="preserve"> (%)</w:t>
            </w:r>
          </w:p>
        </w:tc>
      </w:tr>
      <w:tr w:rsidR="00C067E7" w:rsidRPr="00146A41" w14:paraId="11B3C163" w14:textId="77777777" w:rsidTr="001772F4">
        <w:trPr>
          <w:trHeight w:val="960"/>
        </w:trPr>
        <w:tc>
          <w:tcPr>
            <w:tcW w:w="2605" w:type="dxa"/>
            <w:gridSpan w:val="2"/>
            <w:tcBorders>
              <w:left w:val="single" w:sz="4" w:space="0" w:color="auto"/>
              <w:right w:val="single" w:sz="4" w:space="0" w:color="auto"/>
            </w:tcBorders>
          </w:tcPr>
          <w:p w14:paraId="0155CB4D" w14:textId="77777777" w:rsidR="00C067E7" w:rsidRPr="00355371" w:rsidRDefault="00C067E7" w:rsidP="001772F4">
            <w:pPr>
              <w:spacing w:line="360" w:lineRule="auto"/>
              <w:jc w:val="center"/>
              <w:rPr>
                <w:rFonts w:ascii="Arial" w:hAnsi="Arial" w:cs="Arial"/>
                <w:b/>
                <w:bCs/>
                <w:color w:val="000000" w:themeColor="text1"/>
              </w:rPr>
            </w:pPr>
            <w:r w:rsidRPr="00355371">
              <w:rPr>
                <w:rFonts w:ascii="Arial" w:hAnsi="Arial" w:cs="Arial"/>
                <w:b/>
                <w:bCs/>
                <w:color w:val="000000" w:themeColor="text1"/>
              </w:rPr>
              <w:t>Distance from Obstetric Care</w:t>
            </w:r>
          </w:p>
        </w:tc>
        <w:tc>
          <w:tcPr>
            <w:tcW w:w="2036" w:type="dxa"/>
            <w:vMerge w:val="restart"/>
            <w:tcBorders>
              <w:top w:val="single" w:sz="4" w:space="0" w:color="auto"/>
              <w:left w:val="single" w:sz="4" w:space="0" w:color="auto"/>
              <w:bottom w:val="single" w:sz="4" w:space="0" w:color="auto"/>
              <w:right w:val="single" w:sz="4" w:space="0" w:color="auto"/>
            </w:tcBorders>
          </w:tcPr>
          <w:p w14:paraId="5365030B" w14:textId="77777777" w:rsidR="00C067E7" w:rsidRDefault="00C067E7" w:rsidP="001772F4">
            <w:pPr>
              <w:spacing w:line="360" w:lineRule="auto"/>
              <w:jc w:val="center"/>
              <w:rPr>
                <w:rFonts w:ascii="Arial" w:hAnsi="Arial" w:cs="Arial"/>
                <w:color w:val="000000" w:themeColor="text1"/>
              </w:rPr>
            </w:pPr>
            <w:r>
              <w:rPr>
                <w:rFonts w:ascii="Arial" w:hAnsi="Arial" w:cs="Arial"/>
                <w:color w:val="000000" w:themeColor="text1"/>
              </w:rPr>
              <w:t xml:space="preserve">Georgia </w:t>
            </w:r>
            <w:r w:rsidRPr="00146A41">
              <w:rPr>
                <w:rFonts w:ascii="Arial" w:hAnsi="Arial" w:cs="Arial"/>
                <w:color w:val="000000" w:themeColor="text1"/>
              </w:rPr>
              <w:t>Overall</w:t>
            </w:r>
          </w:p>
          <w:p w14:paraId="65328E11" w14:textId="77777777" w:rsidR="00C067E7" w:rsidRDefault="00C067E7" w:rsidP="001772F4">
            <w:pPr>
              <w:spacing w:line="360" w:lineRule="auto"/>
              <w:jc w:val="center"/>
              <w:rPr>
                <w:rFonts w:ascii="Arial" w:hAnsi="Arial" w:cs="Arial"/>
                <w:color w:val="000000" w:themeColor="text1"/>
              </w:rPr>
            </w:pPr>
          </w:p>
          <w:p w14:paraId="5F811C02" w14:textId="77777777" w:rsidR="00C067E7" w:rsidRDefault="00C067E7" w:rsidP="001772F4">
            <w:pPr>
              <w:spacing w:line="360" w:lineRule="auto"/>
              <w:rPr>
                <w:rFonts w:ascii="Arial" w:hAnsi="Arial" w:cs="Arial"/>
                <w:b/>
                <w:bCs/>
                <w:color w:val="000000" w:themeColor="text1"/>
              </w:rPr>
            </w:pPr>
          </w:p>
          <w:p w14:paraId="771C5FE6" w14:textId="77777777" w:rsidR="00C067E7" w:rsidRDefault="00C067E7" w:rsidP="001772F4">
            <w:pPr>
              <w:spacing w:line="360" w:lineRule="auto"/>
              <w:jc w:val="center"/>
              <w:rPr>
                <w:rFonts w:ascii="Arial" w:hAnsi="Arial" w:cs="Arial"/>
                <w:b/>
                <w:bCs/>
                <w:color w:val="000000" w:themeColor="text1"/>
                <w:sz w:val="22"/>
                <w:szCs w:val="22"/>
              </w:rPr>
            </w:pPr>
            <w:r w:rsidRPr="51C31450">
              <w:rPr>
                <w:rFonts w:ascii="Arial" w:hAnsi="Arial" w:cs="Arial"/>
                <w:b/>
                <w:bCs/>
                <w:color w:val="000000" w:themeColor="text1"/>
                <w:sz w:val="22"/>
                <w:szCs w:val="22"/>
              </w:rPr>
              <w:t xml:space="preserve">N = 1,910,308 </w:t>
            </w:r>
          </w:p>
          <w:p w14:paraId="1697FF55" w14:textId="77777777" w:rsidR="00C067E7" w:rsidRPr="009C411B" w:rsidRDefault="00C067E7" w:rsidP="001772F4">
            <w:pPr>
              <w:spacing w:line="360" w:lineRule="auto"/>
              <w:jc w:val="center"/>
              <w:rPr>
                <w:rFonts w:ascii="Arial" w:hAnsi="Arial" w:cs="Arial"/>
                <w:color w:val="000000" w:themeColor="text1"/>
              </w:rPr>
            </w:pPr>
            <w:r w:rsidRPr="51C31450">
              <w:rPr>
                <w:rFonts w:ascii="Arial" w:hAnsi="Arial" w:cs="Arial"/>
                <w:b/>
                <w:bCs/>
                <w:color w:val="000000" w:themeColor="text1"/>
                <w:sz w:val="22"/>
                <w:szCs w:val="22"/>
              </w:rPr>
              <w:t>(100%)</w:t>
            </w:r>
          </w:p>
        </w:tc>
        <w:tc>
          <w:tcPr>
            <w:tcW w:w="2037" w:type="dxa"/>
            <w:vMerge w:val="restart"/>
            <w:tcBorders>
              <w:top w:val="single" w:sz="4" w:space="0" w:color="auto"/>
              <w:left w:val="single" w:sz="4" w:space="0" w:color="auto"/>
              <w:bottom w:val="single" w:sz="4" w:space="0" w:color="auto"/>
              <w:right w:val="single" w:sz="4" w:space="0" w:color="auto"/>
            </w:tcBorders>
          </w:tcPr>
          <w:p w14:paraId="602B0E42" w14:textId="77777777" w:rsidR="00C067E7" w:rsidRPr="00146A41" w:rsidRDefault="00C067E7" w:rsidP="001772F4">
            <w:pPr>
              <w:spacing w:line="360" w:lineRule="auto"/>
              <w:jc w:val="center"/>
              <w:rPr>
                <w:rFonts w:ascii="Arial" w:eastAsia="Arial" w:hAnsi="Arial" w:cs="Arial"/>
                <w:color w:val="000000" w:themeColor="text1"/>
              </w:rPr>
            </w:pPr>
            <w:r w:rsidRPr="51C31450">
              <w:rPr>
                <w:rFonts w:ascii="Arial" w:eastAsia="Arial" w:hAnsi="Arial" w:cs="Arial"/>
                <w:color w:val="000000" w:themeColor="text1"/>
              </w:rPr>
              <w:t>Maternity Care Desert</w:t>
            </w:r>
            <w:r>
              <w:rPr>
                <w:rFonts w:ascii="Arial" w:eastAsia="Arial" w:hAnsi="Arial" w:cs="Arial"/>
                <w:color w:val="000000" w:themeColor="text1"/>
              </w:rPr>
              <w:t>s</w:t>
            </w:r>
          </w:p>
          <w:p w14:paraId="6ECEE486" w14:textId="77777777" w:rsidR="00C067E7" w:rsidRDefault="00C067E7" w:rsidP="001772F4">
            <w:pPr>
              <w:spacing w:line="360" w:lineRule="auto"/>
              <w:rPr>
                <w:rFonts w:ascii="Arial" w:eastAsia="Arial" w:hAnsi="Arial" w:cs="Arial"/>
                <w:b/>
                <w:bCs/>
                <w:color w:val="000000" w:themeColor="text1"/>
              </w:rPr>
            </w:pPr>
          </w:p>
          <w:p w14:paraId="1221CDC3" w14:textId="77777777" w:rsidR="00C067E7" w:rsidRPr="00DC2158" w:rsidRDefault="00C067E7" w:rsidP="001772F4">
            <w:pPr>
              <w:spacing w:line="360" w:lineRule="auto"/>
              <w:jc w:val="center"/>
              <w:rPr>
                <w:rFonts w:ascii="Arial" w:eastAsia="Arial" w:hAnsi="Arial" w:cs="Arial"/>
                <w:b/>
                <w:bCs/>
                <w:sz w:val="22"/>
                <w:szCs w:val="22"/>
              </w:rPr>
            </w:pPr>
            <w:r w:rsidRPr="51C31450">
              <w:rPr>
                <w:rFonts w:ascii="Arial" w:eastAsia="Arial" w:hAnsi="Arial" w:cs="Arial"/>
                <w:b/>
                <w:bCs/>
                <w:color w:val="000000" w:themeColor="text1"/>
                <w:sz w:val="22"/>
                <w:szCs w:val="22"/>
              </w:rPr>
              <w:t xml:space="preserve">N = </w:t>
            </w:r>
            <w:r w:rsidRPr="51C31450">
              <w:rPr>
                <w:rFonts w:ascii="Arial" w:eastAsia="Arial" w:hAnsi="Arial" w:cs="Arial"/>
                <w:b/>
                <w:bCs/>
                <w:sz w:val="22"/>
                <w:szCs w:val="22"/>
              </w:rPr>
              <w:t>104,158 (</w:t>
            </w:r>
            <w:r>
              <w:rPr>
                <w:rFonts w:ascii="Arial" w:eastAsia="Arial" w:hAnsi="Arial" w:cs="Arial"/>
                <w:b/>
                <w:bCs/>
                <w:sz w:val="22"/>
                <w:szCs w:val="22"/>
              </w:rPr>
              <w:t>5.5</w:t>
            </w:r>
            <w:r w:rsidRPr="51C31450">
              <w:rPr>
                <w:rFonts w:ascii="Arial" w:eastAsia="Arial" w:hAnsi="Arial" w:cs="Arial"/>
                <w:b/>
                <w:bCs/>
                <w:sz w:val="22"/>
                <w:szCs w:val="22"/>
              </w:rPr>
              <w:t>%)</w:t>
            </w:r>
          </w:p>
        </w:tc>
        <w:tc>
          <w:tcPr>
            <w:tcW w:w="2037" w:type="dxa"/>
            <w:vMerge w:val="restart"/>
            <w:tcBorders>
              <w:top w:val="single" w:sz="4" w:space="0" w:color="auto"/>
              <w:left w:val="single" w:sz="4" w:space="0" w:color="auto"/>
              <w:bottom w:val="single" w:sz="4" w:space="0" w:color="auto"/>
              <w:right w:val="single" w:sz="4" w:space="0" w:color="auto"/>
            </w:tcBorders>
          </w:tcPr>
          <w:p w14:paraId="35DF66AA" w14:textId="77777777" w:rsidR="00C067E7" w:rsidRDefault="00C067E7" w:rsidP="001772F4">
            <w:pPr>
              <w:spacing w:line="360" w:lineRule="auto"/>
              <w:jc w:val="center"/>
              <w:rPr>
                <w:rFonts w:ascii="Arial" w:hAnsi="Arial" w:cs="Arial"/>
                <w:color w:val="000000" w:themeColor="text1"/>
              </w:rPr>
            </w:pPr>
            <w:r>
              <w:rPr>
                <w:rFonts w:ascii="Arial" w:hAnsi="Arial" w:cs="Arial"/>
                <w:color w:val="000000" w:themeColor="text1"/>
              </w:rPr>
              <w:t xml:space="preserve">Not in </w:t>
            </w:r>
            <w:r w:rsidRPr="00146A41">
              <w:rPr>
                <w:rFonts w:ascii="Arial" w:hAnsi="Arial" w:cs="Arial"/>
                <w:color w:val="000000" w:themeColor="text1"/>
              </w:rPr>
              <w:t>Maternity Care Desert</w:t>
            </w:r>
            <w:r>
              <w:rPr>
                <w:rFonts w:ascii="Arial" w:hAnsi="Arial" w:cs="Arial"/>
                <w:color w:val="000000" w:themeColor="text1"/>
              </w:rPr>
              <w:t>s</w:t>
            </w:r>
          </w:p>
          <w:p w14:paraId="567263C5" w14:textId="77777777" w:rsidR="00C067E7" w:rsidRDefault="00C067E7" w:rsidP="001772F4">
            <w:pPr>
              <w:spacing w:line="360" w:lineRule="auto"/>
              <w:jc w:val="center"/>
              <w:rPr>
                <w:rFonts w:ascii="Arial" w:hAnsi="Arial" w:cs="Arial"/>
                <w:b/>
                <w:bCs/>
                <w:color w:val="000000" w:themeColor="text1"/>
              </w:rPr>
            </w:pPr>
          </w:p>
          <w:p w14:paraId="7D6A5880" w14:textId="77777777" w:rsidR="00C067E7" w:rsidRDefault="00C067E7" w:rsidP="001772F4">
            <w:pPr>
              <w:spacing w:line="360" w:lineRule="auto"/>
              <w:jc w:val="center"/>
              <w:rPr>
                <w:rFonts w:ascii="Arial" w:hAnsi="Arial" w:cs="Arial"/>
                <w:b/>
                <w:bCs/>
                <w:color w:val="000000" w:themeColor="text1"/>
              </w:rPr>
            </w:pPr>
            <w:r w:rsidRPr="51C31450">
              <w:rPr>
                <w:rFonts w:ascii="Arial" w:hAnsi="Arial" w:cs="Arial"/>
                <w:b/>
                <w:bCs/>
                <w:color w:val="000000" w:themeColor="text1"/>
              </w:rPr>
              <w:t xml:space="preserve">N = 1,806,150 </w:t>
            </w:r>
          </w:p>
          <w:p w14:paraId="73D221D4" w14:textId="77777777" w:rsidR="00C067E7" w:rsidRPr="00146A41" w:rsidRDefault="00C067E7" w:rsidP="001772F4">
            <w:pPr>
              <w:spacing w:line="360" w:lineRule="auto"/>
              <w:jc w:val="center"/>
              <w:rPr>
                <w:rFonts w:ascii="Arial" w:hAnsi="Arial" w:cs="Arial"/>
                <w:color w:val="000000" w:themeColor="text1"/>
              </w:rPr>
            </w:pPr>
            <w:r w:rsidRPr="51C31450">
              <w:rPr>
                <w:rFonts w:ascii="Arial" w:hAnsi="Arial" w:cs="Arial"/>
                <w:b/>
                <w:bCs/>
                <w:color w:val="000000" w:themeColor="text1"/>
              </w:rPr>
              <w:t>(9</w:t>
            </w:r>
            <w:r>
              <w:rPr>
                <w:rFonts w:ascii="Arial" w:hAnsi="Arial" w:cs="Arial"/>
                <w:b/>
                <w:bCs/>
                <w:color w:val="000000" w:themeColor="text1"/>
              </w:rPr>
              <w:t>4.5</w:t>
            </w:r>
            <w:r w:rsidRPr="51C31450">
              <w:rPr>
                <w:rFonts w:ascii="Arial" w:hAnsi="Arial" w:cs="Arial"/>
                <w:b/>
                <w:bCs/>
                <w:color w:val="000000" w:themeColor="text1"/>
              </w:rPr>
              <w:t>%)</w:t>
            </w:r>
          </w:p>
        </w:tc>
        <w:tc>
          <w:tcPr>
            <w:tcW w:w="2037" w:type="dxa"/>
            <w:vMerge w:val="restart"/>
            <w:tcBorders>
              <w:top w:val="single" w:sz="4" w:space="0" w:color="auto"/>
              <w:left w:val="single" w:sz="4" w:space="0" w:color="auto"/>
              <w:bottom w:val="single" w:sz="4" w:space="0" w:color="auto"/>
              <w:right w:val="single" w:sz="4" w:space="0" w:color="auto"/>
            </w:tcBorders>
          </w:tcPr>
          <w:p w14:paraId="5F68C19E" w14:textId="77777777" w:rsidR="00C067E7" w:rsidRPr="00BC3BAA" w:rsidRDefault="00C067E7" w:rsidP="001772F4">
            <w:pPr>
              <w:spacing w:line="360" w:lineRule="auto"/>
              <w:jc w:val="center"/>
              <w:rPr>
                <w:rFonts w:ascii="Arial" w:hAnsi="Arial" w:cs="Arial"/>
                <w:b/>
                <w:bCs/>
                <w:color w:val="000000" w:themeColor="text1"/>
              </w:rPr>
            </w:pPr>
            <w:r w:rsidRPr="51C31450">
              <w:rPr>
                <w:rFonts w:ascii="Arial" w:hAnsi="Arial" w:cs="Arial"/>
                <w:color w:val="000000" w:themeColor="text1"/>
              </w:rPr>
              <w:t>&gt;</w:t>
            </w:r>
            <w:r>
              <w:rPr>
                <w:rFonts w:ascii="Arial" w:hAnsi="Arial" w:cs="Arial"/>
                <w:color w:val="000000" w:themeColor="text1"/>
              </w:rPr>
              <w:t xml:space="preserve"> </w:t>
            </w:r>
            <w:r w:rsidRPr="51C31450">
              <w:rPr>
                <w:rFonts w:ascii="Arial" w:hAnsi="Arial" w:cs="Arial"/>
                <w:color w:val="000000" w:themeColor="text1"/>
              </w:rPr>
              <w:t>50 miles from CCO services</w:t>
            </w:r>
          </w:p>
          <w:p w14:paraId="50D8B120" w14:textId="77777777" w:rsidR="00C067E7" w:rsidRPr="00BC3BAA" w:rsidRDefault="00C067E7" w:rsidP="001772F4">
            <w:pPr>
              <w:spacing w:line="360" w:lineRule="auto"/>
              <w:jc w:val="center"/>
              <w:rPr>
                <w:rFonts w:ascii="Arial" w:hAnsi="Arial" w:cs="Arial"/>
                <w:b/>
                <w:bCs/>
                <w:color w:val="000000" w:themeColor="text1"/>
              </w:rPr>
            </w:pPr>
          </w:p>
          <w:p w14:paraId="240FF397" w14:textId="77777777" w:rsidR="00C067E7" w:rsidRPr="00DC2158" w:rsidRDefault="00C067E7" w:rsidP="001772F4">
            <w:pPr>
              <w:spacing w:line="360" w:lineRule="auto"/>
              <w:jc w:val="center"/>
              <w:rPr>
                <w:rFonts w:ascii="Arial" w:hAnsi="Arial" w:cs="Arial"/>
                <w:b/>
                <w:bCs/>
                <w:color w:val="000000" w:themeColor="text1"/>
              </w:rPr>
            </w:pPr>
            <w:r w:rsidRPr="51C31450">
              <w:rPr>
                <w:rFonts w:ascii="Arial" w:hAnsi="Arial" w:cs="Arial"/>
                <w:b/>
                <w:bCs/>
                <w:color w:val="000000" w:themeColor="text1"/>
              </w:rPr>
              <w:t>N = 150,563 (</w:t>
            </w:r>
            <w:r>
              <w:rPr>
                <w:rFonts w:ascii="Arial" w:hAnsi="Arial" w:cs="Arial"/>
                <w:b/>
                <w:bCs/>
                <w:color w:val="000000" w:themeColor="text1"/>
              </w:rPr>
              <w:t>7.9</w:t>
            </w:r>
            <w:r w:rsidRPr="51C31450">
              <w:rPr>
                <w:rFonts w:ascii="Arial" w:hAnsi="Arial" w:cs="Arial"/>
                <w:b/>
                <w:bCs/>
                <w:color w:val="000000" w:themeColor="text1"/>
              </w:rPr>
              <w:t>%)</w:t>
            </w:r>
          </w:p>
        </w:tc>
        <w:tc>
          <w:tcPr>
            <w:tcW w:w="2037" w:type="dxa"/>
            <w:vMerge w:val="restart"/>
            <w:tcBorders>
              <w:top w:val="single" w:sz="4" w:space="0" w:color="auto"/>
              <w:left w:val="single" w:sz="4" w:space="0" w:color="auto"/>
              <w:bottom w:val="single" w:sz="4" w:space="0" w:color="auto"/>
              <w:right w:val="single" w:sz="4" w:space="0" w:color="auto"/>
            </w:tcBorders>
          </w:tcPr>
          <w:p w14:paraId="1300AEF7" w14:textId="77777777" w:rsidR="00C067E7" w:rsidRDefault="00C067E7" w:rsidP="001772F4">
            <w:pPr>
              <w:spacing w:line="360" w:lineRule="auto"/>
              <w:jc w:val="center"/>
              <w:rPr>
                <w:rFonts w:ascii="Arial" w:hAnsi="Arial" w:cs="Arial"/>
                <w:color w:val="000000" w:themeColor="text1"/>
              </w:rPr>
            </w:pPr>
            <m:oMath>
              <m:r>
                <w:rPr>
                  <w:rFonts w:ascii="Cambria Math" w:hAnsi="Cambria Math" w:cs="Arial"/>
                  <w:color w:val="000000" w:themeColor="text1"/>
                </w:rPr>
                <m:t xml:space="preserve">≤ </m:t>
              </m:r>
            </m:oMath>
            <w:r w:rsidRPr="00146A41">
              <w:rPr>
                <w:rFonts w:ascii="Arial" w:hAnsi="Arial" w:cs="Arial"/>
                <w:color w:val="000000" w:themeColor="text1"/>
              </w:rPr>
              <w:t>50 miles from CCO services</w:t>
            </w:r>
          </w:p>
          <w:p w14:paraId="1C44FBAB" w14:textId="77777777" w:rsidR="00C067E7" w:rsidRDefault="00C067E7" w:rsidP="001772F4">
            <w:pPr>
              <w:spacing w:line="360" w:lineRule="auto"/>
              <w:jc w:val="center"/>
              <w:rPr>
                <w:rFonts w:ascii="Arial" w:hAnsi="Arial" w:cs="Arial"/>
                <w:color w:val="000000" w:themeColor="text1"/>
              </w:rPr>
            </w:pPr>
          </w:p>
          <w:p w14:paraId="1D77A2F8" w14:textId="77777777" w:rsidR="00C067E7" w:rsidRPr="00DC2158" w:rsidRDefault="00C067E7" w:rsidP="001772F4">
            <w:pPr>
              <w:spacing w:line="360" w:lineRule="auto"/>
              <w:jc w:val="center"/>
              <w:rPr>
                <w:rFonts w:ascii="Arial" w:hAnsi="Arial" w:cs="Arial"/>
                <w:b/>
                <w:bCs/>
                <w:color w:val="000000" w:themeColor="text1"/>
              </w:rPr>
            </w:pPr>
            <w:r w:rsidRPr="51C31450">
              <w:rPr>
                <w:rFonts w:ascii="Arial" w:hAnsi="Arial" w:cs="Arial"/>
                <w:b/>
                <w:bCs/>
                <w:color w:val="000000" w:themeColor="text1"/>
              </w:rPr>
              <w:t>N = 1,759,745 (</w:t>
            </w:r>
            <w:r>
              <w:rPr>
                <w:rFonts w:ascii="Arial" w:hAnsi="Arial" w:cs="Arial"/>
                <w:b/>
                <w:bCs/>
                <w:color w:val="000000" w:themeColor="text1"/>
              </w:rPr>
              <w:t>92.1</w:t>
            </w:r>
            <w:r w:rsidRPr="51C31450">
              <w:rPr>
                <w:rFonts w:ascii="Arial" w:hAnsi="Arial" w:cs="Arial"/>
                <w:b/>
                <w:bCs/>
                <w:color w:val="000000" w:themeColor="text1"/>
              </w:rPr>
              <w:t>%)</w:t>
            </w:r>
          </w:p>
        </w:tc>
      </w:tr>
      <w:tr w:rsidR="00C067E7" w:rsidRPr="00146A41" w14:paraId="015EF7FC" w14:textId="77777777" w:rsidTr="001772F4">
        <w:trPr>
          <w:trHeight w:val="960"/>
        </w:trPr>
        <w:tc>
          <w:tcPr>
            <w:tcW w:w="1270" w:type="dxa"/>
            <w:tcBorders>
              <w:left w:val="single" w:sz="4" w:space="0" w:color="auto"/>
            </w:tcBorders>
          </w:tcPr>
          <w:p w14:paraId="380EBCC5" w14:textId="77777777" w:rsidR="00C067E7" w:rsidRPr="00355371" w:rsidRDefault="00C067E7" w:rsidP="001772F4">
            <w:pPr>
              <w:spacing w:line="360" w:lineRule="auto"/>
              <w:jc w:val="center"/>
              <w:rPr>
                <w:rFonts w:ascii="Arial" w:hAnsi="Arial" w:cs="Arial"/>
                <w:b/>
                <w:bCs/>
                <w:color w:val="000000" w:themeColor="text1"/>
              </w:rPr>
            </w:pPr>
            <w:r w:rsidRPr="00355371">
              <w:rPr>
                <w:rFonts w:ascii="Arial" w:hAnsi="Arial" w:cs="Arial"/>
                <w:b/>
                <w:bCs/>
                <w:color w:val="000000" w:themeColor="text1"/>
              </w:rPr>
              <w:t>Distance</w:t>
            </w:r>
          </w:p>
        </w:tc>
        <w:tc>
          <w:tcPr>
            <w:tcW w:w="1335" w:type="dxa"/>
            <w:tcBorders>
              <w:right w:val="single" w:sz="4" w:space="0" w:color="auto"/>
            </w:tcBorders>
          </w:tcPr>
          <w:p w14:paraId="286CA82F" w14:textId="77777777" w:rsidR="00C067E7" w:rsidRPr="00355371" w:rsidRDefault="00C067E7" w:rsidP="001772F4">
            <w:pPr>
              <w:spacing w:line="360" w:lineRule="auto"/>
              <w:jc w:val="center"/>
              <w:rPr>
                <w:rFonts w:ascii="Arial" w:hAnsi="Arial" w:cs="Arial"/>
                <w:b/>
                <w:bCs/>
                <w:color w:val="000000" w:themeColor="text1"/>
              </w:rPr>
            </w:pPr>
            <w:r w:rsidRPr="00355371">
              <w:rPr>
                <w:rFonts w:ascii="Arial" w:hAnsi="Arial" w:cs="Arial"/>
                <w:b/>
                <w:bCs/>
                <w:color w:val="000000" w:themeColor="text1"/>
              </w:rPr>
              <w:t>Level of Care</w:t>
            </w:r>
          </w:p>
          <w:p w14:paraId="6B7CEC03" w14:textId="77777777" w:rsidR="00C067E7" w:rsidRPr="00355371" w:rsidRDefault="00C067E7" w:rsidP="001772F4">
            <w:pPr>
              <w:spacing w:line="360" w:lineRule="auto"/>
              <w:jc w:val="center"/>
              <w:rPr>
                <w:rFonts w:ascii="Arial" w:hAnsi="Arial" w:cs="Arial"/>
                <w:b/>
                <w:bCs/>
                <w:color w:val="000000" w:themeColor="text1"/>
              </w:rPr>
            </w:pPr>
          </w:p>
        </w:tc>
        <w:tc>
          <w:tcPr>
            <w:tcW w:w="2036" w:type="dxa"/>
            <w:vMerge/>
            <w:tcBorders>
              <w:top w:val="single" w:sz="4" w:space="0" w:color="auto"/>
              <w:left w:val="single" w:sz="4" w:space="0" w:color="auto"/>
              <w:bottom w:val="single" w:sz="4" w:space="0" w:color="auto"/>
              <w:right w:val="single" w:sz="4" w:space="0" w:color="auto"/>
            </w:tcBorders>
          </w:tcPr>
          <w:p w14:paraId="3277203C" w14:textId="77777777" w:rsidR="00C067E7" w:rsidRDefault="00C067E7" w:rsidP="001772F4">
            <w:pPr>
              <w:spacing w:line="360" w:lineRule="auto"/>
              <w:jc w:val="center"/>
              <w:rPr>
                <w:rFonts w:ascii="Arial" w:hAnsi="Arial" w:cs="Arial"/>
                <w:color w:val="000000" w:themeColor="text1"/>
              </w:rPr>
            </w:pPr>
          </w:p>
        </w:tc>
        <w:tc>
          <w:tcPr>
            <w:tcW w:w="2037" w:type="dxa"/>
            <w:vMerge/>
            <w:tcBorders>
              <w:top w:val="single" w:sz="4" w:space="0" w:color="auto"/>
              <w:left w:val="single" w:sz="4" w:space="0" w:color="auto"/>
              <w:bottom w:val="single" w:sz="4" w:space="0" w:color="auto"/>
              <w:right w:val="single" w:sz="4" w:space="0" w:color="auto"/>
            </w:tcBorders>
          </w:tcPr>
          <w:p w14:paraId="1F1C5C11" w14:textId="77777777" w:rsidR="00C067E7" w:rsidRDefault="00C067E7" w:rsidP="001772F4">
            <w:pPr>
              <w:spacing w:line="360" w:lineRule="auto"/>
              <w:jc w:val="center"/>
              <w:rPr>
                <w:rFonts w:ascii="Arial" w:hAnsi="Arial" w:cs="Arial"/>
                <w:color w:val="000000" w:themeColor="text1"/>
              </w:rPr>
            </w:pPr>
          </w:p>
        </w:tc>
        <w:tc>
          <w:tcPr>
            <w:tcW w:w="2037" w:type="dxa"/>
            <w:vMerge/>
            <w:tcBorders>
              <w:top w:val="single" w:sz="4" w:space="0" w:color="auto"/>
              <w:left w:val="single" w:sz="4" w:space="0" w:color="auto"/>
              <w:bottom w:val="single" w:sz="4" w:space="0" w:color="auto"/>
              <w:right w:val="single" w:sz="4" w:space="0" w:color="auto"/>
            </w:tcBorders>
          </w:tcPr>
          <w:p w14:paraId="1E04A97B" w14:textId="77777777" w:rsidR="00C067E7" w:rsidRDefault="00C067E7" w:rsidP="001772F4">
            <w:pPr>
              <w:spacing w:line="360" w:lineRule="auto"/>
              <w:jc w:val="center"/>
              <w:rPr>
                <w:rFonts w:ascii="Arial" w:hAnsi="Arial" w:cs="Arial"/>
                <w:color w:val="000000" w:themeColor="text1"/>
              </w:rPr>
            </w:pPr>
          </w:p>
        </w:tc>
        <w:tc>
          <w:tcPr>
            <w:tcW w:w="2037" w:type="dxa"/>
            <w:vMerge/>
            <w:tcBorders>
              <w:top w:val="single" w:sz="4" w:space="0" w:color="auto"/>
              <w:left w:val="single" w:sz="4" w:space="0" w:color="auto"/>
              <w:bottom w:val="single" w:sz="4" w:space="0" w:color="auto"/>
              <w:right w:val="single" w:sz="4" w:space="0" w:color="auto"/>
            </w:tcBorders>
          </w:tcPr>
          <w:p w14:paraId="33E69B17" w14:textId="77777777" w:rsidR="00C067E7" w:rsidRDefault="00C067E7" w:rsidP="001772F4">
            <w:pPr>
              <w:spacing w:line="360" w:lineRule="auto"/>
              <w:jc w:val="center"/>
              <w:rPr>
                <w:rFonts w:ascii="Arial" w:hAnsi="Arial" w:cs="Arial"/>
                <w:color w:val="000000" w:themeColor="text1"/>
              </w:rPr>
            </w:pPr>
          </w:p>
        </w:tc>
        <w:tc>
          <w:tcPr>
            <w:tcW w:w="2037" w:type="dxa"/>
            <w:vMerge/>
            <w:tcBorders>
              <w:top w:val="single" w:sz="4" w:space="0" w:color="auto"/>
              <w:left w:val="single" w:sz="4" w:space="0" w:color="auto"/>
              <w:bottom w:val="single" w:sz="4" w:space="0" w:color="auto"/>
              <w:right w:val="single" w:sz="4" w:space="0" w:color="auto"/>
            </w:tcBorders>
          </w:tcPr>
          <w:p w14:paraId="30D89F2B" w14:textId="77777777" w:rsidR="00C067E7" w:rsidRDefault="00C067E7" w:rsidP="001772F4">
            <w:pPr>
              <w:spacing w:line="360" w:lineRule="auto"/>
              <w:jc w:val="center"/>
              <w:rPr>
                <w:rFonts w:ascii="Arial" w:hAnsi="Arial" w:cs="Arial"/>
                <w:color w:val="000000" w:themeColor="text1"/>
              </w:rPr>
            </w:pPr>
          </w:p>
        </w:tc>
      </w:tr>
      <w:tr w:rsidR="00C067E7" w:rsidRPr="00146A41" w14:paraId="2FD0C21D" w14:textId="77777777" w:rsidTr="001772F4">
        <w:trPr>
          <w:trHeight w:val="294"/>
        </w:trPr>
        <w:tc>
          <w:tcPr>
            <w:tcW w:w="1270" w:type="dxa"/>
            <w:tcBorders>
              <w:left w:val="single" w:sz="4" w:space="0" w:color="auto"/>
            </w:tcBorders>
          </w:tcPr>
          <w:p w14:paraId="335C3D56" w14:textId="77777777" w:rsidR="00C067E7" w:rsidRPr="51C31450" w:rsidRDefault="00C067E7" w:rsidP="001772F4">
            <w:pPr>
              <w:spacing w:line="360"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25 miles</w:t>
            </w:r>
          </w:p>
        </w:tc>
        <w:tc>
          <w:tcPr>
            <w:tcW w:w="1335" w:type="dxa"/>
          </w:tcPr>
          <w:p w14:paraId="74A9EE52" w14:textId="77777777" w:rsidR="00C067E7" w:rsidRPr="51C31450" w:rsidRDefault="00C067E7" w:rsidP="001772F4">
            <w:pPr>
              <w:spacing w:line="360"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1</w:t>
            </w:r>
          </w:p>
        </w:tc>
        <w:tc>
          <w:tcPr>
            <w:tcW w:w="2036" w:type="dxa"/>
            <w:tcBorders>
              <w:top w:val="single" w:sz="4" w:space="0" w:color="auto"/>
              <w:bottom w:val="nil"/>
              <w:right w:val="single" w:sz="4" w:space="0" w:color="auto"/>
            </w:tcBorders>
            <w:shd w:val="clear" w:color="auto" w:fill="F2F2F2" w:themeFill="background1" w:themeFillShade="F2"/>
          </w:tcPr>
          <w:p w14:paraId="3628C294" w14:textId="77777777" w:rsidR="00C067E7" w:rsidRPr="00146A41" w:rsidRDefault="00C067E7" w:rsidP="001772F4">
            <w:pPr>
              <w:spacing w:line="360" w:lineRule="auto"/>
              <w:jc w:val="center"/>
              <w:rPr>
                <w:rFonts w:ascii="Arial" w:eastAsia="Arial" w:hAnsi="Arial" w:cs="Arial"/>
                <w:color w:val="000000" w:themeColor="text1"/>
                <w:sz w:val="20"/>
                <w:szCs w:val="20"/>
              </w:rPr>
            </w:pPr>
            <w:r w:rsidRPr="51C31450">
              <w:rPr>
                <w:rFonts w:ascii="Arial" w:eastAsia="Arial" w:hAnsi="Arial" w:cs="Arial"/>
                <w:color w:val="000000" w:themeColor="text1"/>
                <w:sz w:val="20"/>
                <w:szCs w:val="20"/>
              </w:rPr>
              <w:t>1,194,235 (62%)</w:t>
            </w:r>
          </w:p>
        </w:tc>
        <w:tc>
          <w:tcPr>
            <w:tcW w:w="2037" w:type="dxa"/>
            <w:tcBorders>
              <w:top w:val="single" w:sz="4" w:space="0" w:color="auto"/>
              <w:left w:val="single" w:sz="4" w:space="0" w:color="auto"/>
              <w:bottom w:val="nil"/>
              <w:right w:val="single" w:sz="4" w:space="0" w:color="auto"/>
            </w:tcBorders>
            <w:shd w:val="clear" w:color="auto" w:fill="F2F2F2" w:themeFill="background1" w:themeFillShade="F2"/>
          </w:tcPr>
          <w:p w14:paraId="54BD7085"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41,860 (40%)</w:t>
            </w:r>
          </w:p>
        </w:tc>
        <w:tc>
          <w:tcPr>
            <w:tcW w:w="2037" w:type="dxa"/>
            <w:tcBorders>
              <w:top w:val="single" w:sz="4" w:space="0" w:color="auto"/>
              <w:left w:val="single" w:sz="4" w:space="0" w:color="auto"/>
              <w:bottom w:val="nil"/>
              <w:right w:val="single" w:sz="4" w:space="0" w:color="auto"/>
            </w:tcBorders>
            <w:shd w:val="clear" w:color="auto" w:fill="F2F2F2" w:themeFill="background1" w:themeFillShade="F2"/>
          </w:tcPr>
          <w:p w14:paraId="02928679"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1,152,375 (63%)</w:t>
            </w:r>
          </w:p>
        </w:tc>
        <w:tc>
          <w:tcPr>
            <w:tcW w:w="2037" w:type="dxa"/>
            <w:tcBorders>
              <w:top w:val="single" w:sz="4" w:space="0" w:color="auto"/>
              <w:left w:val="single" w:sz="4" w:space="0" w:color="auto"/>
              <w:bottom w:val="nil"/>
              <w:right w:val="single" w:sz="4" w:space="0" w:color="auto"/>
            </w:tcBorders>
            <w:shd w:val="clear" w:color="auto" w:fill="F2F2F2" w:themeFill="background1" w:themeFillShade="F2"/>
          </w:tcPr>
          <w:p w14:paraId="4A3D6F80"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80,529 (53%)</w:t>
            </w:r>
          </w:p>
        </w:tc>
        <w:tc>
          <w:tcPr>
            <w:tcW w:w="2037" w:type="dxa"/>
            <w:tcBorders>
              <w:top w:val="single" w:sz="4" w:space="0" w:color="auto"/>
              <w:left w:val="single" w:sz="4" w:space="0" w:color="auto"/>
              <w:bottom w:val="nil"/>
              <w:right w:val="single" w:sz="4" w:space="0" w:color="auto"/>
            </w:tcBorders>
            <w:shd w:val="clear" w:color="auto" w:fill="F2F2F2" w:themeFill="background1" w:themeFillShade="F2"/>
          </w:tcPr>
          <w:p w14:paraId="31EB6D66"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1,113,706 (63%)</w:t>
            </w:r>
          </w:p>
        </w:tc>
      </w:tr>
      <w:tr w:rsidR="00C067E7" w:rsidRPr="00146A41" w14:paraId="1295A8BE" w14:textId="77777777" w:rsidTr="001772F4">
        <w:trPr>
          <w:trHeight w:val="294"/>
        </w:trPr>
        <w:tc>
          <w:tcPr>
            <w:tcW w:w="1270" w:type="dxa"/>
            <w:tcBorders>
              <w:left w:val="single" w:sz="4" w:space="0" w:color="auto"/>
            </w:tcBorders>
          </w:tcPr>
          <w:p w14:paraId="76B3A720" w14:textId="77777777" w:rsidR="00C067E7" w:rsidRPr="51C31450" w:rsidRDefault="00C067E7" w:rsidP="001772F4">
            <w:pPr>
              <w:spacing w:line="360" w:lineRule="auto"/>
              <w:jc w:val="center"/>
              <w:rPr>
                <w:rFonts w:ascii="Arial" w:eastAsia="Arial" w:hAnsi="Arial" w:cs="Arial"/>
                <w:sz w:val="20"/>
                <w:szCs w:val="20"/>
              </w:rPr>
            </w:pPr>
          </w:p>
        </w:tc>
        <w:tc>
          <w:tcPr>
            <w:tcW w:w="1335" w:type="dxa"/>
          </w:tcPr>
          <w:p w14:paraId="651F7999"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2</w:t>
            </w:r>
          </w:p>
        </w:tc>
        <w:tc>
          <w:tcPr>
            <w:tcW w:w="2036" w:type="dxa"/>
            <w:tcBorders>
              <w:top w:val="nil"/>
              <w:bottom w:val="nil"/>
              <w:right w:val="single" w:sz="4" w:space="0" w:color="auto"/>
            </w:tcBorders>
          </w:tcPr>
          <w:p w14:paraId="0388CFE8"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1,546,787 (80%)</w:t>
            </w:r>
          </w:p>
        </w:tc>
        <w:tc>
          <w:tcPr>
            <w:tcW w:w="2037" w:type="dxa"/>
            <w:tcBorders>
              <w:top w:val="nil"/>
              <w:left w:val="single" w:sz="4" w:space="0" w:color="auto"/>
              <w:bottom w:val="nil"/>
              <w:right w:val="single" w:sz="4" w:space="0" w:color="auto"/>
            </w:tcBorders>
          </w:tcPr>
          <w:p w14:paraId="329CAB48"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54,577 (52%)</w:t>
            </w:r>
          </w:p>
        </w:tc>
        <w:tc>
          <w:tcPr>
            <w:tcW w:w="2037" w:type="dxa"/>
            <w:tcBorders>
              <w:top w:val="nil"/>
              <w:left w:val="single" w:sz="4" w:space="0" w:color="auto"/>
              <w:bottom w:val="nil"/>
              <w:right w:val="single" w:sz="4" w:space="0" w:color="auto"/>
            </w:tcBorders>
          </w:tcPr>
          <w:p w14:paraId="3F63C53E"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1,492,210 (82%)</w:t>
            </w:r>
          </w:p>
        </w:tc>
        <w:tc>
          <w:tcPr>
            <w:tcW w:w="2037" w:type="dxa"/>
            <w:tcBorders>
              <w:top w:val="nil"/>
              <w:left w:val="single" w:sz="4" w:space="0" w:color="auto"/>
              <w:bottom w:val="nil"/>
              <w:right w:val="single" w:sz="4" w:space="0" w:color="auto"/>
            </w:tcBorders>
          </w:tcPr>
          <w:p w14:paraId="7192BE6D"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86,879 (57%)</w:t>
            </w:r>
          </w:p>
        </w:tc>
        <w:tc>
          <w:tcPr>
            <w:tcW w:w="2037" w:type="dxa"/>
            <w:tcBorders>
              <w:top w:val="nil"/>
              <w:left w:val="single" w:sz="4" w:space="0" w:color="auto"/>
              <w:bottom w:val="nil"/>
              <w:right w:val="single" w:sz="4" w:space="0" w:color="auto"/>
            </w:tcBorders>
          </w:tcPr>
          <w:p w14:paraId="25A052CF"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1,459,908 (82%)</w:t>
            </w:r>
          </w:p>
        </w:tc>
      </w:tr>
      <w:tr w:rsidR="00C067E7" w:rsidRPr="00146A41" w14:paraId="609B84A9" w14:textId="77777777" w:rsidTr="001772F4">
        <w:trPr>
          <w:trHeight w:val="294"/>
        </w:trPr>
        <w:tc>
          <w:tcPr>
            <w:tcW w:w="1270" w:type="dxa"/>
            <w:tcBorders>
              <w:left w:val="single" w:sz="4" w:space="0" w:color="auto"/>
            </w:tcBorders>
          </w:tcPr>
          <w:p w14:paraId="127736D3" w14:textId="77777777" w:rsidR="00C067E7" w:rsidRPr="51C31450" w:rsidRDefault="00C067E7" w:rsidP="001772F4">
            <w:pPr>
              <w:spacing w:line="360" w:lineRule="auto"/>
              <w:jc w:val="center"/>
              <w:rPr>
                <w:rFonts w:ascii="Arial" w:eastAsia="Arial" w:hAnsi="Arial" w:cs="Arial"/>
                <w:sz w:val="20"/>
                <w:szCs w:val="20"/>
              </w:rPr>
            </w:pPr>
          </w:p>
        </w:tc>
        <w:tc>
          <w:tcPr>
            <w:tcW w:w="1335" w:type="dxa"/>
          </w:tcPr>
          <w:p w14:paraId="027F002B"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3</w:t>
            </w:r>
          </w:p>
        </w:tc>
        <w:tc>
          <w:tcPr>
            <w:tcW w:w="2036" w:type="dxa"/>
            <w:tcBorders>
              <w:top w:val="nil"/>
              <w:bottom w:val="nil"/>
              <w:right w:val="single" w:sz="4" w:space="0" w:color="auto"/>
            </w:tcBorders>
            <w:shd w:val="clear" w:color="auto" w:fill="F2F2F2" w:themeFill="background1" w:themeFillShade="F2"/>
          </w:tcPr>
          <w:p w14:paraId="5D3617FC"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1,490,107 (78%)</w:t>
            </w:r>
          </w:p>
        </w:tc>
        <w:tc>
          <w:tcPr>
            <w:tcW w:w="2037" w:type="dxa"/>
            <w:tcBorders>
              <w:top w:val="nil"/>
              <w:left w:val="single" w:sz="4" w:space="0" w:color="auto"/>
              <w:bottom w:val="nil"/>
              <w:right w:val="single" w:sz="4" w:space="0" w:color="auto"/>
            </w:tcBorders>
            <w:shd w:val="clear" w:color="auto" w:fill="F2F2F2" w:themeFill="background1" w:themeFillShade="F2"/>
          </w:tcPr>
          <w:p w14:paraId="7F42F862"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17,789 (17%)</w:t>
            </w:r>
          </w:p>
        </w:tc>
        <w:tc>
          <w:tcPr>
            <w:tcW w:w="2037" w:type="dxa"/>
            <w:tcBorders>
              <w:top w:val="nil"/>
              <w:left w:val="single" w:sz="4" w:space="0" w:color="auto"/>
              <w:bottom w:val="nil"/>
              <w:right w:val="single" w:sz="4" w:space="0" w:color="auto"/>
            </w:tcBorders>
            <w:shd w:val="clear" w:color="auto" w:fill="F2F2F2" w:themeFill="background1" w:themeFillShade="F2"/>
          </w:tcPr>
          <w:p w14:paraId="473FD6A4"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1,472,318 (81%)</w:t>
            </w:r>
          </w:p>
        </w:tc>
        <w:tc>
          <w:tcPr>
            <w:tcW w:w="2037" w:type="dxa"/>
            <w:tcBorders>
              <w:top w:val="nil"/>
              <w:left w:val="single" w:sz="4" w:space="0" w:color="auto"/>
              <w:bottom w:val="nil"/>
              <w:right w:val="single" w:sz="4" w:space="0" w:color="auto"/>
            </w:tcBorders>
            <w:shd w:val="clear" w:color="auto" w:fill="F2F2F2" w:themeFill="background1" w:themeFillShade="F2"/>
          </w:tcPr>
          <w:p w14:paraId="771A21F9"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0 (0%)</w:t>
            </w:r>
          </w:p>
        </w:tc>
        <w:tc>
          <w:tcPr>
            <w:tcW w:w="2037" w:type="dxa"/>
            <w:tcBorders>
              <w:top w:val="nil"/>
              <w:left w:val="single" w:sz="4" w:space="0" w:color="auto"/>
              <w:bottom w:val="nil"/>
              <w:right w:val="single" w:sz="4" w:space="0" w:color="auto"/>
            </w:tcBorders>
            <w:shd w:val="clear" w:color="auto" w:fill="F2F2F2" w:themeFill="background1" w:themeFillShade="F2"/>
          </w:tcPr>
          <w:p w14:paraId="409649D7"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1,490,107 (84%)</w:t>
            </w:r>
          </w:p>
        </w:tc>
      </w:tr>
      <w:tr w:rsidR="00C067E7" w14:paraId="06D7DBF4" w14:textId="77777777" w:rsidTr="001772F4">
        <w:trPr>
          <w:trHeight w:val="294"/>
        </w:trPr>
        <w:tc>
          <w:tcPr>
            <w:tcW w:w="1270" w:type="dxa"/>
            <w:tcBorders>
              <w:left w:val="single" w:sz="4" w:space="0" w:color="auto"/>
            </w:tcBorders>
          </w:tcPr>
          <w:p w14:paraId="493D3324" w14:textId="77777777" w:rsidR="00C067E7" w:rsidRPr="51C31450" w:rsidRDefault="00C067E7" w:rsidP="001772F4">
            <w:pPr>
              <w:spacing w:line="360" w:lineRule="auto"/>
              <w:jc w:val="center"/>
              <w:rPr>
                <w:rFonts w:ascii="Arial" w:eastAsia="Arial" w:hAnsi="Arial" w:cs="Arial"/>
                <w:sz w:val="20"/>
                <w:szCs w:val="20"/>
              </w:rPr>
            </w:pPr>
          </w:p>
        </w:tc>
        <w:tc>
          <w:tcPr>
            <w:tcW w:w="1335" w:type="dxa"/>
          </w:tcPr>
          <w:p w14:paraId="4BDFCD8F"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Any</w:t>
            </w:r>
          </w:p>
        </w:tc>
        <w:tc>
          <w:tcPr>
            <w:tcW w:w="2036" w:type="dxa"/>
            <w:tcBorders>
              <w:top w:val="nil"/>
              <w:bottom w:val="single" w:sz="4" w:space="0" w:color="auto"/>
              <w:right w:val="single" w:sz="4" w:space="0" w:color="auto"/>
            </w:tcBorders>
            <w:shd w:val="clear" w:color="auto" w:fill="FFFFFF" w:themeFill="background1"/>
          </w:tcPr>
          <w:p w14:paraId="63DDCCDA" w14:textId="77777777" w:rsidR="00C067E7"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1,883,936 (98%)</w:t>
            </w:r>
          </w:p>
        </w:tc>
        <w:tc>
          <w:tcPr>
            <w:tcW w:w="2037" w:type="dxa"/>
            <w:tcBorders>
              <w:top w:val="nil"/>
              <w:left w:val="single" w:sz="4" w:space="0" w:color="auto"/>
              <w:bottom w:val="single" w:sz="4" w:space="0" w:color="auto"/>
              <w:right w:val="single" w:sz="4" w:space="0" w:color="auto"/>
            </w:tcBorders>
            <w:shd w:val="clear" w:color="auto" w:fill="FFFFFF" w:themeFill="background1"/>
          </w:tcPr>
          <w:p w14:paraId="4F08A23C" w14:textId="77777777" w:rsidR="00C067E7"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85,763 (82%)</w:t>
            </w:r>
          </w:p>
        </w:tc>
        <w:tc>
          <w:tcPr>
            <w:tcW w:w="2037" w:type="dxa"/>
            <w:tcBorders>
              <w:top w:val="nil"/>
              <w:left w:val="single" w:sz="4" w:space="0" w:color="auto"/>
              <w:bottom w:val="single" w:sz="4" w:space="0" w:color="auto"/>
              <w:right w:val="single" w:sz="4" w:space="0" w:color="auto"/>
            </w:tcBorders>
            <w:shd w:val="clear" w:color="auto" w:fill="FFFFFF" w:themeFill="background1"/>
          </w:tcPr>
          <w:p w14:paraId="1944A5E0" w14:textId="77777777" w:rsidR="00C067E7"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1,798,173 (99%)</w:t>
            </w:r>
          </w:p>
        </w:tc>
        <w:tc>
          <w:tcPr>
            <w:tcW w:w="2037" w:type="dxa"/>
            <w:tcBorders>
              <w:top w:val="nil"/>
              <w:left w:val="single" w:sz="4" w:space="0" w:color="auto"/>
              <w:bottom w:val="single" w:sz="4" w:space="0" w:color="auto"/>
              <w:right w:val="single" w:sz="4" w:space="0" w:color="auto"/>
            </w:tcBorders>
            <w:shd w:val="clear" w:color="auto" w:fill="FFFFFF" w:themeFill="background1"/>
          </w:tcPr>
          <w:p w14:paraId="799C4030" w14:textId="77777777" w:rsidR="00C067E7"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140,714 (93%)</w:t>
            </w:r>
          </w:p>
        </w:tc>
        <w:tc>
          <w:tcPr>
            <w:tcW w:w="2037" w:type="dxa"/>
            <w:tcBorders>
              <w:top w:val="nil"/>
              <w:left w:val="single" w:sz="4" w:space="0" w:color="auto"/>
              <w:bottom w:val="single" w:sz="4" w:space="0" w:color="auto"/>
              <w:right w:val="single" w:sz="4" w:space="0" w:color="auto"/>
            </w:tcBorders>
            <w:shd w:val="clear" w:color="auto" w:fill="FFFFFF" w:themeFill="background1"/>
          </w:tcPr>
          <w:p w14:paraId="7A576C04" w14:textId="77777777" w:rsidR="00C067E7" w:rsidRDefault="00C067E7" w:rsidP="001772F4">
            <w:pPr>
              <w:spacing w:line="360" w:lineRule="auto"/>
              <w:jc w:val="center"/>
              <w:rPr>
                <w:rFonts w:ascii="Arial" w:eastAsia="Arial" w:hAnsi="Arial" w:cs="Arial"/>
                <w:sz w:val="20"/>
                <w:szCs w:val="20"/>
              </w:rPr>
            </w:pPr>
            <w:r w:rsidRPr="00D324AC">
              <w:rPr>
                <w:rFonts w:ascii="Arial" w:eastAsia="Arial" w:hAnsi="Arial" w:cs="Arial"/>
                <w:sz w:val="20"/>
                <w:szCs w:val="20"/>
              </w:rPr>
              <w:t>1</w:t>
            </w:r>
            <w:r>
              <w:rPr>
                <w:rFonts w:ascii="Arial" w:eastAsia="Arial" w:hAnsi="Arial" w:cs="Arial"/>
                <w:sz w:val="20"/>
                <w:szCs w:val="20"/>
              </w:rPr>
              <w:t>,</w:t>
            </w:r>
            <w:r w:rsidRPr="00D324AC">
              <w:rPr>
                <w:rFonts w:ascii="Arial" w:eastAsia="Arial" w:hAnsi="Arial" w:cs="Arial"/>
                <w:sz w:val="20"/>
                <w:szCs w:val="20"/>
              </w:rPr>
              <w:t>743</w:t>
            </w:r>
            <w:r>
              <w:rPr>
                <w:rFonts w:ascii="Arial" w:eastAsia="Arial" w:hAnsi="Arial" w:cs="Arial"/>
                <w:sz w:val="20"/>
                <w:szCs w:val="20"/>
              </w:rPr>
              <w:t>,</w:t>
            </w:r>
            <w:r w:rsidRPr="00D324AC">
              <w:rPr>
                <w:rFonts w:ascii="Arial" w:eastAsia="Arial" w:hAnsi="Arial" w:cs="Arial"/>
                <w:sz w:val="20"/>
                <w:szCs w:val="20"/>
              </w:rPr>
              <w:t>222 (99</w:t>
            </w:r>
            <w:r>
              <w:rPr>
                <w:rFonts w:ascii="Arial" w:eastAsia="Arial" w:hAnsi="Arial" w:cs="Arial"/>
                <w:sz w:val="20"/>
                <w:szCs w:val="20"/>
              </w:rPr>
              <w:t>%</w:t>
            </w:r>
            <w:r w:rsidRPr="00D324AC">
              <w:rPr>
                <w:rFonts w:ascii="Arial" w:eastAsia="Arial" w:hAnsi="Arial" w:cs="Arial"/>
                <w:sz w:val="20"/>
                <w:szCs w:val="20"/>
              </w:rPr>
              <w:t>)</w:t>
            </w:r>
          </w:p>
        </w:tc>
      </w:tr>
      <w:tr w:rsidR="00C067E7" w:rsidRPr="00146A41" w14:paraId="47A1CE64" w14:textId="77777777" w:rsidTr="001772F4">
        <w:trPr>
          <w:trHeight w:val="294"/>
        </w:trPr>
        <w:tc>
          <w:tcPr>
            <w:tcW w:w="1270" w:type="dxa"/>
            <w:tcBorders>
              <w:left w:val="single" w:sz="4" w:space="0" w:color="auto"/>
            </w:tcBorders>
          </w:tcPr>
          <w:p w14:paraId="221DD4EB"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50 miles</w:t>
            </w:r>
          </w:p>
        </w:tc>
        <w:tc>
          <w:tcPr>
            <w:tcW w:w="1335" w:type="dxa"/>
          </w:tcPr>
          <w:p w14:paraId="6D7DF477"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color w:val="000000" w:themeColor="text1"/>
                <w:sz w:val="20"/>
                <w:szCs w:val="20"/>
              </w:rPr>
              <w:t>1</w:t>
            </w:r>
          </w:p>
        </w:tc>
        <w:tc>
          <w:tcPr>
            <w:tcW w:w="2036" w:type="dxa"/>
            <w:tcBorders>
              <w:top w:val="single" w:sz="4" w:space="0" w:color="auto"/>
              <w:bottom w:val="nil"/>
              <w:right w:val="single" w:sz="4" w:space="0" w:color="auto"/>
            </w:tcBorders>
            <w:shd w:val="clear" w:color="auto" w:fill="F2F2F2" w:themeFill="background1" w:themeFillShade="F2"/>
          </w:tcPr>
          <w:p w14:paraId="141862CF"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1,791,838 (93%)</w:t>
            </w:r>
          </w:p>
        </w:tc>
        <w:tc>
          <w:tcPr>
            <w:tcW w:w="2037" w:type="dxa"/>
            <w:tcBorders>
              <w:top w:val="single" w:sz="4" w:space="0" w:color="auto"/>
              <w:left w:val="single" w:sz="4" w:space="0" w:color="auto"/>
              <w:bottom w:val="nil"/>
              <w:right w:val="single" w:sz="4" w:space="0" w:color="auto"/>
            </w:tcBorders>
            <w:shd w:val="clear" w:color="auto" w:fill="F2F2F2" w:themeFill="background1" w:themeFillShade="F2"/>
          </w:tcPr>
          <w:p w14:paraId="06935022" w14:textId="77777777" w:rsidR="00C067E7" w:rsidRPr="00C426E6" w:rsidRDefault="00C067E7" w:rsidP="001772F4">
            <w:pPr>
              <w:spacing w:line="360" w:lineRule="auto"/>
              <w:jc w:val="center"/>
              <w:rPr>
                <w:rFonts w:ascii="Arial" w:eastAsia="Arial" w:hAnsi="Arial" w:cs="Arial"/>
                <w:sz w:val="20"/>
                <w:szCs w:val="20"/>
              </w:rPr>
            </w:pPr>
            <w:r w:rsidRPr="00C426E6">
              <w:rPr>
                <w:rFonts w:ascii="Arial" w:eastAsia="Arial" w:hAnsi="Arial" w:cs="Arial"/>
                <w:sz w:val="20"/>
                <w:szCs w:val="20"/>
              </w:rPr>
              <w:t>86,719 (83%)</w:t>
            </w:r>
          </w:p>
        </w:tc>
        <w:tc>
          <w:tcPr>
            <w:tcW w:w="2037" w:type="dxa"/>
            <w:tcBorders>
              <w:top w:val="single" w:sz="4" w:space="0" w:color="auto"/>
              <w:left w:val="single" w:sz="4" w:space="0" w:color="auto"/>
              <w:bottom w:val="nil"/>
              <w:right w:val="single" w:sz="4" w:space="0" w:color="auto"/>
            </w:tcBorders>
            <w:shd w:val="clear" w:color="auto" w:fill="F2F2F2" w:themeFill="background1" w:themeFillShade="F2"/>
          </w:tcPr>
          <w:p w14:paraId="5C75CCEA" w14:textId="77777777" w:rsidR="00C067E7" w:rsidRPr="00C426E6" w:rsidRDefault="00C067E7" w:rsidP="001772F4">
            <w:pPr>
              <w:spacing w:line="360" w:lineRule="auto"/>
              <w:jc w:val="center"/>
              <w:rPr>
                <w:rFonts w:ascii="Arial" w:eastAsia="Arial" w:hAnsi="Arial" w:cs="Arial"/>
                <w:sz w:val="20"/>
                <w:szCs w:val="20"/>
              </w:rPr>
            </w:pPr>
            <w:r w:rsidRPr="00C426E6">
              <w:rPr>
                <w:rFonts w:ascii="Arial" w:eastAsia="Arial" w:hAnsi="Arial" w:cs="Arial"/>
                <w:sz w:val="20"/>
                <w:szCs w:val="20"/>
              </w:rPr>
              <w:t>1,705,119 (94%)</w:t>
            </w:r>
          </w:p>
        </w:tc>
        <w:tc>
          <w:tcPr>
            <w:tcW w:w="2037" w:type="dxa"/>
            <w:tcBorders>
              <w:top w:val="single" w:sz="4" w:space="0" w:color="auto"/>
              <w:left w:val="single" w:sz="4" w:space="0" w:color="auto"/>
              <w:bottom w:val="nil"/>
              <w:right w:val="single" w:sz="4" w:space="0" w:color="auto"/>
            </w:tcBorders>
            <w:shd w:val="clear" w:color="auto" w:fill="F2F2F2" w:themeFill="background1" w:themeFillShade="F2"/>
          </w:tcPr>
          <w:p w14:paraId="2E431F6D" w14:textId="77777777" w:rsidR="00C067E7" w:rsidRPr="00C426E6" w:rsidRDefault="00C067E7" w:rsidP="001772F4">
            <w:pPr>
              <w:spacing w:line="360" w:lineRule="auto"/>
              <w:jc w:val="center"/>
              <w:rPr>
                <w:rFonts w:ascii="Arial" w:eastAsia="Arial" w:hAnsi="Arial" w:cs="Arial"/>
                <w:sz w:val="20"/>
                <w:szCs w:val="20"/>
              </w:rPr>
            </w:pPr>
            <w:r w:rsidRPr="00C426E6">
              <w:rPr>
                <w:rFonts w:ascii="Arial" w:eastAsia="Arial" w:hAnsi="Arial" w:cs="Arial"/>
                <w:sz w:val="20"/>
                <w:szCs w:val="20"/>
              </w:rPr>
              <w:t>132,182 (87%)</w:t>
            </w:r>
          </w:p>
        </w:tc>
        <w:tc>
          <w:tcPr>
            <w:tcW w:w="2037" w:type="dxa"/>
            <w:tcBorders>
              <w:top w:val="single" w:sz="4" w:space="0" w:color="auto"/>
              <w:left w:val="single" w:sz="4" w:space="0" w:color="auto"/>
              <w:bottom w:val="nil"/>
              <w:right w:val="single" w:sz="4" w:space="0" w:color="auto"/>
            </w:tcBorders>
            <w:shd w:val="clear" w:color="auto" w:fill="F2F2F2" w:themeFill="background1" w:themeFillShade="F2"/>
          </w:tcPr>
          <w:p w14:paraId="60195A15"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1,659,656 (94%)</w:t>
            </w:r>
          </w:p>
        </w:tc>
      </w:tr>
      <w:tr w:rsidR="00C067E7" w:rsidRPr="00146A41" w14:paraId="6FD11DCB" w14:textId="77777777" w:rsidTr="001772F4">
        <w:trPr>
          <w:trHeight w:val="294"/>
        </w:trPr>
        <w:tc>
          <w:tcPr>
            <w:tcW w:w="1270" w:type="dxa"/>
            <w:tcBorders>
              <w:left w:val="single" w:sz="4" w:space="0" w:color="auto"/>
            </w:tcBorders>
          </w:tcPr>
          <w:p w14:paraId="2577A859" w14:textId="77777777" w:rsidR="00C067E7" w:rsidRPr="51C31450" w:rsidRDefault="00C067E7" w:rsidP="001772F4">
            <w:pPr>
              <w:spacing w:line="360" w:lineRule="auto"/>
              <w:jc w:val="center"/>
              <w:rPr>
                <w:rFonts w:ascii="Arial" w:eastAsia="Arial" w:hAnsi="Arial" w:cs="Arial"/>
                <w:sz w:val="20"/>
                <w:szCs w:val="20"/>
              </w:rPr>
            </w:pPr>
          </w:p>
        </w:tc>
        <w:tc>
          <w:tcPr>
            <w:tcW w:w="1335" w:type="dxa"/>
          </w:tcPr>
          <w:p w14:paraId="7A8225E3"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2</w:t>
            </w:r>
          </w:p>
        </w:tc>
        <w:tc>
          <w:tcPr>
            <w:tcW w:w="2036" w:type="dxa"/>
            <w:tcBorders>
              <w:top w:val="nil"/>
              <w:bottom w:val="nil"/>
              <w:right w:val="single" w:sz="4" w:space="0" w:color="auto"/>
            </w:tcBorders>
            <w:shd w:val="clear" w:color="auto" w:fill="FFFFFF" w:themeFill="background1"/>
          </w:tcPr>
          <w:p w14:paraId="6DF46136"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1,898,528 (99%)</w:t>
            </w:r>
          </w:p>
        </w:tc>
        <w:tc>
          <w:tcPr>
            <w:tcW w:w="2037" w:type="dxa"/>
            <w:tcBorders>
              <w:top w:val="nil"/>
              <w:left w:val="single" w:sz="4" w:space="0" w:color="auto"/>
              <w:bottom w:val="nil"/>
              <w:right w:val="single" w:sz="4" w:space="0" w:color="auto"/>
            </w:tcBorders>
            <w:shd w:val="clear" w:color="auto" w:fill="FFFFFF" w:themeFill="background1"/>
          </w:tcPr>
          <w:p w14:paraId="5342363F" w14:textId="77777777" w:rsidR="00C067E7" w:rsidRPr="00C426E6" w:rsidRDefault="00C067E7" w:rsidP="001772F4">
            <w:pPr>
              <w:spacing w:line="360" w:lineRule="auto"/>
              <w:rPr>
                <w:rFonts w:ascii="Arial" w:eastAsia="Arial" w:hAnsi="Arial" w:cs="Arial"/>
                <w:sz w:val="20"/>
                <w:szCs w:val="20"/>
              </w:rPr>
            </w:pPr>
            <w:r>
              <w:rPr>
                <w:rFonts w:ascii="Arial" w:eastAsia="Arial" w:hAnsi="Arial" w:cs="Arial"/>
                <w:sz w:val="20"/>
                <w:szCs w:val="20"/>
              </w:rPr>
              <w:t xml:space="preserve">    </w:t>
            </w:r>
            <w:r w:rsidRPr="00C426E6">
              <w:rPr>
                <w:rFonts w:ascii="Arial" w:eastAsia="Arial" w:hAnsi="Arial" w:cs="Arial"/>
                <w:sz w:val="20"/>
                <w:szCs w:val="20"/>
              </w:rPr>
              <w:t>101,364 (97%)</w:t>
            </w:r>
          </w:p>
        </w:tc>
        <w:tc>
          <w:tcPr>
            <w:tcW w:w="2037" w:type="dxa"/>
            <w:tcBorders>
              <w:top w:val="nil"/>
              <w:left w:val="single" w:sz="4" w:space="0" w:color="auto"/>
              <w:bottom w:val="nil"/>
              <w:right w:val="single" w:sz="4" w:space="0" w:color="auto"/>
            </w:tcBorders>
            <w:shd w:val="clear" w:color="auto" w:fill="FFFFFF" w:themeFill="background1"/>
          </w:tcPr>
          <w:p w14:paraId="2E2802CD" w14:textId="77777777" w:rsidR="00C067E7" w:rsidRPr="00C426E6" w:rsidRDefault="00C067E7" w:rsidP="001772F4">
            <w:pPr>
              <w:spacing w:line="360" w:lineRule="auto"/>
              <w:jc w:val="center"/>
              <w:rPr>
                <w:rFonts w:ascii="Arial" w:eastAsia="Arial" w:hAnsi="Arial" w:cs="Arial"/>
                <w:sz w:val="20"/>
                <w:szCs w:val="20"/>
              </w:rPr>
            </w:pPr>
            <w:r w:rsidRPr="00C426E6">
              <w:rPr>
                <w:rFonts w:ascii="Arial" w:eastAsia="Arial" w:hAnsi="Arial" w:cs="Arial"/>
                <w:sz w:val="20"/>
                <w:szCs w:val="20"/>
              </w:rPr>
              <w:t>1,797,164 (99%)</w:t>
            </w:r>
          </w:p>
        </w:tc>
        <w:tc>
          <w:tcPr>
            <w:tcW w:w="2037" w:type="dxa"/>
            <w:tcBorders>
              <w:top w:val="nil"/>
              <w:left w:val="single" w:sz="4" w:space="0" w:color="auto"/>
              <w:bottom w:val="nil"/>
              <w:right w:val="single" w:sz="4" w:space="0" w:color="auto"/>
            </w:tcBorders>
            <w:shd w:val="clear" w:color="auto" w:fill="FFFFFF" w:themeFill="background1"/>
          </w:tcPr>
          <w:p w14:paraId="50004C3C" w14:textId="77777777" w:rsidR="00C067E7" w:rsidRPr="00C426E6" w:rsidRDefault="00C067E7" w:rsidP="001772F4">
            <w:pPr>
              <w:spacing w:line="360" w:lineRule="auto"/>
              <w:jc w:val="center"/>
              <w:rPr>
                <w:rFonts w:ascii="Arial" w:eastAsia="Arial" w:hAnsi="Arial" w:cs="Arial"/>
                <w:sz w:val="20"/>
                <w:szCs w:val="20"/>
              </w:rPr>
            </w:pPr>
            <w:r w:rsidRPr="00C426E6">
              <w:rPr>
                <w:rFonts w:ascii="Arial" w:eastAsia="Arial" w:hAnsi="Arial" w:cs="Arial"/>
                <w:sz w:val="20"/>
                <w:szCs w:val="20"/>
              </w:rPr>
              <w:t>148,257 (98%)</w:t>
            </w:r>
          </w:p>
        </w:tc>
        <w:tc>
          <w:tcPr>
            <w:tcW w:w="2037" w:type="dxa"/>
            <w:tcBorders>
              <w:top w:val="nil"/>
              <w:left w:val="single" w:sz="4" w:space="0" w:color="auto"/>
              <w:bottom w:val="nil"/>
              <w:right w:val="single" w:sz="4" w:space="0" w:color="auto"/>
            </w:tcBorders>
            <w:shd w:val="clear" w:color="auto" w:fill="FFFFFF" w:themeFill="background1"/>
          </w:tcPr>
          <w:p w14:paraId="36798ADD"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1,750,271 (99%)</w:t>
            </w:r>
          </w:p>
        </w:tc>
      </w:tr>
      <w:tr w:rsidR="00C067E7" w:rsidRPr="00146A41" w14:paraId="4893EECC" w14:textId="77777777" w:rsidTr="001772F4">
        <w:trPr>
          <w:trHeight w:val="294"/>
        </w:trPr>
        <w:tc>
          <w:tcPr>
            <w:tcW w:w="1270" w:type="dxa"/>
            <w:tcBorders>
              <w:left w:val="single" w:sz="4" w:space="0" w:color="auto"/>
            </w:tcBorders>
          </w:tcPr>
          <w:p w14:paraId="4470E8F6" w14:textId="77777777" w:rsidR="00C067E7" w:rsidRPr="51C31450" w:rsidRDefault="00C067E7" w:rsidP="001772F4">
            <w:pPr>
              <w:spacing w:line="360" w:lineRule="auto"/>
              <w:jc w:val="center"/>
              <w:rPr>
                <w:rFonts w:ascii="Arial" w:eastAsia="Arial" w:hAnsi="Arial" w:cs="Arial"/>
                <w:sz w:val="20"/>
                <w:szCs w:val="20"/>
              </w:rPr>
            </w:pPr>
          </w:p>
        </w:tc>
        <w:tc>
          <w:tcPr>
            <w:tcW w:w="1335" w:type="dxa"/>
          </w:tcPr>
          <w:p w14:paraId="3AA5F4B8"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3</w:t>
            </w:r>
          </w:p>
        </w:tc>
        <w:tc>
          <w:tcPr>
            <w:tcW w:w="2036" w:type="dxa"/>
            <w:tcBorders>
              <w:top w:val="nil"/>
              <w:bottom w:val="nil"/>
              <w:right w:val="single" w:sz="4" w:space="0" w:color="auto"/>
            </w:tcBorders>
            <w:shd w:val="clear" w:color="auto" w:fill="F2F2F2" w:themeFill="background1" w:themeFillShade="F2"/>
          </w:tcPr>
          <w:p w14:paraId="0BA9F809" w14:textId="77777777" w:rsidR="00C067E7" w:rsidRPr="00D324AC" w:rsidRDefault="00C067E7" w:rsidP="001772F4">
            <w:pPr>
              <w:spacing w:line="360" w:lineRule="auto"/>
              <w:rPr>
                <w:rFonts w:ascii="Arial" w:eastAsia="Arial" w:hAnsi="Arial" w:cs="Arial"/>
                <w:sz w:val="20"/>
                <w:szCs w:val="20"/>
              </w:rPr>
            </w:pPr>
            <w:r>
              <w:rPr>
                <w:rFonts w:ascii="Arial" w:eastAsia="Arial" w:hAnsi="Arial" w:cs="Arial"/>
                <w:sz w:val="20"/>
                <w:szCs w:val="20"/>
              </w:rPr>
              <w:t xml:space="preserve">   </w:t>
            </w:r>
            <w:r w:rsidRPr="51C31450">
              <w:rPr>
                <w:rFonts w:ascii="Arial" w:eastAsia="Arial" w:hAnsi="Arial" w:cs="Arial"/>
                <w:sz w:val="20"/>
                <w:szCs w:val="20"/>
              </w:rPr>
              <w:t>1,759,745 (92%)</w:t>
            </w:r>
          </w:p>
        </w:tc>
        <w:tc>
          <w:tcPr>
            <w:tcW w:w="2037" w:type="dxa"/>
            <w:tcBorders>
              <w:top w:val="nil"/>
              <w:left w:val="single" w:sz="4" w:space="0" w:color="auto"/>
              <w:bottom w:val="nil"/>
              <w:right w:val="single" w:sz="4" w:space="0" w:color="auto"/>
            </w:tcBorders>
            <w:shd w:val="clear" w:color="auto" w:fill="F2F2F2" w:themeFill="background1" w:themeFillShade="F2"/>
          </w:tcPr>
          <w:p w14:paraId="129D25CC" w14:textId="77777777" w:rsidR="00C067E7" w:rsidRPr="00C426E6" w:rsidRDefault="00C067E7" w:rsidP="001772F4">
            <w:pPr>
              <w:spacing w:line="360" w:lineRule="auto"/>
              <w:jc w:val="center"/>
              <w:rPr>
                <w:rFonts w:ascii="Arial" w:eastAsia="Arial" w:hAnsi="Arial" w:cs="Arial"/>
                <w:sz w:val="20"/>
                <w:szCs w:val="20"/>
              </w:rPr>
            </w:pPr>
            <w:r w:rsidRPr="00C426E6">
              <w:rPr>
                <w:rFonts w:ascii="Arial" w:eastAsia="Arial" w:hAnsi="Arial" w:cs="Arial"/>
                <w:sz w:val="20"/>
                <w:szCs w:val="20"/>
              </w:rPr>
              <w:t>65,956 (63%)</w:t>
            </w:r>
          </w:p>
        </w:tc>
        <w:tc>
          <w:tcPr>
            <w:tcW w:w="2037" w:type="dxa"/>
            <w:tcBorders>
              <w:top w:val="nil"/>
              <w:left w:val="single" w:sz="4" w:space="0" w:color="auto"/>
              <w:bottom w:val="nil"/>
              <w:right w:val="single" w:sz="4" w:space="0" w:color="auto"/>
            </w:tcBorders>
            <w:shd w:val="clear" w:color="auto" w:fill="F2F2F2" w:themeFill="background1" w:themeFillShade="F2"/>
          </w:tcPr>
          <w:p w14:paraId="31BFC340" w14:textId="77777777" w:rsidR="00C067E7" w:rsidRPr="00C426E6" w:rsidRDefault="00C067E7" w:rsidP="001772F4">
            <w:pPr>
              <w:spacing w:line="360" w:lineRule="auto"/>
              <w:jc w:val="center"/>
              <w:rPr>
                <w:rFonts w:ascii="Arial" w:eastAsia="Arial" w:hAnsi="Arial" w:cs="Arial"/>
                <w:sz w:val="20"/>
                <w:szCs w:val="20"/>
              </w:rPr>
            </w:pPr>
            <w:r w:rsidRPr="00C426E6">
              <w:rPr>
                <w:rFonts w:ascii="Arial" w:eastAsia="Arial" w:hAnsi="Arial" w:cs="Arial"/>
                <w:sz w:val="20"/>
                <w:szCs w:val="20"/>
              </w:rPr>
              <w:t>1,693,789 (93%)</w:t>
            </w:r>
          </w:p>
        </w:tc>
        <w:tc>
          <w:tcPr>
            <w:tcW w:w="2037" w:type="dxa"/>
            <w:tcBorders>
              <w:top w:val="nil"/>
              <w:left w:val="single" w:sz="4" w:space="0" w:color="auto"/>
              <w:bottom w:val="nil"/>
              <w:right w:val="single" w:sz="4" w:space="0" w:color="auto"/>
            </w:tcBorders>
            <w:shd w:val="clear" w:color="auto" w:fill="F2F2F2" w:themeFill="background1" w:themeFillShade="F2"/>
          </w:tcPr>
          <w:p w14:paraId="24B2344F" w14:textId="77777777" w:rsidR="00C067E7" w:rsidRPr="00C426E6" w:rsidRDefault="00C067E7" w:rsidP="001772F4">
            <w:pPr>
              <w:spacing w:line="360" w:lineRule="auto"/>
              <w:jc w:val="center"/>
              <w:rPr>
                <w:rFonts w:ascii="Arial" w:eastAsia="Arial" w:hAnsi="Arial" w:cs="Arial"/>
                <w:color w:val="000000" w:themeColor="text1"/>
                <w:sz w:val="20"/>
                <w:szCs w:val="20"/>
              </w:rPr>
            </w:pPr>
            <w:r w:rsidRPr="00C426E6">
              <w:rPr>
                <w:rFonts w:ascii="Arial" w:eastAsia="Arial" w:hAnsi="Arial" w:cs="Arial"/>
                <w:color w:val="000000" w:themeColor="text1"/>
                <w:sz w:val="20"/>
                <w:szCs w:val="20"/>
              </w:rPr>
              <w:t>0 (0%)</w:t>
            </w:r>
          </w:p>
        </w:tc>
        <w:tc>
          <w:tcPr>
            <w:tcW w:w="2037" w:type="dxa"/>
            <w:tcBorders>
              <w:top w:val="nil"/>
              <w:left w:val="single" w:sz="4" w:space="0" w:color="auto"/>
              <w:bottom w:val="nil"/>
              <w:right w:val="single" w:sz="4" w:space="0" w:color="auto"/>
            </w:tcBorders>
            <w:shd w:val="clear" w:color="auto" w:fill="F2F2F2" w:themeFill="background1" w:themeFillShade="F2"/>
          </w:tcPr>
          <w:p w14:paraId="638D8E2B"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1,759,745 (100%)</w:t>
            </w:r>
          </w:p>
        </w:tc>
      </w:tr>
      <w:tr w:rsidR="00C067E7" w14:paraId="332A34DA" w14:textId="77777777" w:rsidTr="001772F4">
        <w:trPr>
          <w:trHeight w:val="294"/>
        </w:trPr>
        <w:tc>
          <w:tcPr>
            <w:tcW w:w="1270" w:type="dxa"/>
            <w:tcBorders>
              <w:left w:val="single" w:sz="4" w:space="0" w:color="auto"/>
            </w:tcBorders>
          </w:tcPr>
          <w:p w14:paraId="6E3CE684" w14:textId="77777777" w:rsidR="00C067E7" w:rsidRPr="51C31450" w:rsidRDefault="00C067E7" w:rsidP="001772F4">
            <w:pPr>
              <w:spacing w:line="360" w:lineRule="auto"/>
              <w:jc w:val="center"/>
              <w:rPr>
                <w:rFonts w:ascii="Arial" w:eastAsia="Arial" w:hAnsi="Arial" w:cs="Arial"/>
                <w:sz w:val="20"/>
                <w:szCs w:val="20"/>
              </w:rPr>
            </w:pPr>
          </w:p>
        </w:tc>
        <w:tc>
          <w:tcPr>
            <w:tcW w:w="1335" w:type="dxa"/>
          </w:tcPr>
          <w:p w14:paraId="31645110"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Any</w:t>
            </w:r>
          </w:p>
        </w:tc>
        <w:tc>
          <w:tcPr>
            <w:tcW w:w="2036" w:type="dxa"/>
            <w:tcBorders>
              <w:top w:val="nil"/>
              <w:bottom w:val="single" w:sz="4" w:space="0" w:color="000000" w:themeColor="text1"/>
              <w:right w:val="single" w:sz="4" w:space="0" w:color="auto"/>
            </w:tcBorders>
            <w:shd w:val="clear" w:color="auto" w:fill="FFFFFF" w:themeFill="background1"/>
          </w:tcPr>
          <w:p w14:paraId="70869712" w14:textId="77777777" w:rsidR="00C067E7"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 xml:space="preserve">  </w:t>
            </w:r>
            <w:r w:rsidRPr="51C31450">
              <w:rPr>
                <w:rFonts w:ascii="Arial" w:eastAsia="Arial" w:hAnsi="Arial" w:cs="Arial"/>
                <w:sz w:val="20"/>
                <w:szCs w:val="20"/>
              </w:rPr>
              <w:t>1,910,308 (100%)</w:t>
            </w:r>
          </w:p>
        </w:tc>
        <w:tc>
          <w:tcPr>
            <w:tcW w:w="2037" w:type="dxa"/>
            <w:tcBorders>
              <w:top w:val="nil"/>
              <w:left w:val="single" w:sz="4" w:space="0" w:color="auto"/>
              <w:bottom w:val="single" w:sz="4" w:space="0" w:color="000000" w:themeColor="text1"/>
              <w:right w:val="single" w:sz="4" w:space="0" w:color="auto"/>
            </w:tcBorders>
            <w:shd w:val="clear" w:color="auto" w:fill="FFFFFF" w:themeFill="background1"/>
          </w:tcPr>
          <w:p w14:paraId="765E7995" w14:textId="77777777" w:rsidR="00C067E7" w:rsidRPr="00C426E6" w:rsidRDefault="00C067E7" w:rsidP="001772F4">
            <w:pPr>
              <w:spacing w:line="360" w:lineRule="auto"/>
              <w:jc w:val="center"/>
              <w:rPr>
                <w:rFonts w:ascii="Arial" w:eastAsia="Arial" w:hAnsi="Arial" w:cs="Arial"/>
                <w:sz w:val="20"/>
                <w:szCs w:val="20"/>
              </w:rPr>
            </w:pPr>
            <w:r w:rsidRPr="00C426E6">
              <w:rPr>
                <w:rFonts w:ascii="Arial" w:eastAsia="Arial" w:hAnsi="Arial" w:cs="Arial"/>
                <w:sz w:val="20"/>
                <w:szCs w:val="20"/>
              </w:rPr>
              <w:t>104,158 (100%)</w:t>
            </w:r>
          </w:p>
        </w:tc>
        <w:tc>
          <w:tcPr>
            <w:tcW w:w="2037" w:type="dxa"/>
            <w:tcBorders>
              <w:top w:val="nil"/>
              <w:left w:val="single" w:sz="4" w:space="0" w:color="auto"/>
              <w:bottom w:val="single" w:sz="4" w:space="0" w:color="000000" w:themeColor="text1"/>
              <w:right w:val="single" w:sz="4" w:space="0" w:color="auto"/>
            </w:tcBorders>
            <w:shd w:val="clear" w:color="auto" w:fill="FFFFFF" w:themeFill="background1"/>
          </w:tcPr>
          <w:p w14:paraId="216B46A3" w14:textId="77777777" w:rsidR="00C067E7" w:rsidRPr="00C426E6" w:rsidRDefault="00C067E7" w:rsidP="001772F4">
            <w:pPr>
              <w:spacing w:line="360" w:lineRule="auto"/>
              <w:jc w:val="center"/>
              <w:rPr>
                <w:rFonts w:ascii="Arial" w:eastAsia="Arial" w:hAnsi="Arial" w:cs="Arial"/>
                <w:sz w:val="20"/>
                <w:szCs w:val="20"/>
              </w:rPr>
            </w:pPr>
            <w:r w:rsidRPr="00C426E6">
              <w:rPr>
                <w:rFonts w:ascii="Arial" w:eastAsia="Arial" w:hAnsi="Arial" w:cs="Arial"/>
                <w:sz w:val="20"/>
                <w:szCs w:val="20"/>
              </w:rPr>
              <w:t>1,806,150 (100%)</w:t>
            </w:r>
          </w:p>
        </w:tc>
        <w:tc>
          <w:tcPr>
            <w:tcW w:w="2037" w:type="dxa"/>
            <w:tcBorders>
              <w:top w:val="nil"/>
              <w:left w:val="single" w:sz="4" w:space="0" w:color="auto"/>
              <w:bottom w:val="single" w:sz="4" w:space="0" w:color="000000" w:themeColor="text1"/>
              <w:right w:val="single" w:sz="4" w:space="0" w:color="auto"/>
            </w:tcBorders>
            <w:shd w:val="clear" w:color="auto" w:fill="FFFFFF" w:themeFill="background1"/>
          </w:tcPr>
          <w:p w14:paraId="2B819848" w14:textId="77777777" w:rsidR="00C067E7" w:rsidRPr="00C426E6" w:rsidRDefault="00C067E7" w:rsidP="001772F4">
            <w:pPr>
              <w:spacing w:line="360" w:lineRule="auto"/>
              <w:jc w:val="center"/>
              <w:rPr>
                <w:rFonts w:ascii="Arial" w:eastAsia="Arial" w:hAnsi="Arial" w:cs="Arial"/>
                <w:color w:val="000000" w:themeColor="text1"/>
                <w:sz w:val="20"/>
                <w:szCs w:val="20"/>
              </w:rPr>
            </w:pPr>
            <w:r w:rsidRPr="00C426E6">
              <w:rPr>
                <w:rFonts w:ascii="Arial" w:eastAsia="Arial" w:hAnsi="Arial" w:cs="Arial"/>
                <w:color w:val="000000" w:themeColor="text1"/>
                <w:sz w:val="20"/>
                <w:szCs w:val="20"/>
              </w:rPr>
              <w:t>150,563 (100%)</w:t>
            </w:r>
          </w:p>
        </w:tc>
        <w:tc>
          <w:tcPr>
            <w:tcW w:w="2037" w:type="dxa"/>
            <w:tcBorders>
              <w:top w:val="nil"/>
              <w:left w:val="single" w:sz="4" w:space="0" w:color="auto"/>
              <w:bottom w:val="single" w:sz="4" w:space="0" w:color="000000" w:themeColor="text1"/>
              <w:right w:val="single" w:sz="4" w:space="0" w:color="auto"/>
            </w:tcBorders>
            <w:shd w:val="clear" w:color="auto" w:fill="FFFFFF" w:themeFill="background1"/>
          </w:tcPr>
          <w:p w14:paraId="25BBDD6C" w14:textId="77777777" w:rsidR="00C067E7"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1,759,745 (100%)</w:t>
            </w:r>
          </w:p>
        </w:tc>
      </w:tr>
      <w:tr w:rsidR="00C067E7" w:rsidRPr="00146A41" w14:paraId="51639820" w14:textId="77777777" w:rsidTr="001772F4">
        <w:trPr>
          <w:trHeight w:val="294"/>
        </w:trPr>
        <w:tc>
          <w:tcPr>
            <w:tcW w:w="1270" w:type="dxa"/>
            <w:tcBorders>
              <w:left w:val="single" w:sz="4" w:space="0" w:color="auto"/>
            </w:tcBorders>
          </w:tcPr>
          <w:p w14:paraId="753A6702"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100 miles</w:t>
            </w:r>
          </w:p>
        </w:tc>
        <w:tc>
          <w:tcPr>
            <w:tcW w:w="1335" w:type="dxa"/>
          </w:tcPr>
          <w:p w14:paraId="5C8EB36F"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color w:val="000000" w:themeColor="text1"/>
                <w:sz w:val="20"/>
                <w:szCs w:val="20"/>
              </w:rPr>
              <w:t>1</w:t>
            </w:r>
          </w:p>
        </w:tc>
        <w:tc>
          <w:tcPr>
            <w:tcW w:w="2036" w:type="dxa"/>
            <w:tcBorders>
              <w:bottom w:val="nil"/>
              <w:right w:val="single" w:sz="4" w:space="0" w:color="auto"/>
            </w:tcBorders>
            <w:shd w:val="clear" w:color="auto" w:fill="F2F2F2" w:themeFill="background1" w:themeFillShade="F2"/>
          </w:tcPr>
          <w:p w14:paraId="69867EF7" w14:textId="77777777" w:rsidR="00C067E7" w:rsidRPr="00D324AC"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 xml:space="preserve">  </w:t>
            </w:r>
            <w:r w:rsidRPr="51C31450">
              <w:rPr>
                <w:rFonts w:ascii="Arial" w:eastAsia="Arial" w:hAnsi="Arial" w:cs="Arial"/>
                <w:sz w:val="20"/>
                <w:szCs w:val="20"/>
              </w:rPr>
              <w:t>1,910,308 (100%)</w:t>
            </w:r>
          </w:p>
        </w:tc>
        <w:tc>
          <w:tcPr>
            <w:tcW w:w="2037" w:type="dxa"/>
            <w:tcBorders>
              <w:left w:val="single" w:sz="4" w:space="0" w:color="auto"/>
              <w:bottom w:val="nil"/>
              <w:right w:val="single" w:sz="4" w:space="0" w:color="auto"/>
            </w:tcBorders>
            <w:shd w:val="clear" w:color="auto" w:fill="F2F2F2" w:themeFill="background1" w:themeFillShade="F2"/>
          </w:tcPr>
          <w:p w14:paraId="67C1BB2B"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104,158 (100%)</w:t>
            </w:r>
          </w:p>
        </w:tc>
        <w:tc>
          <w:tcPr>
            <w:tcW w:w="2037" w:type="dxa"/>
            <w:tcBorders>
              <w:left w:val="single" w:sz="4" w:space="0" w:color="auto"/>
              <w:bottom w:val="nil"/>
              <w:right w:val="single" w:sz="4" w:space="0" w:color="auto"/>
            </w:tcBorders>
            <w:shd w:val="clear" w:color="auto" w:fill="F2F2F2" w:themeFill="background1" w:themeFillShade="F2"/>
          </w:tcPr>
          <w:p w14:paraId="0E3660FA"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1,806,150 (100%)</w:t>
            </w:r>
          </w:p>
        </w:tc>
        <w:tc>
          <w:tcPr>
            <w:tcW w:w="2037" w:type="dxa"/>
            <w:tcBorders>
              <w:left w:val="single" w:sz="4" w:space="0" w:color="auto"/>
              <w:bottom w:val="nil"/>
              <w:right w:val="single" w:sz="4" w:space="0" w:color="auto"/>
            </w:tcBorders>
            <w:shd w:val="clear" w:color="auto" w:fill="F2F2F2" w:themeFill="background1" w:themeFillShade="F2"/>
          </w:tcPr>
          <w:p w14:paraId="57331010"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150,563 (100%)</w:t>
            </w:r>
          </w:p>
        </w:tc>
        <w:tc>
          <w:tcPr>
            <w:tcW w:w="2037" w:type="dxa"/>
            <w:tcBorders>
              <w:left w:val="single" w:sz="4" w:space="0" w:color="auto"/>
              <w:bottom w:val="nil"/>
              <w:right w:val="single" w:sz="4" w:space="0" w:color="auto"/>
            </w:tcBorders>
            <w:shd w:val="clear" w:color="auto" w:fill="F2F2F2" w:themeFill="background1" w:themeFillShade="F2"/>
          </w:tcPr>
          <w:p w14:paraId="5CFC2D52"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1,759,745 (100%)</w:t>
            </w:r>
          </w:p>
        </w:tc>
      </w:tr>
      <w:tr w:rsidR="00C067E7" w:rsidRPr="00146A41" w14:paraId="4EEA6D8E" w14:textId="77777777" w:rsidTr="001772F4">
        <w:trPr>
          <w:trHeight w:val="294"/>
        </w:trPr>
        <w:tc>
          <w:tcPr>
            <w:tcW w:w="1270" w:type="dxa"/>
            <w:tcBorders>
              <w:left w:val="single" w:sz="4" w:space="0" w:color="auto"/>
            </w:tcBorders>
          </w:tcPr>
          <w:p w14:paraId="74CFEEB2" w14:textId="77777777" w:rsidR="00C067E7" w:rsidRPr="51C31450" w:rsidRDefault="00C067E7" w:rsidP="001772F4">
            <w:pPr>
              <w:spacing w:line="360" w:lineRule="auto"/>
              <w:jc w:val="center"/>
              <w:rPr>
                <w:rFonts w:ascii="Arial" w:eastAsia="Arial" w:hAnsi="Arial" w:cs="Arial"/>
                <w:sz w:val="20"/>
                <w:szCs w:val="20"/>
              </w:rPr>
            </w:pPr>
          </w:p>
        </w:tc>
        <w:tc>
          <w:tcPr>
            <w:tcW w:w="1335" w:type="dxa"/>
          </w:tcPr>
          <w:p w14:paraId="68051228"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2</w:t>
            </w:r>
          </w:p>
        </w:tc>
        <w:tc>
          <w:tcPr>
            <w:tcW w:w="2036" w:type="dxa"/>
            <w:tcBorders>
              <w:top w:val="nil"/>
              <w:bottom w:val="nil"/>
              <w:right w:val="single" w:sz="4" w:space="0" w:color="auto"/>
            </w:tcBorders>
            <w:shd w:val="clear" w:color="auto" w:fill="FFFFFF" w:themeFill="background1"/>
          </w:tcPr>
          <w:p w14:paraId="25966D29" w14:textId="77777777" w:rsidR="00C067E7" w:rsidRPr="00D324AC"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 xml:space="preserve">  </w:t>
            </w:r>
            <w:r w:rsidRPr="51C31450">
              <w:rPr>
                <w:rFonts w:ascii="Arial" w:eastAsia="Arial" w:hAnsi="Arial" w:cs="Arial"/>
                <w:sz w:val="20"/>
                <w:szCs w:val="20"/>
              </w:rPr>
              <w:t>1,910,308 (100%)</w:t>
            </w:r>
          </w:p>
        </w:tc>
        <w:tc>
          <w:tcPr>
            <w:tcW w:w="2037" w:type="dxa"/>
            <w:tcBorders>
              <w:top w:val="nil"/>
              <w:left w:val="single" w:sz="4" w:space="0" w:color="auto"/>
              <w:bottom w:val="nil"/>
              <w:right w:val="single" w:sz="4" w:space="0" w:color="auto"/>
            </w:tcBorders>
            <w:shd w:val="clear" w:color="auto" w:fill="FFFFFF" w:themeFill="background1"/>
          </w:tcPr>
          <w:p w14:paraId="16E69590"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104,158 (100%)</w:t>
            </w:r>
          </w:p>
        </w:tc>
        <w:tc>
          <w:tcPr>
            <w:tcW w:w="2037" w:type="dxa"/>
            <w:tcBorders>
              <w:top w:val="nil"/>
              <w:left w:val="single" w:sz="4" w:space="0" w:color="auto"/>
              <w:bottom w:val="nil"/>
              <w:right w:val="single" w:sz="4" w:space="0" w:color="auto"/>
            </w:tcBorders>
            <w:shd w:val="clear" w:color="auto" w:fill="FFFFFF" w:themeFill="background1"/>
          </w:tcPr>
          <w:p w14:paraId="27047CB9"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1,806,150 (100%)</w:t>
            </w:r>
          </w:p>
        </w:tc>
        <w:tc>
          <w:tcPr>
            <w:tcW w:w="2037" w:type="dxa"/>
            <w:tcBorders>
              <w:top w:val="nil"/>
              <w:left w:val="single" w:sz="4" w:space="0" w:color="auto"/>
              <w:bottom w:val="nil"/>
              <w:right w:val="single" w:sz="4" w:space="0" w:color="auto"/>
            </w:tcBorders>
            <w:shd w:val="clear" w:color="auto" w:fill="FFFFFF" w:themeFill="background1"/>
          </w:tcPr>
          <w:p w14:paraId="72317CA7"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150,563 (100%)</w:t>
            </w:r>
          </w:p>
        </w:tc>
        <w:tc>
          <w:tcPr>
            <w:tcW w:w="2037" w:type="dxa"/>
            <w:tcBorders>
              <w:top w:val="nil"/>
              <w:left w:val="single" w:sz="4" w:space="0" w:color="auto"/>
              <w:bottom w:val="nil"/>
              <w:right w:val="single" w:sz="4" w:space="0" w:color="auto"/>
            </w:tcBorders>
            <w:shd w:val="clear" w:color="auto" w:fill="FFFFFF" w:themeFill="background1"/>
          </w:tcPr>
          <w:p w14:paraId="6F87FC64"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1,759,745 (100%)</w:t>
            </w:r>
          </w:p>
        </w:tc>
      </w:tr>
      <w:tr w:rsidR="00C067E7" w:rsidRPr="00146A41" w14:paraId="6A71E7BC" w14:textId="77777777" w:rsidTr="001772F4">
        <w:trPr>
          <w:trHeight w:val="294"/>
        </w:trPr>
        <w:tc>
          <w:tcPr>
            <w:tcW w:w="1270" w:type="dxa"/>
            <w:tcBorders>
              <w:left w:val="single" w:sz="4" w:space="0" w:color="auto"/>
            </w:tcBorders>
          </w:tcPr>
          <w:p w14:paraId="1279C9B7" w14:textId="77777777" w:rsidR="00C067E7" w:rsidRPr="51C31450" w:rsidRDefault="00C067E7" w:rsidP="001772F4">
            <w:pPr>
              <w:spacing w:line="360" w:lineRule="auto"/>
              <w:jc w:val="center"/>
              <w:rPr>
                <w:rFonts w:ascii="Arial" w:eastAsia="Arial" w:hAnsi="Arial" w:cs="Arial"/>
                <w:sz w:val="20"/>
                <w:szCs w:val="20"/>
              </w:rPr>
            </w:pPr>
          </w:p>
        </w:tc>
        <w:tc>
          <w:tcPr>
            <w:tcW w:w="1335" w:type="dxa"/>
          </w:tcPr>
          <w:p w14:paraId="653C1EE3"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3</w:t>
            </w:r>
          </w:p>
        </w:tc>
        <w:tc>
          <w:tcPr>
            <w:tcW w:w="2036" w:type="dxa"/>
            <w:tcBorders>
              <w:top w:val="nil"/>
              <w:bottom w:val="nil"/>
              <w:right w:val="single" w:sz="4" w:space="0" w:color="auto"/>
            </w:tcBorders>
            <w:shd w:val="clear" w:color="auto" w:fill="F2F2F2" w:themeFill="background1" w:themeFillShade="F2"/>
          </w:tcPr>
          <w:p w14:paraId="4E79C727"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1,909,715 (99%)</w:t>
            </w:r>
          </w:p>
        </w:tc>
        <w:tc>
          <w:tcPr>
            <w:tcW w:w="2037" w:type="dxa"/>
            <w:tcBorders>
              <w:top w:val="nil"/>
              <w:left w:val="single" w:sz="4" w:space="0" w:color="auto"/>
              <w:bottom w:val="nil"/>
              <w:right w:val="single" w:sz="4" w:space="0" w:color="auto"/>
            </w:tcBorders>
            <w:shd w:val="clear" w:color="auto" w:fill="F2F2F2" w:themeFill="background1" w:themeFillShade="F2"/>
          </w:tcPr>
          <w:p w14:paraId="30D9F118"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103,630 (99%)</w:t>
            </w:r>
          </w:p>
        </w:tc>
        <w:tc>
          <w:tcPr>
            <w:tcW w:w="2037" w:type="dxa"/>
            <w:tcBorders>
              <w:top w:val="nil"/>
              <w:left w:val="single" w:sz="4" w:space="0" w:color="auto"/>
              <w:bottom w:val="nil"/>
              <w:right w:val="single" w:sz="4" w:space="0" w:color="auto"/>
            </w:tcBorders>
            <w:shd w:val="clear" w:color="auto" w:fill="F2F2F2" w:themeFill="background1" w:themeFillShade="F2"/>
          </w:tcPr>
          <w:p w14:paraId="3402FBF6"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1,806,085 (99%)</w:t>
            </w:r>
          </w:p>
        </w:tc>
        <w:tc>
          <w:tcPr>
            <w:tcW w:w="2037" w:type="dxa"/>
            <w:tcBorders>
              <w:top w:val="nil"/>
              <w:left w:val="single" w:sz="4" w:space="0" w:color="auto"/>
              <w:bottom w:val="nil"/>
              <w:right w:val="single" w:sz="4" w:space="0" w:color="auto"/>
            </w:tcBorders>
            <w:shd w:val="clear" w:color="auto" w:fill="F2F2F2" w:themeFill="background1" w:themeFillShade="F2"/>
          </w:tcPr>
          <w:p w14:paraId="7188E8D3"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 xml:space="preserve"> 149,970 (99%)</w:t>
            </w:r>
          </w:p>
        </w:tc>
        <w:tc>
          <w:tcPr>
            <w:tcW w:w="2037" w:type="dxa"/>
            <w:tcBorders>
              <w:top w:val="nil"/>
              <w:left w:val="single" w:sz="4" w:space="0" w:color="auto"/>
              <w:bottom w:val="nil"/>
              <w:right w:val="single" w:sz="4" w:space="0" w:color="auto"/>
            </w:tcBorders>
            <w:shd w:val="clear" w:color="auto" w:fill="F2F2F2" w:themeFill="background1" w:themeFillShade="F2"/>
          </w:tcPr>
          <w:p w14:paraId="2C58EC67" w14:textId="77777777" w:rsidR="00C067E7" w:rsidRPr="00D324AC"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1,759,745 (100%)</w:t>
            </w:r>
          </w:p>
        </w:tc>
      </w:tr>
      <w:tr w:rsidR="00C067E7" w14:paraId="67281696" w14:textId="77777777" w:rsidTr="001772F4">
        <w:trPr>
          <w:trHeight w:val="294"/>
        </w:trPr>
        <w:tc>
          <w:tcPr>
            <w:tcW w:w="1270" w:type="dxa"/>
            <w:tcBorders>
              <w:left w:val="single" w:sz="4" w:space="0" w:color="auto"/>
            </w:tcBorders>
          </w:tcPr>
          <w:p w14:paraId="2ED3F99B" w14:textId="77777777" w:rsidR="00C067E7" w:rsidRPr="51C31450" w:rsidRDefault="00C067E7" w:rsidP="001772F4">
            <w:pPr>
              <w:spacing w:line="360" w:lineRule="auto"/>
              <w:jc w:val="center"/>
              <w:rPr>
                <w:rFonts w:ascii="Arial" w:eastAsia="Arial" w:hAnsi="Arial" w:cs="Arial"/>
                <w:sz w:val="20"/>
                <w:szCs w:val="20"/>
              </w:rPr>
            </w:pPr>
          </w:p>
        </w:tc>
        <w:tc>
          <w:tcPr>
            <w:tcW w:w="1335" w:type="dxa"/>
          </w:tcPr>
          <w:p w14:paraId="151B6EC7" w14:textId="77777777" w:rsidR="00C067E7" w:rsidRPr="51C31450"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Any</w:t>
            </w:r>
          </w:p>
        </w:tc>
        <w:tc>
          <w:tcPr>
            <w:tcW w:w="2036" w:type="dxa"/>
            <w:tcBorders>
              <w:top w:val="nil"/>
              <w:right w:val="single" w:sz="4" w:space="0" w:color="auto"/>
            </w:tcBorders>
            <w:shd w:val="clear" w:color="auto" w:fill="FFFFFF" w:themeFill="background1"/>
          </w:tcPr>
          <w:p w14:paraId="58757600" w14:textId="77777777" w:rsidR="00C067E7" w:rsidRDefault="00C067E7" w:rsidP="001772F4">
            <w:pPr>
              <w:spacing w:line="360" w:lineRule="auto"/>
              <w:jc w:val="center"/>
              <w:rPr>
                <w:rFonts w:ascii="Arial" w:eastAsia="Arial" w:hAnsi="Arial" w:cs="Arial"/>
                <w:sz w:val="20"/>
                <w:szCs w:val="20"/>
              </w:rPr>
            </w:pPr>
            <w:r>
              <w:rPr>
                <w:rFonts w:ascii="Arial" w:eastAsia="Arial" w:hAnsi="Arial" w:cs="Arial"/>
                <w:sz w:val="20"/>
                <w:szCs w:val="20"/>
              </w:rPr>
              <w:t xml:space="preserve">  </w:t>
            </w:r>
            <w:r w:rsidRPr="51C31450">
              <w:rPr>
                <w:rFonts w:ascii="Arial" w:eastAsia="Arial" w:hAnsi="Arial" w:cs="Arial"/>
                <w:sz w:val="20"/>
                <w:szCs w:val="20"/>
              </w:rPr>
              <w:t>1,910,308 (100%)</w:t>
            </w:r>
          </w:p>
        </w:tc>
        <w:tc>
          <w:tcPr>
            <w:tcW w:w="2037" w:type="dxa"/>
            <w:tcBorders>
              <w:top w:val="nil"/>
              <w:left w:val="single" w:sz="4" w:space="0" w:color="auto"/>
              <w:right w:val="single" w:sz="4" w:space="0" w:color="auto"/>
            </w:tcBorders>
            <w:shd w:val="clear" w:color="auto" w:fill="FFFFFF" w:themeFill="background1"/>
          </w:tcPr>
          <w:p w14:paraId="2D3CB033" w14:textId="77777777" w:rsidR="00C067E7"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104,158 (100%)</w:t>
            </w:r>
          </w:p>
        </w:tc>
        <w:tc>
          <w:tcPr>
            <w:tcW w:w="2037" w:type="dxa"/>
            <w:tcBorders>
              <w:top w:val="nil"/>
              <w:left w:val="single" w:sz="4" w:space="0" w:color="auto"/>
              <w:right w:val="single" w:sz="4" w:space="0" w:color="auto"/>
            </w:tcBorders>
            <w:shd w:val="clear" w:color="auto" w:fill="FFFFFF" w:themeFill="background1"/>
          </w:tcPr>
          <w:p w14:paraId="0C4051F9" w14:textId="77777777" w:rsidR="00C067E7"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1,806,150 (100%)</w:t>
            </w:r>
          </w:p>
        </w:tc>
        <w:tc>
          <w:tcPr>
            <w:tcW w:w="2037" w:type="dxa"/>
            <w:tcBorders>
              <w:top w:val="nil"/>
              <w:left w:val="single" w:sz="4" w:space="0" w:color="auto"/>
              <w:right w:val="single" w:sz="4" w:space="0" w:color="auto"/>
            </w:tcBorders>
            <w:shd w:val="clear" w:color="auto" w:fill="FFFFFF" w:themeFill="background1"/>
          </w:tcPr>
          <w:p w14:paraId="1A956ED6" w14:textId="77777777" w:rsidR="00C067E7" w:rsidRDefault="00C067E7" w:rsidP="001772F4">
            <w:pPr>
              <w:spacing w:line="360" w:lineRule="auto"/>
              <w:jc w:val="center"/>
              <w:rPr>
                <w:rFonts w:ascii="Arial" w:eastAsia="Arial" w:hAnsi="Arial" w:cs="Arial"/>
                <w:sz w:val="20"/>
                <w:szCs w:val="20"/>
              </w:rPr>
            </w:pPr>
            <w:r>
              <w:rPr>
                <w:rFonts w:ascii="Arial" w:eastAsia="Arial" w:hAnsi="Arial" w:cs="Arial"/>
                <w:color w:val="000000" w:themeColor="text1"/>
                <w:sz w:val="20"/>
                <w:szCs w:val="20"/>
              </w:rPr>
              <w:t>150,563 (100%)</w:t>
            </w:r>
          </w:p>
        </w:tc>
        <w:tc>
          <w:tcPr>
            <w:tcW w:w="2037" w:type="dxa"/>
            <w:tcBorders>
              <w:top w:val="nil"/>
              <w:left w:val="single" w:sz="4" w:space="0" w:color="auto"/>
              <w:right w:val="single" w:sz="4" w:space="0" w:color="auto"/>
            </w:tcBorders>
            <w:shd w:val="clear" w:color="auto" w:fill="FFFFFF" w:themeFill="background1"/>
          </w:tcPr>
          <w:p w14:paraId="71C9D61D" w14:textId="77777777" w:rsidR="00C067E7" w:rsidRDefault="00C067E7" w:rsidP="001772F4">
            <w:pPr>
              <w:spacing w:line="360" w:lineRule="auto"/>
              <w:jc w:val="center"/>
              <w:rPr>
                <w:rFonts w:ascii="Arial" w:eastAsia="Arial" w:hAnsi="Arial" w:cs="Arial"/>
                <w:sz w:val="20"/>
                <w:szCs w:val="20"/>
              </w:rPr>
            </w:pPr>
            <w:r w:rsidRPr="51C31450">
              <w:rPr>
                <w:rFonts w:ascii="Arial" w:eastAsia="Arial" w:hAnsi="Arial" w:cs="Arial"/>
                <w:sz w:val="20"/>
                <w:szCs w:val="20"/>
              </w:rPr>
              <w:t>1,759,745 (100%)</w:t>
            </w:r>
          </w:p>
        </w:tc>
      </w:tr>
      <w:tr w:rsidR="00C067E7" w:rsidRPr="00146A41" w14:paraId="37B3C438" w14:textId="77777777" w:rsidTr="001772F4">
        <w:trPr>
          <w:trHeight w:val="294"/>
        </w:trPr>
        <w:tc>
          <w:tcPr>
            <w:tcW w:w="2605" w:type="dxa"/>
            <w:gridSpan w:val="2"/>
            <w:tcBorders>
              <w:left w:val="single" w:sz="4" w:space="0" w:color="auto"/>
              <w:bottom w:val="single" w:sz="4" w:space="0" w:color="auto"/>
            </w:tcBorders>
          </w:tcPr>
          <w:p w14:paraId="07F762AB" w14:textId="77777777" w:rsidR="00C067E7" w:rsidRPr="51C31450" w:rsidRDefault="00C067E7" w:rsidP="001772F4">
            <w:pPr>
              <w:spacing w:line="360" w:lineRule="auto"/>
              <w:jc w:val="center"/>
              <w:rPr>
                <w:rFonts w:ascii="Arial" w:eastAsia="Arial" w:hAnsi="Arial" w:cs="Arial"/>
                <w:color w:val="000000" w:themeColor="text1"/>
                <w:sz w:val="20"/>
                <w:szCs w:val="20"/>
              </w:rPr>
            </w:pPr>
            <w:r>
              <w:rPr>
                <w:rFonts w:ascii="Arial" w:hAnsi="Arial" w:cs="Arial"/>
                <w:b/>
                <w:bCs/>
                <w:color w:val="000000" w:themeColor="text1"/>
              </w:rPr>
              <w:t>Not in Maternity Care Deserts</w:t>
            </w:r>
          </w:p>
        </w:tc>
        <w:tc>
          <w:tcPr>
            <w:tcW w:w="2036" w:type="dxa"/>
            <w:tcBorders>
              <w:bottom w:val="single" w:sz="4" w:space="0" w:color="auto"/>
              <w:right w:val="single" w:sz="4" w:space="0" w:color="auto"/>
            </w:tcBorders>
            <w:shd w:val="clear" w:color="auto" w:fill="auto"/>
          </w:tcPr>
          <w:p w14:paraId="3890FC5C" w14:textId="77777777" w:rsidR="00C067E7" w:rsidRPr="00146A41" w:rsidRDefault="00C067E7" w:rsidP="001772F4">
            <w:pPr>
              <w:spacing w:line="360" w:lineRule="auto"/>
              <w:jc w:val="center"/>
              <w:rPr>
                <w:rFonts w:ascii="Arial" w:eastAsia="Arial" w:hAnsi="Arial" w:cs="Arial"/>
                <w:color w:val="000000" w:themeColor="text1"/>
                <w:sz w:val="20"/>
                <w:szCs w:val="20"/>
              </w:rPr>
            </w:pPr>
            <w:r w:rsidRPr="51C31450">
              <w:rPr>
                <w:rFonts w:ascii="Arial" w:eastAsia="Arial" w:hAnsi="Arial" w:cs="Arial"/>
                <w:color w:val="000000" w:themeColor="text1"/>
                <w:sz w:val="20"/>
                <w:szCs w:val="20"/>
              </w:rPr>
              <w:t>1,806,150 (95%)</w:t>
            </w:r>
          </w:p>
        </w:tc>
        <w:tc>
          <w:tcPr>
            <w:tcW w:w="2037" w:type="dxa"/>
            <w:tcBorders>
              <w:left w:val="single" w:sz="4" w:space="0" w:color="auto"/>
              <w:bottom w:val="single" w:sz="4" w:space="0" w:color="auto"/>
              <w:right w:val="single" w:sz="4" w:space="0" w:color="auto"/>
            </w:tcBorders>
            <w:shd w:val="clear" w:color="auto" w:fill="auto"/>
          </w:tcPr>
          <w:p w14:paraId="2D2E1EC7" w14:textId="77777777" w:rsidR="00C067E7" w:rsidRPr="00146A41" w:rsidRDefault="00C067E7" w:rsidP="001772F4">
            <w:pPr>
              <w:spacing w:line="360" w:lineRule="auto"/>
              <w:jc w:val="center"/>
              <w:rPr>
                <w:rFonts w:ascii="Arial" w:eastAsia="Arial" w:hAnsi="Arial" w:cs="Arial"/>
                <w:color w:val="000000" w:themeColor="text1"/>
                <w:sz w:val="20"/>
                <w:szCs w:val="20"/>
              </w:rPr>
            </w:pPr>
            <w:r w:rsidRPr="51C31450">
              <w:rPr>
                <w:rFonts w:ascii="Arial" w:eastAsia="Arial" w:hAnsi="Arial" w:cs="Arial"/>
                <w:color w:val="000000" w:themeColor="text1"/>
                <w:sz w:val="20"/>
                <w:szCs w:val="20"/>
              </w:rPr>
              <w:t>0 (0%)</w:t>
            </w:r>
          </w:p>
        </w:tc>
        <w:tc>
          <w:tcPr>
            <w:tcW w:w="2037" w:type="dxa"/>
            <w:tcBorders>
              <w:left w:val="single" w:sz="4" w:space="0" w:color="auto"/>
              <w:bottom w:val="single" w:sz="4" w:space="0" w:color="auto"/>
              <w:right w:val="single" w:sz="4" w:space="0" w:color="auto"/>
            </w:tcBorders>
            <w:shd w:val="clear" w:color="auto" w:fill="auto"/>
          </w:tcPr>
          <w:p w14:paraId="5D5F8B76" w14:textId="77777777" w:rsidR="00C067E7" w:rsidRPr="00D324AC" w:rsidRDefault="00C067E7" w:rsidP="001772F4">
            <w:pPr>
              <w:spacing w:line="360" w:lineRule="auto"/>
              <w:jc w:val="center"/>
              <w:rPr>
                <w:rFonts w:ascii="Arial" w:eastAsia="Arial" w:hAnsi="Arial" w:cs="Arial"/>
                <w:color w:val="000000" w:themeColor="text1"/>
                <w:sz w:val="20"/>
                <w:szCs w:val="20"/>
              </w:rPr>
            </w:pPr>
            <w:r w:rsidRPr="51C31450">
              <w:rPr>
                <w:rFonts w:ascii="Arial" w:eastAsia="Arial" w:hAnsi="Arial" w:cs="Arial"/>
                <w:sz w:val="20"/>
                <w:szCs w:val="20"/>
              </w:rPr>
              <w:t xml:space="preserve">1,806,150 </w:t>
            </w:r>
            <w:r w:rsidRPr="51C31450">
              <w:rPr>
                <w:rFonts w:ascii="Arial" w:eastAsia="Arial" w:hAnsi="Arial" w:cs="Arial"/>
                <w:color w:val="000000" w:themeColor="text1"/>
                <w:sz w:val="20"/>
                <w:szCs w:val="20"/>
              </w:rPr>
              <w:t>(100%</w:t>
            </w:r>
            <w:r w:rsidRPr="00D324AC">
              <w:rPr>
                <w:rFonts w:ascii="Arial" w:eastAsia="Arial" w:hAnsi="Arial" w:cs="Arial"/>
                <w:color w:val="000000" w:themeColor="text1"/>
                <w:sz w:val="20"/>
                <w:szCs w:val="20"/>
              </w:rPr>
              <w:t>)</w:t>
            </w:r>
          </w:p>
        </w:tc>
        <w:tc>
          <w:tcPr>
            <w:tcW w:w="2037" w:type="dxa"/>
            <w:tcBorders>
              <w:left w:val="single" w:sz="4" w:space="0" w:color="auto"/>
              <w:bottom w:val="single" w:sz="4" w:space="0" w:color="auto"/>
              <w:right w:val="single" w:sz="4" w:space="0" w:color="auto"/>
            </w:tcBorders>
            <w:shd w:val="clear" w:color="auto" w:fill="auto"/>
          </w:tcPr>
          <w:p w14:paraId="35761F89" w14:textId="77777777" w:rsidR="00C067E7" w:rsidRPr="00D324AC" w:rsidRDefault="00C067E7" w:rsidP="001772F4">
            <w:pPr>
              <w:spacing w:line="360" w:lineRule="auto"/>
              <w:jc w:val="center"/>
              <w:rPr>
                <w:rFonts w:ascii="Arial" w:eastAsia="Arial" w:hAnsi="Arial" w:cs="Arial"/>
                <w:color w:val="000000" w:themeColor="text1"/>
                <w:sz w:val="20"/>
                <w:szCs w:val="20"/>
              </w:rPr>
            </w:pPr>
            <w:r w:rsidRPr="51C31450">
              <w:rPr>
                <w:rFonts w:ascii="Arial" w:eastAsia="Arial" w:hAnsi="Arial" w:cs="Arial"/>
                <w:color w:val="000000" w:themeColor="text1"/>
                <w:sz w:val="20"/>
                <w:szCs w:val="20"/>
              </w:rPr>
              <w:t>112,361 (75%)</w:t>
            </w:r>
          </w:p>
        </w:tc>
        <w:tc>
          <w:tcPr>
            <w:tcW w:w="2037" w:type="dxa"/>
            <w:tcBorders>
              <w:left w:val="single" w:sz="4" w:space="0" w:color="auto"/>
              <w:bottom w:val="single" w:sz="4" w:space="0" w:color="auto"/>
              <w:right w:val="single" w:sz="4" w:space="0" w:color="auto"/>
            </w:tcBorders>
            <w:shd w:val="clear" w:color="auto" w:fill="auto"/>
          </w:tcPr>
          <w:p w14:paraId="0FA4934E" w14:textId="77777777" w:rsidR="00C067E7" w:rsidRPr="00D324AC" w:rsidRDefault="00C067E7" w:rsidP="001772F4">
            <w:pPr>
              <w:spacing w:line="360" w:lineRule="auto"/>
              <w:jc w:val="center"/>
              <w:rPr>
                <w:rFonts w:ascii="Arial" w:eastAsia="Arial" w:hAnsi="Arial" w:cs="Arial"/>
                <w:color w:val="000000" w:themeColor="text1"/>
                <w:sz w:val="20"/>
                <w:szCs w:val="20"/>
              </w:rPr>
            </w:pPr>
            <w:r w:rsidRPr="51C31450">
              <w:rPr>
                <w:rFonts w:ascii="Arial" w:eastAsia="Arial" w:hAnsi="Arial" w:cs="Arial"/>
                <w:color w:val="000000" w:themeColor="text1"/>
                <w:sz w:val="20"/>
                <w:szCs w:val="20"/>
              </w:rPr>
              <w:t>1,693,789 (96%)</w:t>
            </w:r>
          </w:p>
        </w:tc>
      </w:tr>
    </w:tbl>
    <w:p w14:paraId="041C2301" w14:textId="768ED58E" w:rsidR="00C067E7" w:rsidRDefault="00C067E7">
      <w:pPr>
        <w:rPr>
          <w:rFonts w:ascii="Arial" w:hAnsi="Arial" w:cs="Arial"/>
          <w:b/>
          <w:bCs/>
        </w:rPr>
      </w:pPr>
    </w:p>
    <w:p w14:paraId="171BD523" w14:textId="505BDC61" w:rsidR="00C067E7" w:rsidRDefault="00C067E7" w:rsidP="00C067E7">
      <w:pPr>
        <w:rPr>
          <w:rFonts w:ascii="Arial" w:hAnsi="Arial" w:cs="Arial"/>
        </w:rPr>
      </w:pPr>
      <w:r w:rsidRPr="1EE122B0">
        <w:rPr>
          <w:rFonts w:ascii="Arial" w:hAnsi="Arial" w:cs="Arial"/>
          <w:b/>
          <w:bCs/>
        </w:rPr>
        <w:lastRenderedPageBreak/>
        <w:t>Figure 2.</w:t>
      </w:r>
      <w:r w:rsidRPr="1EE122B0">
        <w:rPr>
          <w:rFonts w:ascii="Arial" w:hAnsi="Arial" w:cs="Arial"/>
        </w:rPr>
        <w:t xml:space="preserve"> </w:t>
      </w:r>
      <w:r>
        <w:rPr>
          <w:rFonts w:ascii="Arial" w:hAnsi="Arial" w:cs="Arial"/>
        </w:rPr>
        <w:t>The number of obstetric facilities needed to be expanded to reduce the number of reproductive-aged (RA) women who lack access to obstetric care by 50% and 100% according to two measures of access.</w:t>
      </w:r>
    </w:p>
    <w:p w14:paraId="6351CCAE" w14:textId="0AEE7FC5" w:rsidR="00F61116" w:rsidRDefault="00F61116" w:rsidP="00C067E7">
      <w:pPr>
        <w:rPr>
          <w:rFonts w:ascii="Arial" w:hAnsi="Arial" w:cs="Arial"/>
        </w:rPr>
      </w:pPr>
      <w:r>
        <w:rPr>
          <w:rFonts w:ascii="Arial" w:hAnsi="Arial" w:cs="Arial"/>
          <w:noProof/>
        </w:rPr>
        <w:drawing>
          <wp:inline distT="0" distB="0" distL="0" distR="0" wp14:anchorId="7AA8524C" wp14:editId="7537FE26">
            <wp:extent cx="7924661" cy="5394960"/>
            <wp:effectExtent l="0" t="0" r="635" b="0"/>
            <wp:docPr id="1202619086" name="Picture 1" descr="A map of the state of georg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19086" name="Picture 1" descr="A map of the state of georgia&#10;&#10;Description automatically generated"/>
                    <pic:cNvPicPr/>
                  </pic:nvPicPr>
                  <pic:blipFill rotWithShape="1">
                    <a:blip r:embed="rId13" cstate="print">
                      <a:extLst>
                        <a:ext uri="{28A0092B-C50C-407E-A947-70E740481C1C}">
                          <a14:useLocalDpi xmlns:a14="http://schemas.microsoft.com/office/drawing/2010/main" val="0"/>
                        </a:ext>
                      </a:extLst>
                    </a:blip>
                    <a:srcRect t="5917" b="3312"/>
                    <a:stretch/>
                  </pic:blipFill>
                  <pic:spPr bwMode="auto">
                    <a:xfrm>
                      <a:off x="0" y="0"/>
                      <a:ext cx="7924800" cy="5395055"/>
                    </a:xfrm>
                    <a:prstGeom prst="rect">
                      <a:avLst/>
                    </a:prstGeom>
                    <a:ln>
                      <a:noFill/>
                    </a:ln>
                    <a:extLst>
                      <a:ext uri="{53640926-AAD7-44D8-BBD7-CCE9431645EC}">
                        <a14:shadowObscured xmlns:a14="http://schemas.microsoft.com/office/drawing/2010/main"/>
                      </a:ext>
                    </a:extLst>
                  </pic:spPr>
                </pic:pic>
              </a:graphicData>
            </a:graphic>
          </wp:inline>
        </w:drawing>
      </w:r>
    </w:p>
    <w:p w14:paraId="3AC7E09F" w14:textId="7F34AE67" w:rsidR="00C067E7" w:rsidRPr="00C067E7" w:rsidRDefault="00C067E7" w:rsidP="00C067E7">
      <w:pPr>
        <w:jc w:val="center"/>
        <w:rPr>
          <w:rFonts w:ascii="Arial" w:hAnsi="Arial" w:cs="Arial"/>
        </w:rPr>
        <w:sectPr w:rsidR="00C067E7" w:rsidRPr="00C067E7" w:rsidSect="006540A3">
          <w:pgSz w:w="15840" w:h="12240" w:orient="landscape"/>
          <w:pgMar w:top="1440" w:right="1440" w:bottom="1440" w:left="1440" w:header="720" w:footer="720" w:gutter="0"/>
          <w:lnNumType w:countBy="1" w:restart="continuous"/>
          <w:cols w:space="720"/>
          <w:docGrid w:linePitch="360"/>
        </w:sectPr>
      </w:pPr>
    </w:p>
    <w:p w14:paraId="68B45C50" w14:textId="77777777" w:rsidR="00BF217F" w:rsidRDefault="00BF217F" w:rsidP="00BF217F">
      <w:pPr>
        <w:pStyle w:val="NoSpacing"/>
        <w:spacing w:line="480" w:lineRule="auto"/>
        <w:rPr>
          <w:rFonts w:ascii="Arial" w:hAnsi="Arial" w:cs="Arial"/>
        </w:rPr>
      </w:pPr>
      <w:r w:rsidRPr="37A0274C">
        <w:rPr>
          <w:rFonts w:ascii="Arial" w:hAnsi="Arial" w:cs="Arial"/>
        </w:rPr>
        <w:lastRenderedPageBreak/>
        <w:t xml:space="preserve">Our optimization analysis shows that to reduce the number of </w:t>
      </w:r>
      <w:r>
        <w:rPr>
          <w:rFonts w:ascii="Arial" w:hAnsi="Arial" w:cs="Arial"/>
        </w:rPr>
        <w:t xml:space="preserve">reproductive-aged </w:t>
      </w:r>
      <w:r w:rsidRPr="37A0274C">
        <w:rPr>
          <w:rFonts w:ascii="Arial" w:hAnsi="Arial" w:cs="Arial"/>
        </w:rPr>
        <w:t>women living 50 miles from CCO services by</w:t>
      </w:r>
      <w:r>
        <w:rPr>
          <w:rFonts w:ascii="Arial" w:hAnsi="Arial" w:cs="Arial"/>
        </w:rPr>
        <w:t xml:space="preserve"> at least</w:t>
      </w:r>
      <w:r w:rsidRPr="37A0274C">
        <w:rPr>
          <w:rFonts w:ascii="Arial" w:hAnsi="Arial" w:cs="Arial"/>
        </w:rPr>
        <w:t xml:space="preserve"> 50% (from 150,563 to 57,338</w:t>
      </w:r>
      <w:r>
        <w:rPr>
          <w:rFonts w:ascii="Arial" w:hAnsi="Arial" w:cs="Arial"/>
        </w:rPr>
        <w:t xml:space="preserve"> reproductive-aged </w:t>
      </w:r>
      <w:r w:rsidRPr="37A0274C">
        <w:rPr>
          <w:rFonts w:ascii="Arial" w:hAnsi="Arial" w:cs="Arial"/>
        </w:rPr>
        <w:t xml:space="preserve">women) it </w:t>
      </w:r>
      <w:r>
        <w:rPr>
          <w:rFonts w:ascii="Arial" w:hAnsi="Arial" w:cs="Arial"/>
        </w:rPr>
        <w:t>would require upgrading</w:t>
      </w:r>
      <w:r w:rsidRPr="37A0274C">
        <w:rPr>
          <w:rFonts w:ascii="Arial" w:hAnsi="Arial" w:cs="Arial"/>
        </w:rPr>
        <w:t xml:space="preserve"> 2</w:t>
      </w:r>
      <w:r w:rsidRPr="007031BE">
        <w:rPr>
          <w:rFonts w:ascii="Arial" w:hAnsi="Arial" w:cs="Arial"/>
        </w:rPr>
        <w:t xml:space="preserve"> obstetric </w:t>
      </w:r>
      <w:r w:rsidRPr="37A0274C">
        <w:rPr>
          <w:rFonts w:ascii="Arial" w:hAnsi="Arial" w:cs="Arial"/>
        </w:rPr>
        <w:t>facilities t</w:t>
      </w:r>
      <w:r>
        <w:rPr>
          <w:rFonts w:ascii="Arial" w:hAnsi="Arial" w:cs="Arial"/>
        </w:rPr>
        <w:t>o</w:t>
      </w:r>
      <w:r w:rsidRPr="37A0274C">
        <w:rPr>
          <w:rFonts w:ascii="Arial" w:hAnsi="Arial" w:cs="Arial"/>
        </w:rPr>
        <w:t xml:space="preserve"> offer CCO</w:t>
      </w:r>
      <w:r>
        <w:rPr>
          <w:rFonts w:ascii="Arial" w:hAnsi="Arial" w:cs="Arial"/>
        </w:rPr>
        <w:t xml:space="preserve"> services</w:t>
      </w:r>
      <w:r w:rsidRPr="37A0274C">
        <w:rPr>
          <w:rFonts w:ascii="Arial" w:hAnsi="Arial" w:cs="Arial"/>
        </w:rPr>
        <w:t xml:space="preserve">. To eliminate </w:t>
      </w:r>
      <w:r>
        <w:rPr>
          <w:rFonts w:ascii="Arial" w:hAnsi="Arial" w:cs="Arial"/>
        </w:rPr>
        <w:t>all census block groups that are &gt;</w:t>
      </w:r>
      <w:r w:rsidRPr="37A0274C">
        <w:rPr>
          <w:rFonts w:ascii="Arial" w:hAnsi="Arial" w:cs="Arial"/>
        </w:rPr>
        <w:t xml:space="preserve"> 50 miles from CCO services, a minimum of 8 facilities would need to be </w:t>
      </w:r>
      <w:r>
        <w:rPr>
          <w:rFonts w:ascii="Arial" w:hAnsi="Arial" w:cs="Arial"/>
        </w:rPr>
        <w:t>upgraded</w:t>
      </w:r>
      <w:r w:rsidRPr="37A0274C">
        <w:rPr>
          <w:rFonts w:ascii="Arial" w:hAnsi="Arial" w:cs="Arial"/>
        </w:rPr>
        <w:t xml:space="preserve"> to offer CCO services.</w:t>
      </w:r>
    </w:p>
    <w:p w14:paraId="6A465D93" w14:textId="77777777" w:rsidR="00BF217F" w:rsidRDefault="00BF217F" w:rsidP="00BF217F">
      <w:pPr>
        <w:pStyle w:val="NoSpacing"/>
        <w:spacing w:line="480" w:lineRule="auto"/>
        <w:rPr>
          <w:rFonts w:ascii="Arial" w:hAnsi="Arial" w:cs="Arial"/>
        </w:rPr>
      </w:pPr>
    </w:p>
    <w:p w14:paraId="2880BB8D" w14:textId="77777777" w:rsidR="00BF217F" w:rsidRDefault="00BF217F" w:rsidP="00BF217F">
      <w:pPr>
        <w:pStyle w:val="NoSpacing"/>
        <w:spacing w:line="480" w:lineRule="auto"/>
        <w:rPr>
          <w:rFonts w:ascii="Arial" w:hAnsi="Arial" w:cs="Arial"/>
        </w:rPr>
      </w:pPr>
      <w:r>
        <w:rPr>
          <w:rFonts w:ascii="Arial" w:hAnsi="Arial" w:cs="Arial"/>
        </w:rPr>
        <w:t>Figure 3 shows how many facilities are needed to reduce the number of reproductive-aged women to a specified level. The number of reproductive-aged women living in maternity care deserts does not decrease significantly with each expanded obstetric unit. In contrast, a small number of expanded CCO services dramatically reduces the number of reproductive-aged women living further than 50 miles from CCO services.</w:t>
      </w:r>
    </w:p>
    <w:p w14:paraId="48A6A39C" w14:textId="77777777" w:rsidR="00C067E7" w:rsidRDefault="00C067E7" w:rsidP="00BF217F">
      <w:pPr>
        <w:pStyle w:val="NoSpacing"/>
        <w:spacing w:line="480" w:lineRule="auto"/>
        <w:rPr>
          <w:rFonts w:ascii="Arial" w:hAnsi="Arial" w:cs="Arial"/>
        </w:rPr>
        <w:sectPr w:rsidR="00C067E7" w:rsidSect="006540A3">
          <w:pgSz w:w="12240" w:h="15840"/>
          <w:pgMar w:top="1440" w:right="1440" w:bottom="1440" w:left="1440" w:header="720" w:footer="720" w:gutter="0"/>
          <w:lnNumType w:countBy="1" w:restart="continuous"/>
          <w:cols w:space="720"/>
          <w:docGrid w:linePitch="360"/>
        </w:sectPr>
      </w:pPr>
    </w:p>
    <w:p w14:paraId="58F4A5EE" w14:textId="5771A000" w:rsidR="00C067E7" w:rsidRPr="00224DD6" w:rsidRDefault="00C067E7" w:rsidP="00C067E7">
      <w:pPr>
        <w:rPr>
          <w:rFonts w:ascii="Arial" w:hAnsi="Arial" w:cs="Arial"/>
          <w:b/>
          <w:bCs/>
        </w:rPr>
      </w:pPr>
      <w:r w:rsidRPr="1EE122B0">
        <w:rPr>
          <w:rFonts w:ascii="Arial" w:hAnsi="Arial" w:cs="Arial"/>
          <w:b/>
          <w:bCs/>
        </w:rPr>
        <w:lastRenderedPageBreak/>
        <w:t>Figure 3.</w:t>
      </w:r>
      <w:r w:rsidRPr="1EE122B0">
        <w:rPr>
          <w:rFonts w:ascii="Arial" w:hAnsi="Arial" w:cs="Arial"/>
        </w:rPr>
        <w:t xml:space="preserve"> </w:t>
      </w:r>
      <w:r>
        <w:rPr>
          <w:rFonts w:ascii="Arial" w:hAnsi="Arial" w:cs="Arial"/>
        </w:rPr>
        <w:t xml:space="preserve">The number of obstetric care facilities needed to </w:t>
      </w:r>
      <w:r w:rsidRPr="1EE122B0">
        <w:rPr>
          <w:rFonts w:ascii="Arial" w:hAnsi="Arial" w:cs="Arial"/>
        </w:rPr>
        <w:t xml:space="preserve">reduce the number of </w:t>
      </w:r>
      <w:r>
        <w:rPr>
          <w:rFonts w:ascii="Arial" w:hAnsi="Arial" w:cs="Arial"/>
        </w:rPr>
        <w:t>reproductive-aged (RA) women who lack access to obstetric care according to two measures of access.</w:t>
      </w:r>
    </w:p>
    <w:p w14:paraId="3C8E791F" w14:textId="3AA0ECBD" w:rsidR="00C067E7" w:rsidRDefault="006E5316" w:rsidP="00113568">
      <w:pPr>
        <w:jc w:val="center"/>
      </w:pPr>
      <w:bookmarkStart w:id="22" w:name="_Hlk131515699"/>
      <w:r>
        <w:rPr>
          <w:noProof/>
        </w:rPr>
        <w:drawing>
          <wp:inline distT="0" distB="0" distL="0" distR="0" wp14:anchorId="0AE54653" wp14:editId="6C5DA21B">
            <wp:extent cx="6521386" cy="4093535"/>
            <wp:effectExtent l="0" t="0" r="0" b="2540"/>
            <wp:docPr id="1750754539" name="Picture 2" descr="A graph of a person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54539" name="Picture 2" descr="A graph of a person with a blue line&#10;&#10;Description automatically generated"/>
                    <pic:cNvPicPr/>
                  </pic:nvPicPr>
                  <pic:blipFill rotWithShape="1">
                    <a:blip r:embed="rId14" cstate="print">
                      <a:extLst>
                        <a:ext uri="{28A0092B-C50C-407E-A947-70E740481C1C}">
                          <a14:useLocalDpi xmlns:a14="http://schemas.microsoft.com/office/drawing/2010/main" val="0"/>
                        </a:ext>
                      </a:extLst>
                    </a:blip>
                    <a:srcRect t="8975" r="6994" b="3455"/>
                    <a:stretch/>
                  </pic:blipFill>
                  <pic:spPr bwMode="auto">
                    <a:xfrm>
                      <a:off x="0" y="0"/>
                      <a:ext cx="6554501" cy="4114322"/>
                    </a:xfrm>
                    <a:prstGeom prst="rect">
                      <a:avLst/>
                    </a:prstGeom>
                    <a:ln>
                      <a:noFill/>
                    </a:ln>
                    <a:extLst>
                      <a:ext uri="{53640926-AAD7-44D8-BBD7-CCE9431645EC}">
                        <a14:shadowObscured xmlns:a14="http://schemas.microsoft.com/office/drawing/2010/main"/>
                      </a:ext>
                    </a:extLst>
                  </pic:spPr>
                </pic:pic>
              </a:graphicData>
            </a:graphic>
          </wp:inline>
        </w:drawing>
      </w:r>
    </w:p>
    <w:p w14:paraId="40C9760D" w14:textId="77777777" w:rsidR="00C067E7" w:rsidRPr="00224DD6" w:rsidRDefault="00C067E7" w:rsidP="00C067E7">
      <w:pPr>
        <w:sectPr w:rsidR="00C067E7" w:rsidRPr="00224DD6" w:rsidSect="006540A3">
          <w:pgSz w:w="15840" w:h="12240" w:orient="landscape"/>
          <w:pgMar w:top="1440" w:right="1440" w:bottom="1440" w:left="1440" w:header="720" w:footer="720" w:gutter="0"/>
          <w:lnNumType w:countBy="1" w:restart="continuous"/>
          <w:cols w:space="720"/>
          <w:docGrid w:linePitch="360"/>
        </w:sectPr>
      </w:pPr>
    </w:p>
    <w:bookmarkEnd w:id="22"/>
    <w:p w14:paraId="5C558A4C" w14:textId="77777777" w:rsidR="00BF217F" w:rsidRDefault="00BF217F" w:rsidP="00BF217F">
      <w:pPr>
        <w:pStyle w:val="Heading1"/>
        <w:spacing w:line="480" w:lineRule="auto"/>
        <w:rPr>
          <w:rFonts w:ascii="Arial" w:eastAsia="Arial" w:hAnsi="Arial" w:cs="Arial"/>
          <w:b/>
          <w:bCs/>
          <w:sz w:val="24"/>
          <w:szCs w:val="24"/>
        </w:rPr>
      </w:pPr>
      <w:r w:rsidRPr="00146A41">
        <w:rPr>
          <w:rFonts w:ascii="Arial" w:eastAsia="Arial" w:hAnsi="Arial" w:cs="Arial"/>
          <w:b/>
          <w:bCs/>
          <w:sz w:val="24"/>
          <w:szCs w:val="24"/>
        </w:rPr>
        <w:lastRenderedPageBreak/>
        <w:t xml:space="preserve">4. </w:t>
      </w:r>
      <w:r>
        <w:rPr>
          <w:rFonts w:ascii="Arial" w:eastAsia="Arial" w:hAnsi="Arial" w:cs="Arial"/>
          <w:b/>
          <w:bCs/>
          <w:sz w:val="24"/>
          <w:szCs w:val="24"/>
        </w:rPr>
        <w:t>Discussion</w:t>
      </w:r>
    </w:p>
    <w:p w14:paraId="58A75DA6" w14:textId="561D88A5" w:rsidR="00BF217F" w:rsidRDefault="00BF217F" w:rsidP="00BF217F">
      <w:pPr>
        <w:spacing w:line="480" w:lineRule="auto"/>
        <w:rPr>
          <w:rFonts w:ascii="Arial" w:hAnsi="Arial" w:cs="Arial"/>
          <w:color w:val="000000" w:themeColor="text1"/>
        </w:rPr>
      </w:pPr>
      <w:r w:rsidRPr="00082128">
        <w:rPr>
          <w:rFonts w:ascii="Arial" w:hAnsi="Arial" w:cs="Arial"/>
          <w:color w:val="000000" w:themeColor="text1"/>
        </w:rPr>
        <w:t>Access to care is an important dimension to consider in the context of the maternal health crisis in the</w:t>
      </w:r>
      <w:r w:rsidR="000608FB">
        <w:rPr>
          <w:rFonts w:ascii="Arial" w:hAnsi="Arial" w:cs="Arial"/>
          <w:color w:val="000000" w:themeColor="text1"/>
        </w:rPr>
        <w:t xml:space="preserve"> U.S</w:t>
      </w:r>
      <w:r w:rsidRPr="00082128">
        <w:rPr>
          <w:rFonts w:ascii="Arial" w:hAnsi="Arial" w:cs="Arial"/>
          <w:color w:val="000000" w:themeColor="text1"/>
        </w:rPr>
        <w:t xml:space="preserve">. </w:t>
      </w:r>
      <w:r>
        <w:rPr>
          <w:rFonts w:ascii="Arial" w:hAnsi="Arial" w:cs="Arial"/>
          <w:color w:val="000000" w:themeColor="text1"/>
        </w:rPr>
        <w:t>Our study analyzed the implications of using existing measures of access to obstetric care as key performance indicators to evaluate and track improvements in access.</w:t>
      </w:r>
    </w:p>
    <w:p w14:paraId="27C0938E" w14:textId="77777777" w:rsidR="00BF217F" w:rsidRDefault="00BF217F" w:rsidP="00BF217F">
      <w:pPr>
        <w:spacing w:line="480" w:lineRule="auto"/>
        <w:rPr>
          <w:rFonts w:ascii="Arial" w:hAnsi="Arial" w:cs="Arial"/>
          <w:color w:val="000000" w:themeColor="text1"/>
        </w:rPr>
      </w:pPr>
    </w:p>
    <w:p w14:paraId="21E977CB" w14:textId="547AD064" w:rsidR="00BF217F" w:rsidRDefault="00BF217F" w:rsidP="00BF217F">
      <w:pPr>
        <w:spacing w:line="480" w:lineRule="auto"/>
        <w:rPr>
          <w:rFonts w:ascii="Arial" w:hAnsi="Arial" w:cs="Arial"/>
          <w:color w:val="000000" w:themeColor="text1"/>
        </w:rPr>
      </w:pPr>
      <w:r w:rsidRPr="001B2DD0">
        <w:rPr>
          <w:rFonts w:ascii="Arial" w:hAnsi="Arial" w:cs="Arial"/>
          <w:color w:val="000000" w:themeColor="text1"/>
        </w:rPr>
        <w:t>In this paper, we analyze</w:t>
      </w:r>
      <w:r>
        <w:rPr>
          <w:rFonts w:ascii="Arial" w:hAnsi="Arial" w:cs="Arial"/>
          <w:color w:val="000000" w:themeColor="text1"/>
        </w:rPr>
        <w:t>d</w:t>
      </w:r>
      <w:r w:rsidRPr="001B2DD0">
        <w:rPr>
          <w:rFonts w:ascii="Arial" w:hAnsi="Arial" w:cs="Arial"/>
          <w:color w:val="000000" w:themeColor="text1"/>
        </w:rPr>
        <w:t xml:space="preserve"> </w:t>
      </w:r>
      <w:r>
        <w:rPr>
          <w:rFonts w:ascii="Arial" w:hAnsi="Arial" w:cs="Arial"/>
          <w:color w:val="000000" w:themeColor="text1"/>
        </w:rPr>
        <w:t xml:space="preserve">two </w:t>
      </w:r>
      <w:r w:rsidRPr="001B2DD0">
        <w:rPr>
          <w:rFonts w:ascii="Arial" w:hAnsi="Arial" w:cs="Arial"/>
          <w:color w:val="000000" w:themeColor="text1"/>
        </w:rPr>
        <w:t xml:space="preserve">current </w:t>
      </w:r>
      <w:r>
        <w:rPr>
          <w:rFonts w:ascii="Arial" w:hAnsi="Arial" w:cs="Arial"/>
          <w:color w:val="000000" w:themeColor="text1"/>
        </w:rPr>
        <w:t>measures of obstetric access, including the popular</w:t>
      </w:r>
      <w:r w:rsidRPr="001B2DD0">
        <w:rPr>
          <w:rFonts w:ascii="Arial" w:hAnsi="Arial" w:cs="Arial"/>
          <w:color w:val="000000" w:themeColor="text1"/>
        </w:rPr>
        <w:t xml:space="preserve"> maternity care deserts</w:t>
      </w:r>
      <w:r>
        <w:rPr>
          <w:rFonts w:ascii="Arial" w:hAnsi="Arial" w:cs="Arial"/>
          <w:color w:val="000000" w:themeColor="text1"/>
        </w:rPr>
        <w:t xml:space="preserve"> measure</w:t>
      </w:r>
      <w:r w:rsidRPr="001B2DD0">
        <w:rPr>
          <w:rFonts w:ascii="Arial" w:hAnsi="Arial" w:cs="Arial"/>
          <w:color w:val="000000" w:themeColor="text1"/>
        </w:rPr>
        <w:t>. Maternity care deserts are counties in which there are no obstetric providers or obstetric care facilities.</w:t>
      </w:r>
      <w:r>
        <w:rPr>
          <w:rFonts w:ascii="Arial" w:hAnsi="Arial" w:cs="Arial"/>
          <w:color w:val="000000" w:themeColor="text1"/>
        </w:rPr>
        <w:t xml:space="preserve"> This measure </w:t>
      </w:r>
      <w:r w:rsidRPr="00082128">
        <w:rPr>
          <w:rFonts w:ascii="Arial" w:hAnsi="Arial" w:cs="Arial"/>
          <w:color w:val="000000" w:themeColor="text1"/>
        </w:rPr>
        <w:t xml:space="preserve">has been widely </w:t>
      </w:r>
      <w:r>
        <w:rPr>
          <w:rFonts w:ascii="Arial" w:hAnsi="Arial" w:cs="Arial"/>
          <w:color w:val="000000" w:themeColor="text1"/>
        </w:rPr>
        <w:t xml:space="preserve">used in both academic literature and popular media, </w:t>
      </w:r>
      <w:r w:rsidRPr="00082128">
        <w:rPr>
          <w:rFonts w:ascii="Arial" w:hAnsi="Arial" w:cs="Arial"/>
          <w:color w:val="000000" w:themeColor="text1"/>
        </w:rPr>
        <w:t xml:space="preserve">and </w:t>
      </w:r>
      <w:r>
        <w:rPr>
          <w:rFonts w:ascii="Arial" w:hAnsi="Arial" w:cs="Arial"/>
          <w:color w:val="000000" w:themeColor="text1"/>
        </w:rPr>
        <w:t xml:space="preserve">it has </w:t>
      </w:r>
      <w:r w:rsidRPr="00082128">
        <w:rPr>
          <w:rFonts w:ascii="Arial" w:hAnsi="Arial" w:cs="Arial"/>
          <w:color w:val="000000" w:themeColor="text1"/>
        </w:rPr>
        <w:t>drawn widespread attention to the lack of access to obstetric care in the U</w:t>
      </w:r>
      <w:r w:rsidR="00440609">
        <w:rPr>
          <w:rFonts w:ascii="Arial" w:hAnsi="Arial" w:cs="Arial"/>
          <w:color w:val="000000" w:themeColor="text1"/>
        </w:rPr>
        <w:t>.</w:t>
      </w:r>
      <w:r w:rsidRPr="00082128">
        <w:rPr>
          <w:rFonts w:ascii="Arial" w:hAnsi="Arial" w:cs="Arial"/>
          <w:color w:val="000000" w:themeColor="text1"/>
        </w:rPr>
        <w:t xml:space="preserve">S. </w:t>
      </w:r>
      <w:r>
        <w:rPr>
          <w:rFonts w:ascii="Arial" w:hAnsi="Arial" w:cs="Arial"/>
          <w:color w:val="000000" w:themeColor="text1"/>
        </w:rPr>
        <w:t xml:space="preserve">Consistent with the March of Dimes report, we found that </w:t>
      </w:r>
      <w:r w:rsidRPr="37A0274C">
        <w:rPr>
          <w:rFonts w:ascii="Arial" w:hAnsi="Arial" w:cs="Arial"/>
          <w:color w:val="000000" w:themeColor="text1"/>
        </w:rPr>
        <w:t xml:space="preserve">5.5% </w:t>
      </w:r>
      <w:r>
        <w:rPr>
          <w:rFonts w:ascii="Arial" w:hAnsi="Arial" w:cs="Arial"/>
          <w:color w:val="000000" w:themeColor="text1"/>
        </w:rPr>
        <w:t>of reproductive-aged women in Georgia live</w:t>
      </w:r>
      <w:r w:rsidRPr="37A0274C">
        <w:rPr>
          <w:rFonts w:ascii="Arial" w:hAnsi="Arial" w:cs="Arial"/>
          <w:color w:val="000000" w:themeColor="text1"/>
        </w:rPr>
        <w:t xml:space="preserve"> in </w:t>
      </w:r>
      <w:r>
        <w:rPr>
          <w:rFonts w:ascii="Arial" w:hAnsi="Arial" w:cs="Arial"/>
          <w:color w:val="000000" w:themeColor="text1"/>
        </w:rPr>
        <w:t>the 56 counties designated as maternity care deserts (more than the national average, 3.5%).</w:t>
      </w:r>
      <w:r w:rsidR="00891827">
        <w:rPr>
          <w:rFonts w:ascii="Arial" w:hAnsi="Arial" w:cs="Arial"/>
          <w:color w:val="000000" w:themeColor="text1"/>
        </w:rPr>
        <w:fldChar w:fldCharType="begin"/>
      </w:r>
      <w:r w:rsidR="00891827">
        <w:rPr>
          <w:rFonts w:ascii="Arial" w:hAnsi="Arial" w:cs="Arial"/>
          <w:color w:val="000000" w:themeColor="text1"/>
        </w:rPr>
        <w:instrText xml:space="preserve"> ADDIN ZOTERO_ITEM CSL_CITATION {"citationID":"a2f6p72f6af","properties":{"formattedCitation":"\\super 15\\nosupersub{}","plainCitation":"15","noteIndex":0},"citationItems":[{"id":163,"uris":["http://zotero.org/users/local/h9VKcLT4/items/YC8YT5UH"],"itemData":{"id":163,"type":"report","publisher":"March of Dimes","title":"Nowhere to go: maternity care deserts across the US (report no 3)","URL":"https://www.marchofdimes.org/maternity-care-deserts-report","issued":{"date-parts":[["2022"]]}}}],"schema":"https://github.com/citation-style-language/schema/raw/master/csl-citation.json"} </w:instrText>
      </w:r>
      <w:r w:rsidR="00891827">
        <w:rPr>
          <w:rFonts w:ascii="Arial" w:hAnsi="Arial" w:cs="Arial"/>
          <w:color w:val="000000" w:themeColor="text1"/>
        </w:rPr>
        <w:fldChar w:fldCharType="separate"/>
      </w:r>
      <w:r w:rsidR="00891827" w:rsidRPr="00891827">
        <w:rPr>
          <w:rFonts w:ascii="Arial" w:hAnsi="Arial" w:cs="Arial"/>
          <w:vertAlign w:val="superscript"/>
        </w:rPr>
        <w:t>15</w:t>
      </w:r>
      <w:r w:rsidR="00891827">
        <w:rPr>
          <w:rFonts w:ascii="Arial" w:hAnsi="Arial" w:cs="Arial"/>
          <w:color w:val="000000" w:themeColor="text1"/>
        </w:rPr>
        <w:fldChar w:fldCharType="end"/>
      </w:r>
      <w:r w:rsidRPr="37A0274C">
        <w:rPr>
          <w:rFonts w:ascii="Arial" w:hAnsi="Arial" w:cs="Arial"/>
          <w:color w:val="000000" w:themeColor="text1"/>
        </w:rPr>
        <w:t xml:space="preserve"> </w:t>
      </w:r>
      <w:r>
        <w:rPr>
          <w:rFonts w:ascii="Arial" w:hAnsi="Arial" w:cs="Arial"/>
          <w:color w:val="000000" w:themeColor="text1"/>
        </w:rPr>
        <w:t xml:space="preserve">We found that </w:t>
      </w:r>
      <w:r w:rsidRPr="37A0274C">
        <w:rPr>
          <w:rFonts w:ascii="Arial" w:hAnsi="Arial" w:cs="Arial"/>
          <w:color w:val="000000" w:themeColor="text1"/>
        </w:rPr>
        <w:t xml:space="preserve">7.9% </w:t>
      </w:r>
      <w:r>
        <w:rPr>
          <w:rFonts w:ascii="Arial" w:hAnsi="Arial" w:cs="Arial"/>
          <w:color w:val="000000" w:themeColor="text1"/>
        </w:rPr>
        <w:t>of reproductive-aged women live</w:t>
      </w:r>
      <w:r w:rsidRPr="37A0274C">
        <w:rPr>
          <w:rFonts w:ascii="Arial" w:hAnsi="Arial" w:cs="Arial"/>
          <w:color w:val="000000" w:themeColor="text1"/>
        </w:rPr>
        <w:t xml:space="preserve"> </w:t>
      </w:r>
      <w:r>
        <w:rPr>
          <w:rFonts w:ascii="Arial" w:hAnsi="Arial" w:cs="Arial"/>
          <w:color w:val="000000" w:themeColor="text1"/>
        </w:rPr>
        <w:t>further than</w:t>
      </w:r>
      <w:r w:rsidRPr="37A0274C">
        <w:rPr>
          <w:rFonts w:ascii="Arial" w:hAnsi="Arial" w:cs="Arial"/>
          <w:color w:val="000000" w:themeColor="text1"/>
        </w:rPr>
        <w:t xml:space="preserve"> 50 miles from CCO services</w:t>
      </w:r>
      <w:r>
        <w:rPr>
          <w:rFonts w:ascii="Arial" w:hAnsi="Arial" w:cs="Arial"/>
          <w:color w:val="000000" w:themeColor="text1"/>
        </w:rPr>
        <w:t>, which is less than a study using 2015 data which found that 10.2% of reproductive-aged women live further than 50 miles from CCO services.</w:t>
      </w:r>
      <w:r>
        <w:rPr>
          <w:rFonts w:ascii="Arial" w:hAnsi="Arial" w:cs="Arial"/>
          <w:color w:val="000000" w:themeColor="text1"/>
        </w:rPr>
        <w:fldChar w:fldCharType="begin"/>
      </w:r>
      <w:r w:rsidR="00EA199D">
        <w:rPr>
          <w:rFonts w:ascii="Arial" w:hAnsi="Arial" w:cs="Arial"/>
          <w:color w:val="000000" w:themeColor="text1"/>
        </w:rPr>
        <w:instrText xml:space="preserve"> ADDIN ZOTERO_ITEM CSL_CITATION {"citationID":"PGRE1BZ5","properties":{"formattedCitation":"\\super 20\\nosupersub{}","plainCitation":"20","noteIndex":0},"citationItems":[{"id":"yVtMgkma/jxvLRfcm","uris":["http://zotero.org/users/10201306/items/VFVJ7BIT"],"itemData":{"id":2202,"type":"article-journal","abstract":"Background: The goal of risk-appropriate maternal care is for high-risk pregnant women to receive specialized obstetrical services in facilities equipped with capabilities and staffing to provide care or transfer to facilities with resources available to provide care. In the United States, geographic access to critical care obstetrics varies. It is unknown whether this variation in proximity to critical care obstetrics differs by race, ethnicity, and region. Objective: We examined the geographic access, defined as residence within 50 miles of a facility capable of providing risk-appropriate critical care obstetrics services for women of reproductive age, by distribution of race and ethnicity. Study Design: Descriptive spatial analysis was used to assess geographic distance to critical care obstetrics for women of reproductive age by race and ethnicity. Data were analyzed geographically: nationally, by the Department of Health and Human Services regions, and by all 50 states and the District of Columbia. Dot density analysis was used to visualize geographic distributions of women by residence and critical care obstetrics facilities across the United States. Proximity analysis defined the proportion of women living within an approximate 50-mile radius of facilities. Source data included the 2015 American Community Survey from the United States Census Bureau and the 2015 American Hospital Association Annual Survey. Results: Geographic access to critical care obstetrics was the greatest for Asian and Pacific Islander women of reproductive age (95.8%), followed by black (93.5%), Hispanic (91.4%), and white women of reproductive age (89.1%). American Indian and Alaska Native women had more limited geographic access (66%) in all regions. Visualization of proximity to critical care obstetrics indicated that facilities were predominantly located in urban areas, which may limit access to women in frontier or rural areas of states including nationally recognized reservations where larger proportions of white women and American Indian and Alaska Native women reside, respectively. Conclusion: Disparities in proximity to critical care obstetrics exist in rural and frontier areas of the United States, which affect white women and American Indian and Alaska Native women, primarily. Examining insurance coverage, interstate hospital referral networks, and transportation barriers may provide further insight into critical care obstetrics accessibility. Further exploring the role of other equity-based measures of access on disparities beyond geography is warranted.","container-title":"American Journal of Obstetrics and Gynecology","DOI":"10.1016/j.ajog.2020.08.042","ISSN":"10976868","issue":"3","note":"PMID: 32835715","page":"304.e1-304.e11","title":"Geographic access to critical care obstetrics for women of reproductive age by race and ethnicity","volume":"224","author":[{"family":"Kroelinger","given":"Charlan D."},{"family":"Brantley","given":"Mary D."},{"family":"Fuller","given":"Taleria R."},{"family":"Okoroh","given":"Ekwutosi M."},{"family":"Monsour","given":"Michael J."},{"family":"Cox","given":"Shanna"},{"family":"Barfield","given":"Wanda D."}],"issued":{"date-parts":[["2021"]]}}}],"schema":"https://github.com/citation-style-language/schema/raw/master/csl-citation.json"} </w:instrText>
      </w:r>
      <w:r>
        <w:rPr>
          <w:rFonts w:ascii="Arial" w:hAnsi="Arial" w:cs="Arial"/>
          <w:color w:val="000000" w:themeColor="text1"/>
        </w:rPr>
        <w:fldChar w:fldCharType="separate"/>
      </w:r>
      <w:r w:rsidRPr="00D846DE">
        <w:rPr>
          <w:rFonts w:ascii="Arial" w:hAnsi="Arial" w:cs="Arial"/>
          <w:vertAlign w:val="superscript"/>
        </w:rPr>
        <w:t>20</w:t>
      </w:r>
      <w:r>
        <w:rPr>
          <w:rFonts w:ascii="Arial" w:hAnsi="Arial" w:cs="Arial"/>
          <w:color w:val="000000" w:themeColor="text1"/>
        </w:rPr>
        <w:fldChar w:fldCharType="end"/>
      </w:r>
      <w:r>
        <w:rPr>
          <w:rFonts w:ascii="Arial" w:hAnsi="Arial" w:cs="Arial"/>
          <w:color w:val="000000" w:themeColor="text1"/>
        </w:rPr>
        <w:t xml:space="preserve"> This difference may be due to a difference in distance metrics or the procedures for identifying the locations and levels of obstetric hospitals. We additionally found that </w:t>
      </w:r>
      <w:r w:rsidRPr="37A0274C">
        <w:rPr>
          <w:rFonts w:ascii="Arial" w:hAnsi="Arial" w:cs="Arial"/>
          <w:color w:val="000000" w:themeColor="text1"/>
        </w:rPr>
        <w:t xml:space="preserve">2.0% </w:t>
      </w:r>
      <w:r>
        <w:rPr>
          <w:rFonts w:ascii="Arial" w:hAnsi="Arial" w:cs="Arial"/>
          <w:color w:val="000000" w:themeColor="text1"/>
        </w:rPr>
        <w:t xml:space="preserve">of reproductive-aged women </w:t>
      </w:r>
      <w:r w:rsidRPr="37A0274C">
        <w:rPr>
          <w:rFonts w:ascii="Arial" w:hAnsi="Arial" w:cs="Arial"/>
          <w:color w:val="000000" w:themeColor="text1"/>
        </w:rPr>
        <w:t>live in regions that are both</w:t>
      </w:r>
      <w:r>
        <w:rPr>
          <w:rFonts w:ascii="Arial" w:hAnsi="Arial" w:cs="Arial"/>
          <w:color w:val="000000" w:themeColor="text1"/>
        </w:rPr>
        <w:t xml:space="preserve"> maternity care deserts and</w:t>
      </w:r>
      <w:r w:rsidRPr="37A0274C">
        <w:rPr>
          <w:rFonts w:ascii="Arial" w:hAnsi="Arial" w:cs="Arial"/>
          <w:color w:val="000000" w:themeColor="text1"/>
        </w:rPr>
        <w:t xml:space="preserve"> </w:t>
      </w:r>
      <w:r>
        <w:rPr>
          <w:rFonts w:ascii="Arial" w:hAnsi="Arial" w:cs="Arial"/>
          <w:color w:val="000000" w:themeColor="text1"/>
        </w:rPr>
        <w:t xml:space="preserve">further than </w:t>
      </w:r>
      <w:r w:rsidRPr="37A0274C">
        <w:rPr>
          <w:rFonts w:ascii="Arial" w:hAnsi="Arial" w:cs="Arial"/>
          <w:color w:val="000000" w:themeColor="text1"/>
        </w:rPr>
        <w:t>50 miles from CCO services</w:t>
      </w:r>
      <w:r>
        <w:rPr>
          <w:rFonts w:ascii="Arial" w:hAnsi="Arial" w:cs="Arial"/>
          <w:color w:val="000000" w:themeColor="text1"/>
        </w:rPr>
        <w:t>.</w:t>
      </w:r>
      <w:r w:rsidRPr="37A0274C">
        <w:rPr>
          <w:rFonts w:ascii="Arial" w:hAnsi="Arial" w:cs="Arial"/>
          <w:color w:val="000000" w:themeColor="text1"/>
        </w:rPr>
        <w:t xml:space="preserve"> </w:t>
      </w:r>
    </w:p>
    <w:p w14:paraId="14A56BFC" w14:textId="77777777" w:rsidR="00BF217F" w:rsidRDefault="00BF217F" w:rsidP="00BF217F">
      <w:pPr>
        <w:spacing w:line="480" w:lineRule="auto"/>
        <w:rPr>
          <w:rFonts w:ascii="Arial" w:hAnsi="Arial" w:cs="Arial"/>
          <w:color w:val="000000" w:themeColor="text1"/>
        </w:rPr>
      </w:pPr>
    </w:p>
    <w:p w14:paraId="292C4FBB" w14:textId="41D0FD14" w:rsidR="00BF217F" w:rsidRDefault="00BF217F" w:rsidP="00BF217F">
      <w:pPr>
        <w:spacing w:line="480" w:lineRule="auto"/>
        <w:rPr>
          <w:rFonts w:ascii="Arial" w:hAnsi="Arial" w:cs="Arial"/>
          <w:color w:val="000000" w:themeColor="text1"/>
        </w:rPr>
      </w:pPr>
      <w:r>
        <w:rPr>
          <w:rFonts w:ascii="Arial" w:hAnsi="Arial" w:cs="Arial"/>
          <w:color w:val="000000" w:themeColor="text1"/>
        </w:rPr>
        <w:t xml:space="preserve">In our analysis, we considered the hypothetical implications of using current access measures to inform facility expansions, with the goal of evaluating these measures </w:t>
      </w:r>
      <w:r>
        <w:rPr>
          <w:rFonts w:ascii="Arial" w:hAnsi="Arial" w:cs="Arial"/>
          <w:color w:val="000000" w:themeColor="text1"/>
        </w:rPr>
        <w:lastRenderedPageBreak/>
        <w:t xml:space="preserve">without concern for costs or workforce barriers. </w:t>
      </w:r>
      <w:bookmarkStart w:id="23" w:name="_Hlk164954581"/>
      <w:bookmarkStart w:id="24" w:name="_Hlk164432889"/>
      <w:r>
        <w:rPr>
          <w:rFonts w:ascii="Arial" w:hAnsi="Arial" w:cs="Arial"/>
          <w:color w:val="000000" w:themeColor="text1"/>
        </w:rPr>
        <w:t xml:space="preserve">Our optimization model showed that eliminating maternity care deserts in Georgia would require at least </w:t>
      </w:r>
      <w:r w:rsidRPr="00082128">
        <w:rPr>
          <w:rFonts w:ascii="Arial" w:hAnsi="Arial" w:cs="Arial"/>
          <w:color w:val="000000" w:themeColor="text1"/>
        </w:rPr>
        <w:t xml:space="preserve">56 </w:t>
      </w:r>
      <w:r>
        <w:rPr>
          <w:rFonts w:ascii="Arial" w:hAnsi="Arial" w:cs="Arial"/>
          <w:color w:val="000000" w:themeColor="text1"/>
        </w:rPr>
        <w:t xml:space="preserve">new obstetric </w:t>
      </w:r>
      <w:r w:rsidRPr="00082128">
        <w:rPr>
          <w:rFonts w:ascii="Arial" w:hAnsi="Arial" w:cs="Arial"/>
          <w:color w:val="000000" w:themeColor="text1"/>
        </w:rPr>
        <w:t xml:space="preserve">hospitals. </w:t>
      </w:r>
      <w:r>
        <w:rPr>
          <w:rFonts w:ascii="Arial" w:hAnsi="Arial" w:cs="Arial"/>
          <w:color w:val="000000" w:themeColor="text1"/>
        </w:rPr>
        <w:t>Doing so</w:t>
      </w:r>
      <w:r w:rsidRPr="00082128">
        <w:rPr>
          <w:rFonts w:ascii="Arial" w:hAnsi="Arial" w:cs="Arial"/>
          <w:color w:val="000000" w:themeColor="text1"/>
        </w:rPr>
        <w:t xml:space="preserve"> would increase the number of obstetric hospitals</w:t>
      </w:r>
      <w:r w:rsidR="005F1D95">
        <w:rPr>
          <w:rFonts w:ascii="Arial" w:hAnsi="Arial" w:cs="Arial"/>
          <w:color w:val="000000" w:themeColor="text1"/>
        </w:rPr>
        <w:t xml:space="preserve"> in Georgia</w:t>
      </w:r>
      <w:r>
        <w:rPr>
          <w:rFonts w:ascii="Arial" w:hAnsi="Arial" w:cs="Arial"/>
          <w:color w:val="000000" w:themeColor="text1"/>
        </w:rPr>
        <w:t xml:space="preserve"> by 67%,</w:t>
      </w:r>
      <w:r w:rsidRPr="00082128">
        <w:rPr>
          <w:rFonts w:ascii="Arial" w:hAnsi="Arial" w:cs="Arial"/>
          <w:color w:val="000000" w:themeColor="text1"/>
        </w:rPr>
        <w:t xml:space="preserve"> from 83 to 139</w:t>
      </w:r>
      <w:r>
        <w:rPr>
          <w:rFonts w:ascii="Arial" w:hAnsi="Arial" w:cs="Arial"/>
          <w:color w:val="000000" w:themeColor="text1"/>
        </w:rPr>
        <w:t xml:space="preserve">. </w:t>
      </w:r>
      <w:r w:rsidRPr="37A0274C">
        <w:rPr>
          <w:rFonts w:ascii="Arial" w:hAnsi="Arial" w:cs="Arial"/>
          <w:color w:val="000000" w:themeColor="text1"/>
        </w:rPr>
        <w:t>In contrast,</w:t>
      </w:r>
      <w:r>
        <w:rPr>
          <w:rFonts w:ascii="Arial" w:hAnsi="Arial" w:cs="Arial"/>
          <w:color w:val="000000" w:themeColor="text1"/>
        </w:rPr>
        <w:t xml:space="preserve"> ensuring all reproductive-age women in Georgia live within 50 miles of CCO services would require upgrading at least</w:t>
      </w:r>
      <w:r w:rsidRPr="37A0274C">
        <w:rPr>
          <w:rFonts w:ascii="Arial" w:hAnsi="Arial" w:cs="Arial"/>
          <w:color w:val="000000" w:themeColor="text1"/>
        </w:rPr>
        <w:t xml:space="preserve"> </w:t>
      </w:r>
      <w:r>
        <w:rPr>
          <w:rFonts w:ascii="Arial" w:hAnsi="Arial" w:cs="Arial"/>
          <w:color w:val="000000" w:themeColor="text1"/>
        </w:rPr>
        <w:t>8</w:t>
      </w:r>
      <w:r w:rsidR="005F1D95">
        <w:rPr>
          <w:rFonts w:ascii="Arial" w:hAnsi="Arial" w:cs="Arial"/>
          <w:color w:val="000000" w:themeColor="text1"/>
        </w:rPr>
        <w:t xml:space="preserve"> existing</w:t>
      </w:r>
      <w:r w:rsidRPr="37A0274C">
        <w:rPr>
          <w:rFonts w:ascii="Arial" w:hAnsi="Arial" w:cs="Arial"/>
          <w:color w:val="000000" w:themeColor="text1"/>
        </w:rPr>
        <w:t xml:space="preserve"> lower-level </w:t>
      </w:r>
      <w:r>
        <w:rPr>
          <w:rFonts w:ascii="Arial" w:hAnsi="Arial" w:cs="Arial"/>
          <w:color w:val="000000" w:themeColor="text1"/>
        </w:rPr>
        <w:t xml:space="preserve">hospitals </w:t>
      </w:r>
      <w:r w:rsidRPr="37A0274C">
        <w:rPr>
          <w:rFonts w:ascii="Arial" w:hAnsi="Arial" w:cs="Arial"/>
          <w:color w:val="000000" w:themeColor="text1"/>
        </w:rPr>
        <w:t xml:space="preserve">to provide CCO </w:t>
      </w:r>
      <w:r>
        <w:rPr>
          <w:rFonts w:ascii="Arial" w:hAnsi="Arial" w:cs="Arial"/>
          <w:color w:val="000000" w:themeColor="text1"/>
        </w:rPr>
        <w:t>services</w:t>
      </w:r>
      <w:r w:rsidRPr="37A0274C">
        <w:rPr>
          <w:rFonts w:ascii="Arial" w:hAnsi="Arial" w:cs="Arial"/>
          <w:color w:val="000000" w:themeColor="text1"/>
        </w:rPr>
        <w:t>.</w:t>
      </w:r>
      <w:bookmarkEnd w:id="23"/>
      <w:r w:rsidRPr="37A0274C">
        <w:rPr>
          <w:rFonts w:ascii="Arial" w:hAnsi="Arial" w:cs="Arial"/>
          <w:color w:val="000000" w:themeColor="text1"/>
        </w:rPr>
        <w:t xml:space="preserve"> </w:t>
      </w:r>
      <w:bookmarkEnd w:id="24"/>
      <w:r w:rsidRPr="37A0274C">
        <w:rPr>
          <w:rFonts w:ascii="Arial" w:hAnsi="Arial" w:cs="Arial"/>
          <w:color w:val="000000" w:themeColor="text1"/>
        </w:rPr>
        <w:t xml:space="preserve">Thus, these different </w:t>
      </w:r>
      <w:r>
        <w:rPr>
          <w:rFonts w:ascii="Arial" w:hAnsi="Arial" w:cs="Arial"/>
          <w:color w:val="000000" w:themeColor="text1"/>
        </w:rPr>
        <w:t>measures</w:t>
      </w:r>
      <w:r w:rsidRPr="37A0274C">
        <w:rPr>
          <w:rFonts w:ascii="Arial" w:hAnsi="Arial" w:cs="Arial"/>
          <w:color w:val="000000" w:themeColor="text1"/>
        </w:rPr>
        <w:t xml:space="preserve"> of access </w:t>
      </w:r>
      <w:r>
        <w:rPr>
          <w:rFonts w:ascii="Arial" w:hAnsi="Arial" w:cs="Arial"/>
          <w:color w:val="000000" w:themeColor="text1"/>
        </w:rPr>
        <w:t>imply very different strategies</w:t>
      </w:r>
      <w:r w:rsidRPr="37A0274C">
        <w:rPr>
          <w:rFonts w:ascii="Arial" w:hAnsi="Arial" w:cs="Arial"/>
          <w:color w:val="000000" w:themeColor="text1"/>
        </w:rPr>
        <w:t xml:space="preserve"> to expand access</w:t>
      </w:r>
      <w:r>
        <w:rPr>
          <w:rFonts w:ascii="Arial" w:hAnsi="Arial" w:cs="Arial"/>
          <w:color w:val="000000" w:themeColor="text1"/>
        </w:rPr>
        <w:t xml:space="preserve"> and very different estimates of how many obstetric facilities of different levels are needed in a geographic region. </w:t>
      </w:r>
    </w:p>
    <w:p w14:paraId="23FB80B8" w14:textId="77777777" w:rsidR="00BF217F" w:rsidRDefault="00BF217F" w:rsidP="00BF217F">
      <w:pPr>
        <w:spacing w:line="480" w:lineRule="auto"/>
        <w:rPr>
          <w:rFonts w:ascii="Arial" w:hAnsi="Arial" w:cs="Arial"/>
          <w:color w:val="000000" w:themeColor="text1"/>
        </w:rPr>
      </w:pPr>
    </w:p>
    <w:p w14:paraId="0285C6C6" w14:textId="5A9EBDB4" w:rsidR="00BF217F" w:rsidRDefault="00BF217F" w:rsidP="00BF217F">
      <w:pPr>
        <w:spacing w:line="480" w:lineRule="auto"/>
        <w:rPr>
          <w:rFonts w:ascii="Arial" w:hAnsi="Arial" w:cs="Arial"/>
          <w:color w:val="000000" w:themeColor="text1"/>
        </w:rPr>
      </w:pPr>
      <w:r>
        <w:rPr>
          <w:rFonts w:ascii="Arial" w:hAnsi="Arial" w:cs="Arial"/>
          <w:color w:val="000000" w:themeColor="text1"/>
        </w:rPr>
        <w:t xml:space="preserve">Our findings suggest that additional tools are needed to provide estimates of how many facilities of each level of care are needed and can be sustained in a geographic region. Ideally, the number of facilities, their level of care designations, and coordination should promote optimal </w:t>
      </w:r>
      <w:r w:rsidRPr="00082128">
        <w:rPr>
          <w:rFonts w:ascii="Arial" w:hAnsi="Arial" w:cs="Arial"/>
          <w:color w:val="000000" w:themeColor="text1"/>
        </w:rPr>
        <w:t>pregnancy outcomes.</w:t>
      </w:r>
      <w:r>
        <w:rPr>
          <w:rFonts w:ascii="Arial" w:hAnsi="Arial" w:cs="Arial"/>
          <w:color w:val="000000" w:themeColor="text1"/>
        </w:rPr>
        <w:t xml:space="preserve"> Access</w:t>
      </w:r>
      <w:r w:rsidR="008079E4">
        <w:rPr>
          <w:rFonts w:ascii="Arial" w:hAnsi="Arial" w:cs="Arial"/>
          <w:color w:val="000000" w:themeColor="text1"/>
        </w:rPr>
        <w:t xml:space="preserve"> to obstetric care has been identified as an important opportunity to improve maternal outcomes and disparities</w:t>
      </w:r>
      <w:r>
        <w:rPr>
          <w:rFonts w:ascii="Arial" w:hAnsi="Arial" w:cs="Arial"/>
          <w:color w:val="000000" w:themeColor="text1"/>
        </w:rPr>
        <w:t>, as</w:t>
      </w:r>
      <w:r w:rsidRPr="00082128">
        <w:rPr>
          <w:rFonts w:ascii="Arial" w:hAnsi="Arial" w:cs="Arial"/>
          <w:color w:val="000000" w:themeColor="text1"/>
        </w:rPr>
        <w:t xml:space="preserve"> </w:t>
      </w:r>
      <w:r>
        <w:rPr>
          <w:rFonts w:ascii="Arial" w:hAnsi="Arial" w:cs="Arial"/>
          <w:color w:val="000000" w:themeColor="text1"/>
        </w:rPr>
        <w:t>r</w:t>
      </w:r>
      <w:r w:rsidRPr="00082128">
        <w:rPr>
          <w:rFonts w:ascii="Arial" w:hAnsi="Arial" w:cs="Arial"/>
          <w:color w:val="000000" w:themeColor="text1"/>
        </w:rPr>
        <w:t xml:space="preserve">ural </w:t>
      </w:r>
      <w:r w:rsidR="000608FB">
        <w:rPr>
          <w:rFonts w:ascii="Arial" w:hAnsi="Arial" w:cs="Arial"/>
          <w:color w:val="000000" w:themeColor="text1"/>
        </w:rPr>
        <w:t xml:space="preserve">residence </w:t>
      </w:r>
      <w:r w:rsidRPr="00082128">
        <w:rPr>
          <w:rFonts w:ascii="Arial" w:hAnsi="Arial" w:cs="Arial"/>
          <w:color w:val="000000" w:themeColor="text1"/>
        </w:rPr>
        <w:t>ha</w:t>
      </w:r>
      <w:r w:rsidR="000608FB">
        <w:rPr>
          <w:rFonts w:ascii="Arial" w:hAnsi="Arial" w:cs="Arial"/>
          <w:color w:val="000000" w:themeColor="text1"/>
        </w:rPr>
        <w:t>s</w:t>
      </w:r>
      <w:r w:rsidRPr="00082128">
        <w:rPr>
          <w:rFonts w:ascii="Arial" w:hAnsi="Arial" w:cs="Arial"/>
          <w:color w:val="000000" w:themeColor="text1"/>
        </w:rPr>
        <w:t xml:space="preserve"> been associated with </w:t>
      </w:r>
      <w:r w:rsidR="00805465">
        <w:rPr>
          <w:rFonts w:ascii="Arial" w:hAnsi="Arial" w:cs="Arial"/>
          <w:color w:val="000000" w:themeColor="text1"/>
        </w:rPr>
        <w:t xml:space="preserve">a </w:t>
      </w:r>
      <w:r w:rsidRPr="00082128">
        <w:rPr>
          <w:rFonts w:ascii="Arial" w:hAnsi="Arial" w:cs="Arial"/>
          <w:color w:val="000000" w:themeColor="text1"/>
        </w:rPr>
        <w:t>greater probability of severe maternal morbidity and mortality,</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{"citationID":"S5g8aYmO","properties":{"formattedCitation":"\\super 10\\nosupersub{}","plainCitation":"10","noteIndex":0},"citationItems":[{"id":50,"uris":["http://zotero.org/users/local/h9VKcLT4/items/PQSE9FR4"],"itemData":{"id":50,"type":"article-journal","abstract":"In the United States, severe maternal morbidity and mortality is climbing—a reality that is especially challenging for rural communities, which face declining access to obstetric services. Severe maternal morbidity refers to potentially life-threatening complications or the need to undergo a lifesaving procedure during or immediately following childbirth. Using data for 2007–15 from the National Inpatient Sample, we analyzed severe maternal morbidity and mortality during childbirth hospitalizations among rural and urban residents. We found that severe maternal morbidity and mortality increased among both rural and urban residents in the study period, from 109 per 10,000 childbirth hospitalizations in 2007 to 152 per 10,000 in 2015. When we controlled for sociodemographic factors and clinical conditions, we found that rural residents had a 9 percent greater probability of severe maternal morbidity and mortality, compared with urban residents. Attention to the challenges faced by rural patients and health care facilities is crucial to the success of efforts to reduce maternal morbidity and mortality in rural areas. These challenges include both clinical factors (workforce shortages, low patient volume, and the opioid epidemic) and social determinants of health (transportation, housing, poverty, food security, racism, violence, and trauma).","container-title":"Health Affairs","DOI":"10.1377/hlthaff.2019.00805","ISSN":"0278-2715","issue":"12","note":"publisher: Health Affairs","page":"2077-2085","source":"healthaffairs.org (Atypon)","title":"Rural-Urban Differences In Severe Maternal Morbidity And Mortality In The US, 2007–15","volume":"38","author":[{"family":"Kozhimannil","given":"Katy Backes"},{"family":"Interrante","given":"Julia D."},{"family":"Henning-Smith","given":"Carrie"},{"family":"Admon","given":"Lindsay K."}],"issued":{"date-parts":[["2019",12]]}}}],"schema":"https://github.com/citation-style-language/schema/raw/master/csl-citation.json"} </w:instrText>
      </w:r>
      <w:r>
        <w:rPr>
          <w:rFonts w:ascii="Arial" w:hAnsi="Arial" w:cs="Arial"/>
          <w:color w:val="000000" w:themeColor="text1"/>
        </w:rPr>
        <w:fldChar w:fldCharType="separate"/>
      </w:r>
      <w:r w:rsidRPr="00CD3B0A">
        <w:rPr>
          <w:rFonts w:ascii="Arial" w:hAnsi="Arial" w:cs="Arial"/>
          <w:vertAlign w:val="superscript"/>
        </w:rPr>
        <w:t>10</w:t>
      </w:r>
      <w:r>
        <w:rPr>
          <w:rFonts w:ascii="Arial" w:hAnsi="Arial" w:cs="Arial"/>
          <w:color w:val="000000" w:themeColor="text1"/>
        </w:rPr>
        <w:fldChar w:fldCharType="end"/>
      </w:r>
      <w:r w:rsidRPr="00082128">
        <w:rPr>
          <w:rFonts w:ascii="Arial" w:hAnsi="Arial" w:cs="Arial"/>
          <w:color w:val="000000" w:themeColor="text1"/>
        </w:rPr>
        <w:t xml:space="preserve"> and </w:t>
      </w:r>
      <w:r w:rsidR="004C5B6F">
        <w:rPr>
          <w:rFonts w:ascii="Arial" w:hAnsi="Arial" w:cs="Arial"/>
          <w:color w:val="000000" w:themeColor="text1"/>
        </w:rPr>
        <w:t>maternity care deserts</w:t>
      </w:r>
      <w:r w:rsidRPr="00082128">
        <w:rPr>
          <w:rFonts w:ascii="Arial" w:hAnsi="Arial" w:cs="Arial"/>
          <w:color w:val="000000" w:themeColor="text1"/>
        </w:rPr>
        <w:t xml:space="preserve"> associated with higher rates of preterm birth, infant mortality, low birth weight, and maternal mortality</w:t>
      </w:r>
      <w:r>
        <w:rPr>
          <w:rFonts w:ascii="Arial" w:hAnsi="Arial" w:cs="Arial"/>
          <w:color w:val="000000" w:themeColor="text1"/>
        </w:rPr>
        <w:t>.</w:t>
      </w:r>
      <w:r>
        <w:rPr>
          <w:rFonts w:ascii="Arial" w:hAnsi="Arial" w:cs="Arial"/>
          <w:color w:val="000000" w:themeColor="text1"/>
        </w:rPr>
        <w:fldChar w:fldCharType="begin"/>
      </w:r>
      <w:r w:rsidR="00497D47">
        <w:rPr>
          <w:rFonts w:ascii="Arial" w:hAnsi="Arial" w:cs="Arial"/>
          <w:color w:val="000000" w:themeColor="text1"/>
        </w:rPr>
        <w:instrText xml:space="preserve"> ADDIN ZOTERO_ITEM CSL_CITATION {"citationID":"THLetuwF","properties":{"formattedCitation":"\\super 16,17,37\\nosupersub{}","plainCitation":"16,17,37","noteIndex":0},"citationItems":[{"id":17,"uris":["http://zotero.org/users/local/h9VKcLT4/items/5VA2I7FZ"],"itemData":{"id":17,"type":"article-journal","abstract":"BACKGROUND: Maternal mortality is an issue of growing concern in the United States, where the incidence of death during pregnancy and postpartum seems to be increasing. The purpose of this analysis was to explore whether residing in a maternity care desert (defined as a county with no hospital offering obstetric care and no OB/GYN or certified nurse midwife providers) was associated with risk of death during pregnancy and up to 1 year postpartum among women in Louisiana from 2016 to 2017.\nMETHODS: Data provided by the March of Dimes were used to classify Louisiana parishes by level of access to maternity care. Using data on all pregnancy-associated deaths verified by the Louisiana Department of Health (n = 112 from 2016 to 2017) and geocoded live births occurring in Louisiana during the same time period (n = 101,484), we fit adjusted modified Poisson regression models with generalized estimating equations and exploratory spatial analysis to identify significant associations between place of residence and risk of death.\nRESULTS: We found that the risk of death during pregnancy and up to 1 year postpartum owing to any cause (pregnancy-associated mortality) and in particular death owing to obstetric causes (pregnancy-related mortality) was significantly elevated among women residing in maternity care deserts compared with women in areas with greater access (adjusted risk ratio [aRR] for pregnancy-associated mortality, 1.91; 95% confidence interval [CI], 1.15-3.18; aRR for pregnancy-related mortality, 3.37; 95% CI, 1.71-6.65). A large racial inequity in risk persisted above and beyond differences in geographic access to maternity care (non-Hispanic Black vs. non-Hispanic White aRR for pregnancy-associated mortality, 2.22; 95% CI, 1.39-3.56; aRR for pregnancy-related mortality, 2.66; 95% CI, 1.16-6.12).\nCONCLUSIONS: Ensuring access to maternity care may be an important step toward maternal mortality prevention, but may alone be insufficient for achieving maternal health equity.","container-title":"Women's Health Issues: Official Publication of the Jacobs Institute of Women's Health","DOI":"10.1016/j.whi.2020.09.004","ISSN":"1878-4321","issue":"2","journalAbbreviation":"Womens Health Issues","language":"eng","note":"PMID: 33069560\nPMCID: PMC8005403","page":"122-129","source":"PubMed","title":"Maternity Care Deserts and Pregnancy-Associated Mortality in Louisiana","volume":"31","author":[{"family":"Wallace","given":"Maeve"},{"family":"Dyer","given":"Lauren"},{"family":"Felker-Kantor","given":"Erica"},{"family":"Benno","given":"Jia"},{"family":"Vilda","given":"Dovile"},{"family":"Harville","given":"Emily"},{"family":"Theall","given":"Katherine"}],"issued":{"date-parts":[["2021"]]}}},{"id":54,"uris":["http://zotero.org/users/local/h9VKcLT4/items/Y4C5FIJ9"],"itemData":{"id":54,"type":"article-journal","abstract":"Hospital-based obstetric services have decreased in rural US counties, but whether this has been associated with changes in birth location and outcomes is unknown.To examine the relationship between loss of hospital-based obstetric services and location of childbirth and birth outcomes in rural counties.A retrospective cohort study, using county-level regression models in an annual interrupted time series approach. Births occurring from 2004 to 2014 in rural US counties were identified using birth certificates linked to American Hospital Association Annual Surveys. Participants included 4 941 387 births in all 1086 rural counties with hospital-based obstetric services in 2004.Loss of hospital-based obstetric services in the county of maternal residence, stratified by adjacency to urban areas.Primary outcomes were county rates of (1) out-of-hospital births; (2) births in hospitals without obstetric units; and (3) preterm births (&amp;lt;37 weeks’ gestation).Between 2004 and 2014, 179 rural counties lost hospital-based obstetric services. Of the 4 941 387 births studied, the mean (SD) maternal age was 26.2 (5.8) years. A mean (SD) of 75.9% (23.2%) of women who gave birth were non-Hispanic white, and 49.7% (15.6%) were college graduates. Rural counties not adjacent to urban areas that lost hospital-based obstetric services had significant increases in out-of-hospital births (0.70 percentage points [95% CI, 0.30 to 1.10]); births in a hospital without an obstetric unit (3.06 percentage points [95% CI, 2.66 to 3.46]); and preterm births (0.67 percentage points [95% CI, 0.02 to 1.33]), in the year after loss of services, compared with those with continual obstetric services. Rural counties adjacent to urban areas that lost hospital-based obstetric services also had significant increases in births in a hospital without obstetric services (1.80 percentage points [95% CI, 1.55 to 2.05]) in the year after loss of services, compared with those with continual obstetric services, and this was followed by a decreasing trend (−0.19 percentage points per year [95% CI, −0.25 to −0.14]).In rural US counties not adjacent to urban areas, loss of hospital-based obstetric services, compared with counties with continual services, was associated with increases in out-of-hospital and preterm births and births in hospitals without obstetric units in the following year; the latter also occurred in urban-adjacent counties. These findings may inform planning and policy regarding rural obstetric services.","container-title":"JAMA","DOI":"10.1001/jama.2018.1830","ISSN":"0098-7484","issue":"12","journalAbbreviation":"JAMA","page":"1239-1247","source":"Silverchair","title":"Association Between Loss of Hospital-Based Obstetric Services and Birth Outcomes in Rural Counties in the United States","volume":"319","author":[{"family":"Kozhimannil","given":"Katy B."},{"family":"Hung","given":"Peiyin"},{"family":"Henning-Smith","given":"Carrie"},{"family":"Casey","given":"Michelle M."},{"family":"Prasad","given":"Shailendra"}],"issued":{"date-parts":[["2018",3,27]]}}},{"id":57,"uris":["http://zotero.org/users/local/h9VKcLT4/items/FRXNTBUD"],"itemData":{"id":57,"type":"article-journal","abstract":"PURPOSE To evaluate differential mortality outcomes in rural Alabama counties with or without access to a local labor and delivery (L&amp;D) unit.\nMETHODS This retrospective cohort study used county-level data from the Alabama Department of Public Health. Rural counties in Alabama were categorized into those with an L&amp;D unit and those without. The 2 groups were compared based on infant mortality rate, perinatal mortality rate, neonatal mortality rate, and low birth weight.\nRESULTS The infant mortality rate from 2003-2017 in the rural counties in Alabama with no local obstetrical care was 9.23 per 1,000 live births, whereas the infant mortality rate during the same period in the rural counties with continuous access to local obstetrical units was 7.89 (relative risk [RR] = 1.1679; 95% CI, 1.0643-1.2817, P = 0.0011). The percentage of low birth weight babies from the time period 2003-2014 in the rural counties in Alabama with no local obstetrical care was 10.61%, compared with 9.86% in the rural counties with continuous access to local L&amp;D services (RR = 1.0756; 95% CI, 1.0424-1.1098, P &lt;.0001). The perinatal mortality rate in counties with no active L&amp;D was 10.82 per 1,000 still + live births compared with 8.89 in counties with an active L&amp;D (RR = 1.2149; 95% CI, 1.1147-1.3242; P &lt;.0001). The neonatal mortality rate during this period was 5.67 per 1,000 live births in counties with no active L&amp;D, vs 4.74 in those counties with L&amp;D services (RR = 1.1953; 95% CI, 1.0609-1.3466; P = 0.0034).\nCONCLUSION Access to local obstetrical care in a rural area is associated with better infant outcomes.","container-title":"The Annals of Family Medicine","DOI":"10.1370/afm.2580","ISSN":"1544-1709, 1544-1717","issue":"5","language":"en","license":"© 2020 Annals of Family Medicine, Inc.","note":"publisher: The Annals of Family Medicine\nsection: Original Research\nPMID: 32928761","page":"446-451","source":"www.annfammed.org","title":"Effect of Access to Obstetrical Care in Rural Alabama on Perinatal, Neonatal, and Infant Outcomes: 2003-2017","title-short":"Effect of Access to Obstetrical Care in Rural Alabama on Perinatal, Neonatal, and Infant Outcomes","volume":"18","author":[{"family":"Waits","given":"John B."},{"family":"Smith","given":"Lacy"},{"family":"Hurst","given":"Daniel"}],"issued":{"date-parts":[["2020",9,1]]}}}],"schema":"https://github.com/citation-style-language/schema/raw/master/csl-citation.json"} </w:instrText>
      </w:r>
      <w:r>
        <w:rPr>
          <w:rFonts w:ascii="Arial" w:hAnsi="Arial" w:cs="Arial"/>
          <w:color w:val="000000" w:themeColor="text1"/>
        </w:rPr>
        <w:fldChar w:fldCharType="separate"/>
      </w:r>
      <w:r w:rsidR="00497D47" w:rsidRPr="00497D47">
        <w:rPr>
          <w:rFonts w:ascii="Arial" w:hAnsi="Arial" w:cs="Arial"/>
          <w:vertAlign w:val="superscript"/>
        </w:rPr>
        <w:t>16,17,37</w:t>
      </w:r>
      <w:r>
        <w:rPr>
          <w:rFonts w:ascii="Arial" w:hAnsi="Arial" w:cs="Arial"/>
          <w:color w:val="000000" w:themeColor="text1"/>
        </w:rPr>
        <w:fldChar w:fldCharType="end"/>
      </w:r>
      <w:r w:rsidRPr="00082128">
        <w:rPr>
          <w:rFonts w:ascii="Arial" w:hAnsi="Arial" w:cs="Arial"/>
          <w:color w:val="000000" w:themeColor="text1"/>
        </w:rPr>
        <w:t xml:space="preserve"> </w:t>
      </w:r>
    </w:p>
    <w:p w14:paraId="612748AF" w14:textId="77777777" w:rsidR="00BF217F" w:rsidRDefault="00BF217F" w:rsidP="00BF217F">
      <w:pPr>
        <w:spacing w:line="480" w:lineRule="auto"/>
        <w:rPr>
          <w:rFonts w:ascii="Arial" w:hAnsi="Arial" w:cs="Arial"/>
          <w:color w:val="000000" w:themeColor="text1"/>
        </w:rPr>
      </w:pPr>
    </w:p>
    <w:p w14:paraId="3B1C489B" w14:textId="16E07EEE" w:rsidR="00BF217F" w:rsidRDefault="00BF217F" w:rsidP="00BF217F">
      <w:pPr>
        <w:spacing w:line="480" w:lineRule="auto"/>
        <w:rPr>
          <w:rFonts w:ascii="Arial" w:hAnsi="Arial" w:cs="Arial"/>
          <w:color w:val="000000" w:themeColor="text1"/>
        </w:rPr>
      </w:pPr>
      <w:r>
        <w:rPr>
          <w:rFonts w:ascii="Arial" w:hAnsi="Arial" w:cs="Arial"/>
          <w:color w:val="000000" w:themeColor="text1"/>
        </w:rPr>
        <w:t>However, the</w:t>
      </w:r>
      <w:r w:rsidRPr="00082128">
        <w:rPr>
          <w:rFonts w:ascii="Arial" w:hAnsi="Arial" w:cs="Arial"/>
          <w:color w:val="000000" w:themeColor="text1"/>
        </w:rPr>
        <w:t xml:space="preserve"> maternity care desert</w:t>
      </w:r>
      <w:r>
        <w:rPr>
          <w:rFonts w:ascii="Arial" w:hAnsi="Arial" w:cs="Arial"/>
          <w:color w:val="000000" w:themeColor="text1"/>
        </w:rPr>
        <w:t xml:space="preserve"> </w:t>
      </w:r>
      <w:r w:rsidRPr="00082128">
        <w:rPr>
          <w:rFonts w:ascii="Arial" w:hAnsi="Arial" w:cs="Arial"/>
          <w:color w:val="000000" w:themeColor="text1"/>
        </w:rPr>
        <w:t xml:space="preserve">measure is </w:t>
      </w:r>
      <w:r w:rsidR="000608FB">
        <w:rPr>
          <w:rFonts w:ascii="Arial" w:hAnsi="Arial" w:cs="Arial"/>
          <w:color w:val="000000" w:themeColor="text1"/>
        </w:rPr>
        <w:t xml:space="preserve">inherently </w:t>
      </w:r>
      <w:r w:rsidRPr="00082128">
        <w:rPr>
          <w:rFonts w:ascii="Arial" w:hAnsi="Arial" w:cs="Arial"/>
          <w:color w:val="000000" w:themeColor="text1"/>
        </w:rPr>
        <w:t>dependent on the number</w:t>
      </w:r>
      <w:r w:rsidR="000608FB">
        <w:rPr>
          <w:rFonts w:ascii="Arial" w:hAnsi="Arial" w:cs="Arial"/>
          <w:color w:val="000000" w:themeColor="text1"/>
        </w:rPr>
        <w:t xml:space="preserve"> and size</w:t>
      </w:r>
      <w:r w:rsidRPr="00082128">
        <w:rPr>
          <w:rFonts w:ascii="Arial" w:hAnsi="Arial" w:cs="Arial"/>
          <w:color w:val="000000" w:themeColor="text1"/>
        </w:rPr>
        <w:t xml:space="preserve"> of counties in a state</w:t>
      </w:r>
      <w:r w:rsidR="000608FB" w:rsidRPr="000608FB">
        <w:rPr>
          <w:rFonts w:ascii="Arial" w:hAnsi="Arial" w:cs="Arial"/>
          <w:color w:val="000000" w:themeColor="text1"/>
        </w:rPr>
        <w:t xml:space="preserve"> </w:t>
      </w:r>
      <w:r w:rsidR="000608FB">
        <w:rPr>
          <w:rFonts w:ascii="Arial" w:hAnsi="Arial" w:cs="Arial"/>
          <w:color w:val="000000" w:themeColor="text1"/>
        </w:rPr>
        <w:t>and fails to account for actual distance to healthcare facilities</w:t>
      </w:r>
      <w:r>
        <w:rPr>
          <w:rFonts w:ascii="Arial" w:hAnsi="Arial" w:cs="Arial"/>
          <w:color w:val="000000" w:themeColor="text1"/>
        </w:rPr>
        <w:t>. Counties were determined by territories and states without standardization, resulting in high variability in the number and size of counties across states.</w:t>
      </w:r>
      <w:r>
        <w:rPr>
          <w:rFonts w:ascii="Arial" w:hAnsi="Arial" w:cs="Arial"/>
          <w:color w:val="000000" w:themeColor="text1"/>
        </w:rPr>
        <w:fldChar w:fldCharType="begin"/>
      </w:r>
      <w:r w:rsidR="00497D47">
        <w:rPr>
          <w:rFonts w:ascii="Arial" w:hAnsi="Arial" w:cs="Arial"/>
          <w:color w:val="000000" w:themeColor="text1"/>
        </w:rPr>
        <w:instrText xml:space="preserve"> ADDIN ZOTERO_ITEM CSL_CITATION {"citationID":"a1c9mis9qh1","properties":{"formattedCitation":"\\super 38\\nosupersub{}","plainCitation":"38","noteIndex":0},"citationItems":[{"id":245,"uris":["http://zotero.org/users/local/h9VKcLT4/items/ZQ5WJTEJ"],"itemData":{"id":245,"type":"chapter","container-title":"Geographic Areas Reference Manual","publisher":"U.S. Census Bureau","title":"States, Counties, and Statistical Equivalent Entities"}}],"schema":"https://github.com/citation-style-language/schema/raw/master/csl-citation.json"} </w:instrText>
      </w:r>
      <w:r>
        <w:rPr>
          <w:rFonts w:ascii="Arial" w:hAnsi="Arial" w:cs="Arial"/>
          <w:color w:val="000000" w:themeColor="text1"/>
        </w:rPr>
        <w:fldChar w:fldCharType="separate"/>
      </w:r>
      <w:r w:rsidR="00497D47" w:rsidRPr="00497D47">
        <w:rPr>
          <w:rFonts w:ascii="Arial" w:hAnsi="Arial" w:cs="Arial"/>
          <w:vertAlign w:val="superscript"/>
        </w:rPr>
        <w:t>38</w:t>
      </w:r>
      <w:r>
        <w:rPr>
          <w:rFonts w:ascii="Arial" w:hAnsi="Arial" w:cs="Arial"/>
          <w:color w:val="000000" w:themeColor="text1"/>
        </w:rPr>
        <w:fldChar w:fldCharType="end"/>
      </w:r>
      <w:r w:rsidRPr="00082128">
        <w:rPr>
          <w:rFonts w:ascii="Arial" w:hAnsi="Arial" w:cs="Arial"/>
          <w:color w:val="000000" w:themeColor="text1"/>
        </w:rPr>
        <w:t xml:space="preserve"> For example, Georgia has the second most counties of any state (159), only behind Texas </w:t>
      </w:r>
      <w:r w:rsidRPr="00082128">
        <w:rPr>
          <w:rFonts w:ascii="Arial" w:hAnsi="Arial" w:cs="Arial"/>
          <w:color w:val="000000" w:themeColor="text1"/>
        </w:rPr>
        <w:lastRenderedPageBreak/>
        <w:t>(254), although Georgia is the 8th most populated state in the U</w:t>
      </w:r>
      <w:r w:rsidR="008079E4">
        <w:rPr>
          <w:rFonts w:ascii="Arial" w:hAnsi="Arial" w:cs="Arial"/>
          <w:color w:val="000000" w:themeColor="text1"/>
        </w:rPr>
        <w:t>.</w:t>
      </w:r>
      <w:r w:rsidRPr="00082128">
        <w:rPr>
          <w:rFonts w:ascii="Arial" w:hAnsi="Arial" w:cs="Arial"/>
          <w:color w:val="000000" w:themeColor="text1"/>
        </w:rPr>
        <w:t>S</w:t>
      </w:r>
      <w:r w:rsidR="008079E4">
        <w:rPr>
          <w:rFonts w:ascii="Arial" w:hAnsi="Arial" w:cs="Arial"/>
          <w:color w:val="000000" w:themeColor="text1"/>
        </w:rPr>
        <w:t>.</w:t>
      </w:r>
      <w:r w:rsidRPr="00082128">
        <w:rPr>
          <w:rFonts w:ascii="Arial" w:hAnsi="Arial" w:cs="Arial"/>
          <w:color w:val="000000" w:themeColor="text1"/>
        </w:rPr>
        <w:t xml:space="preserve"> and 24th largest by area. Thus, this measure may </w:t>
      </w:r>
      <w:r>
        <w:rPr>
          <w:rFonts w:ascii="Arial" w:hAnsi="Arial" w:cs="Arial"/>
          <w:color w:val="000000" w:themeColor="text1"/>
        </w:rPr>
        <w:t xml:space="preserve">encourage </w:t>
      </w:r>
      <w:proofErr w:type="gramStart"/>
      <w:r>
        <w:rPr>
          <w:rFonts w:ascii="Arial" w:hAnsi="Arial" w:cs="Arial"/>
          <w:color w:val="000000" w:themeColor="text1"/>
        </w:rPr>
        <w:t>a large number of</w:t>
      </w:r>
      <w:proofErr w:type="gramEnd"/>
      <w:r w:rsidRPr="00082128">
        <w:rPr>
          <w:rFonts w:ascii="Arial" w:hAnsi="Arial" w:cs="Arial"/>
          <w:color w:val="000000" w:themeColor="text1"/>
        </w:rPr>
        <w:t xml:space="preserve"> obstetric units in Georgia simply because Georgia has a large number of counties</w:t>
      </w:r>
      <w:r>
        <w:rPr>
          <w:rFonts w:ascii="Arial" w:hAnsi="Arial" w:cs="Arial"/>
          <w:color w:val="000000" w:themeColor="text1"/>
        </w:rPr>
        <w:t xml:space="preserve">, despite the fact that 82% of reproductive-aged women who live in maternity care deserts in Georgia live within 25 miles of an obstetric hospital. </w:t>
      </w:r>
    </w:p>
    <w:p w14:paraId="471A236C" w14:textId="77777777" w:rsidR="00BF217F" w:rsidRDefault="00BF217F" w:rsidP="00BF217F">
      <w:pPr>
        <w:spacing w:line="480" w:lineRule="auto"/>
        <w:rPr>
          <w:rFonts w:ascii="Arial" w:hAnsi="Arial" w:cs="Arial"/>
          <w:color w:val="000000" w:themeColor="text1"/>
        </w:rPr>
      </w:pPr>
    </w:p>
    <w:p w14:paraId="50CDBA27" w14:textId="0CC9C344" w:rsidR="00BF217F" w:rsidRDefault="00BF217F" w:rsidP="00BF217F">
      <w:pPr>
        <w:spacing w:line="480" w:lineRule="auto"/>
        <w:rPr>
          <w:rFonts w:ascii="Arial" w:hAnsi="Arial" w:cs="Arial"/>
          <w:color w:val="000000" w:themeColor="text1"/>
        </w:rPr>
      </w:pPr>
      <w:r>
        <w:rPr>
          <w:rFonts w:ascii="Arial" w:hAnsi="Arial" w:cs="Arial"/>
          <w:color w:val="000000" w:themeColor="text1"/>
        </w:rPr>
        <w:t xml:space="preserve">Considering these measures of access alone </w:t>
      </w:r>
      <w:r w:rsidR="001E1FBB">
        <w:rPr>
          <w:rFonts w:ascii="Arial" w:hAnsi="Arial" w:cs="Arial"/>
          <w:color w:val="000000" w:themeColor="text1"/>
        </w:rPr>
        <w:t xml:space="preserve">to inform facility expansion </w:t>
      </w:r>
      <w:r>
        <w:rPr>
          <w:rFonts w:ascii="Arial" w:hAnsi="Arial" w:cs="Arial"/>
          <w:color w:val="000000" w:themeColor="text1"/>
        </w:rPr>
        <w:t>could lead to unintended negative consequences. We showed that it would require a</w:t>
      </w:r>
      <w:r w:rsidRPr="00082128">
        <w:rPr>
          <w:rFonts w:ascii="Arial" w:hAnsi="Arial" w:cs="Arial"/>
          <w:color w:val="000000" w:themeColor="text1"/>
        </w:rPr>
        <w:t xml:space="preserve"> 67% increase in the </w:t>
      </w:r>
      <w:r>
        <w:rPr>
          <w:rFonts w:ascii="Arial" w:hAnsi="Arial" w:cs="Arial"/>
          <w:color w:val="000000" w:themeColor="text1"/>
        </w:rPr>
        <w:t>number</w:t>
      </w:r>
      <w:r w:rsidRPr="00082128">
        <w:rPr>
          <w:rFonts w:ascii="Arial" w:hAnsi="Arial" w:cs="Arial"/>
          <w:color w:val="000000" w:themeColor="text1"/>
        </w:rPr>
        <w:t xml:space="preserve"> of obstetric hospitals</w:t>
      </w:r>
      <w:r>
        <w:rPr>
          <w:rFonts w:ascii="Arial" w:hAnsi="Arial" w:cs="Arial"/>
          <w:color w:val="000000" w:themeColor="text1"/>
        </w:rPr>
        <w:t xml:space="preserve"> to ensure no reproductive-aged women live in maternity care deserts in Georgia. Even if the economic forces would allow for so many obstetric facilities, a maternal healthcare system with that many obstetric facilities could have unintended negative consequences due to the dilution of volume across </w:t>
      </w:r>
      <w:r w:rsidRPr="00082128">
        <w:rPr>
          <w:rFonts w:ascii="Arial" w:hAnsi="Arial" w:cs="Arial"/>
          <w:color w:val="000000" w:themeColor="text1"/>
        </w:rPr>
        <w:t xml:space="preserve">many low-volume </w:t>
      </w:r>
      <w:r>
        <w:rPr>
          <w:rFonts w:ascii="Arial" w:hAnsi="Arial" w:cs="Arial"/>
          <w:color w:val="000000" w:themeColor="text1"/>
        </w:rPr>
        <w:t xml:space="preserve">rural </w:t>
      </w:r>
      <w:r w:rsidRPr="00082128">
        <w:rPr>
          <w:rFonts w:ascii="Arial" w:hAnsi="Arial" w:cs="Arial"/>
          <w:color w:val="000000" w:themeColor="text1"/>
        </w:rPr>
        <w:t xml:space="preserve">hospitals, which are known to be associated with </w:t>
      </w:r>
      <w:r>
        <w:rPr>
          <w:rFonts w:ascii="Arial" w:hAnsi="Arial" w:cs="Arial"/>
          <w:color w:val="000000" w:themeColor="text1"/>
        </w:rPr>
        <w:t>poor</w:t>
      </w:r>
      <w:r w:rsidRPr="00082128">
        <w:rPr>
          <w:rFonts w:ascii="Arial" w:hAnsi="Arial" w:cs="Arial"/>
          <w:color w:val="000000" w:themeColor="text1"/>
        </w:rPr>
        <w:t xml:space="preserve"> pregnancy outcomes</w:t>
      </w:r>
      <w:r>
        <w:rPr>
          <w:rFonts w:ascii="Arial" w:hAnsi="Arial" w:cs="Arial"/>
          <w:color w:val="000000" w:themeColor="text1"/>
        </w:rPr>
        <w:t>.</w:t>
      </w:r>
      <w:r>
        <w:rPr>
          <w:rFonts w:ascii="Arial" w:hAnsi="Arial" w:cs="Arial"/>
          <w:color w:val="000000" w:themeColor="text1"/>
        </w:rPr>
        <w:fldChar w:fldCharType="begin"/>
      </w:r>
      <w:r w:rsidR="00497D47">
        <w:rPr>
          <w:rFonts w:ascii="Arial" w:hAnsi="Arial" w:cs="Arial"/>
          <w:color w:val="000000" w:themeColor="text1"/>
        </w:rPr>
        <w:instrText xml:space="preserve"> ADDIN ZOTERO_ITEM CSL_CITATION {"citationID":"7J19BqFm","properties":{"formattedCitation":"\\super 39\\uc0\\u8211{}42\\nosupersub{}","plainCitation":"39–42","noteIndex":0},"citationItems":[{"id":37,"uris":["http://zotero.org/users/local/h9VKcLT4/items/3C2B2IY2"],"itemData":{"id":37,"type":"article-journal","abstract":"Objective\nThe impact of hospital obstetric volume specifically on maternal outcomes remains under studied. We examined the impact of hospital obstetric volume on maternal outcomes in low-risk women who delivered non–low-birthweight infants at term.\nStudy Design\nWe conducted a retrospective cohort study of term singleton, non–low-birthweight live births from 2007-2008 in California. Deliveries were categorized by hospital obstetric volume categories and separately for nonrural hospitals (category 1: 50-1199 deliveries per year; category 2: 1200-2399; category 3: 2400-3599, and category 4: ≥3600) and rural hospitals (category R1: 50-599 births per year; category R2: 600-1699; category R3: ≥1700). Maternal outcomes were compared with the use of the chi-square test and multivariable logistic regression.\nResults\nThere were 736,643 births in 267 hospitals that met study criteria. After adjustment for confounders, there were higher rates of postpartum hemorrhage in the lowest-volume rural hospitals (category R1 adjusted odds ratio, 3.06; 95% confidence interval, 1.51–6.23). Rates of chorioamnionitis, endometritis, severe perineal lacerations, and wound infection did not differ between volume categories. Longer lengths of stay were observed after maternal complications (eg, chorioamnionitis) in the lowest-volume hospitals (16.9% prolonged length of stay in category 1 hospitals vs 10.5% in category 4 hospitals; adjusted odds ratio, 1.91; 95% confidence interval, 1.01–3.61).\nConclusion\nAfter confounder adjustment, few maternal outcomes differed by hospital obstetric volume. However, elevated odds of postpartum hemorrhage in low-volume rural hospitals raises the possibility that maternal outcomes may differ by hospital volume and geography. Further research is needed on maternal outcomes in hospitals of different obstetric volumes.","container-title":"American Journal of Obstetrics and Gynecology","DOI":"10.1016/j.ajog.2014.09.026","ISSN":"0002-9378","issue":"3","journalAbbreviation":"American Journal of Obstetrics and Gynecology","language":"en","page":"380.e1-380.e9","source":"ScienceDirect","title":"The impact of hospital obstetric volume on maternal outcomes in term, non–low-birthweight pregnancies","volume":"212","author":[{"family":"Snowden","given":"Jonathan M."},{"family":"Cheng","given":"Yvonne W."},{"family":"Emeis","given":"Cathy L."},{"family":"Caughey","given":"Aaron B."}],"issued":{"date-parts":[["2015",3,1]]}}},{"id":40,"uris":["http://zotero.org/users/local/h9VKcLT4/items/9K6KSMZX"],"itemData":{"id":40,"type":"article-journal","abstract":"OBJECTIVE: \n          To examine the relationship between both hospital and provider case volume and obstetric complication rates in U.S. hospitals.\n          METHODS: \n          This was a nationwide retrospective cohort study of women admitted to acute care U.S. hospitals for childbirth in 2007. We examined four categories of maternal complications (lacerations, hemorrhage, infections, and thromboses) and created a composite measure. We examined the relationship of hospital volume, provider volume, and odds of complications.\n          RESULTS: \n          We found no consistent relationship between hospital volume and rates of maternal complications. In contrast, we found that women cared for by providers in the lowest quartile of provider volume (fewer than seven deliveries per year) had a 50% higher odds of complications compared with women cared for by obstetricians in the highest quartile (odds ratio 1.5, 95% confidence interval, 1.3–1.7, P&lt;.001). Each of the individual complications occurred more frequently among the lowest-volume providers compared with others. Models that adjusted for hospital characteristics and cesarean delivery rate had only modest effects.\n          CONCLUSION: \n          Individual providers with a low volume of deliveries have greater maternal complication rates than providers with a high volume. If volume is causally related to lower complication rates, strategies for improving care for women during childbirth may include selective referral to higher-volume providers or additional training for low-volume providers to ensure better outcomes.\n          LEVEL OF EVIDENCE: \n          III","container-title":"Obstetrics &amp; Gynecology","DOI":"10.1097/AOG.0b013e31822a65e4","ISSN":"0029-7844","issue":"3","language":"en-US","page":"521","source":"journals.lww.com","title":"Hospital Volume, Provider Volume, and Complications After Childbirth in U.S. Hospitals","volume":"118","author":[{"family":"Janakiraman","given":"Vanitha"},{"family":"Lazar","given":"Jane"},{"family":"Joynt","given":"Karen E."},{"family":"Jha","given":"Ashish K."}],"issued":{"date-parts":[["2011",9]]}}},{"id":42,"uris":["http://zotero.org/users/local/h9VKcLT4/items/J5BDPHRU"],"itemData":{"id":42,"type":"article-journal","abstract":"Objective\nThe purpose of this study was to examine the relationship between delivery volume and maternal complications.\nStudy Design\nWe used administrative data to identify women who had been admitted for childbirth in 2006. Hospitals were stratified into deciles that were based on delivery volume. We compared composite complication rates across deciles.\nResults\nWe evaluated 1,683,754 childbirths in 1045 hospitals. Decile 1 and 2 hospitals had significantly higher rates of composite complications than decile 10 (11.8% and 10.1% vs 8.5%, respectively; P &lt; .0001). Decile 9 and 10 hospitals had modestly higher composite complications as compared with decile 6 (8.8% and 8.5% vs 7.6%, respectively; P &lt; .0001). Sixty percent of decile 1 and 2 hospitals were located within 25 miles of the nearest greater volume hospital.\nConclusion\nWomen who deliver at very low-volume hospitals have higher complication rates, as do women who deliver at exceedingly high-volume hospitals. Most women who deliver in extremely low-volume hospitals have a higher volume hospital located within 25 miles.","container-title":"American Journal of Obstetrics and Gynecology","DOI":"10.1016/j.ajog.2012.05.010","ISSN":"0002-9378","issue":"1","journalAbbreviation":"American Journal of Obstetrics and Gynecology","language":"en","page":"42.e1-42.e17","source":"ScienceDirect","title":"The association between hospital obstetrical volume and maternal postpartum complications","volume":"207","author":[{"family":"Kyser","given":"Kathy L."},{"family":"Lu","given":"Xin"},{"family":"Santillan","given":"Donna A."},{"family":"Santillan","given":"Mark K."},{"family":"Hunter","given":"Stephen K."},{"family":"Cahill","given":"Alison G."},{"family":"Cram","given":"Peter"}],"issued":{"date-parts":[["2012",7,1]]}}},{"id":45,"uris":["http://zotero.org/users/local/h9VKcLT4/items/WY3U2TBI"],"itemData":{"id":45,"type":"article-journal","abstract":"Background\nIn 2015, the Society for Maternal-Fetal Medicine and the American College of Obstetricians and Gynecologists published guidelines that established levels of maternal care. These guidelines outlined the nursing, provider, and facility requirements for hospitals to be designated a birthing center or 1 of 4 levels of care. To date, these levels of maternal care have not been adopted widely; currently, no data exist on how these designations may affect maternal or neonatal outcomes.\nObjective\nBecause the levels of maternal care attempt to reflect a hospital’s ability to treat patients with certain conditions that are associated with increased risk of complications, our objective was to compare outcomes among high- and low-risk patients between high- and low-acuity hospitals. We hypothesized that hospitals that cared for a high rate of high-risk patients, which we considered “high-acuity” centers, would have a lower risk of severe maternal morbidity among high-risk patients compared with low-acuity centers.\nStudy Design\nDeliveries were identified in the 2013 Nationwide Readmission Database. A patient’s comorbidity index was assigned based on diagnosis and procedure codes with the use of previously validated methods; a comorbidity index of ≥3 has been associated with increased odds of severe maternal morbidity. Patients were classified as low, intermediate, or high risk by their comorbidity index for analysis. Patients at hospitals with &lt;100 deliveries per year and transferred patients were excluded. A hospital was defined as low or high-acuity if it was in the bottom or top quartile, respectively, based on its percent of patients with a comorbidity index of ≥3. Log-binomial regression models were constructed to assess the effects of a patient’s comorbidity index group on the risk of severe morbidity in high- and low-acuity hospitals. The models controlled for available patient and hospital factors. The regression used patient-level data with robust standard errors that were clustered at the level of the hospital. The Wald test was used to assess for the effect modification between comorbidity index group and hospital acuity.\nResults\nFrom 1203 hospitals, 1,656,659 delivering patients met the inclusion criteria. There were 58.7% low-risk, 39.0% intermediate-risk, and 2.3% high-risk patients in the overall sample, and the overall rate of severe maternal morbidity was 1.2%. Less than 3.7% of delivering patients in low-acuity hospitals had a high-risk condition. In comparison, &gt;7.1% patients in high-acuity centers had a high-risk condition. In the adjusted analysis, intermediate-risk patients had a slightly increased risk of morbidity in both low-acuity and high-acuity centers compared with low-risk patients (adjusted risk ratios, 1.53 [95% confidence interval, 1.33–1.77] vs 1.57 [95% confidence interval, 1.49–1.65]). However, there was a notable difference in the adjusted risk ratios for severe maternal morbidity in the high-risk population: the adjusted risk ratio was 9.55 (95% confidence interval, 6.83–13.35) in low-acuity hospitals compared with 6.50 (95% confidence interval, 5.94–7.09) in high-acuity hospitals.\nConclusion\nHigh-risk patients have a higher risk of severe maternal morbidity at low-acuity hospitals compared with high-acuity centers. These findings support the concept of regionalization of maternity care to improve outcomes for high-risk patients.","container-title":"American Journal of Obstetrics and Gynecology","DOI":"10.1016/j.ajog.2018.04.015","ISSN":"0002-9378","issue":"1","journalAbbreviation":"American Journal of Obstetrics and Gynecology","language":"en","page":"111.e1-111.e7","source":"ScienceDirect","title":"The effect of hospital acuity on severe maternal morbidity in high-risk patients","volume":"219","author":[{"family":"Clapp","given":"Mark A."},{"family":"James","given":"Kaitlyn E."},{"family":"Kaimal","given":"Anjali J."}],"issued":{"date-parts":[["2018",7,1]]}}}],"schema":"https://github.com/citation-style-language/schema/raw/master/csl-citation.json"} </w:instrText>
      </w:r>
      <w:r>
        <w:rPr>
          <w:rFonts w:ascii="Arial" w:hAnsi="Arial" w:cs="Arial"/>
          <w:color w:val="000000" w:themeColor="text1"/>
        </w:rPr>
        <w:fldChar w:fldCharType="separate"/>
      </w:r>
      <w:r w:rsidR="00497D47" w:rsidRPr="00497D47">
        <w:rPr>
          <w:rFonts w:ascii="Arial" w:hAnsi="Arial" w:cs="Arial"/>
          <w:vertAlign w:val="superscript"/>
        </w:rPr>
        <w:t>39–42</w:t>
      </w:r>
      <w:r>
        <w:rPr>
          <w:rFonts w:ascii="Arial" w:hAnsi="Arial" w:cs="Arial"/>
          <w:color w:val="000000" w:themeColor="text1"/>
        </w:rPr>
        <w:fldChar w:fldCharType="end"/>
      </w:r>
      <w:r w:rsidRPr="00082128">
        <w:rPr>
          <w:rFonts w:ascii="Arial" w:hAnsi="Arial" w:cs="Arial"/>
          <w:color w:val="000000" w:themeColor="text1"/>
        </w:rPr>
        <w:t xml:space="preserve"> </w:t>
      </w:r>
      <w:r>
        <w:rPr>
          <w:rFonts w:ascii="Arial" w:hAnsi="Arial" w:cs="Arial"/>
          <w:color w:val="000000" w:themeColor="text1"/>
        </w:rPr>
        <w:t>Moreover, staffing this many units would likely be very expensive and challenging given that there are already obstetric workforce shortages in Georgia.</w:t>
      </w:r>
      <w:r>
        <w:rPr>
          <w:rFonts w:ascii="Arial" w:hAnsi="Arial" w:cs="Arial"/>
          <w:color w:val="000000" w:themeColor="text1"/>
        </w:rPr>
        <w:fldChar w:fldCharType="begin"/>
      </w:r>
      <w:r w:rsidR="00EA199D">
        <w:rPr>
          <w:rFonts w:ascii="Arial" w:hAnsi="Arial" w:cs="Arial"/>
          <w:color w:val="000000" w:themeColor="text1"/>
        </w:rPr>
        <w:instrText xml:space="preserve"> ADDIN ZOTERO_ITEM CSL_CITATION {"citationID":"a166sp2riq2","properties":{"formattedCitation":"\\super 43\\nosupersub{}","plainCitation":"43","noteIndex":0},"citationItems":[{"id":"yVtMgkma/7Fq6eDUo","uris":["http://zotero.org/users/10201306/items/YNTWCKMF"],"itemData":{"id":2382,"type":"article-journal","note":"Citation Key: Zertuche","title":"Georgia's General Assembly Joint Study Committee on Medicaid Reform: Georgia's Obstetric Care Shortage","author":[{"family":"Zertuche","given":"Adrienne"},{"family":"Spelke","given":"Bridget"}]}}],"schema":"https://github.com/citation-style-language/schema/raw/master/csl-citation.json"} </w:instrText>
      </w:r>
      <w:r>
        <w:rPr>
          <w:rFonts w:ascii="Arial" w:hAnsi="Arial" w:cs="Arial"/>
          <w:color w:val="000000" w:themeColor="text1"/>
        </w:rPr>
        <w:fldChar w:fldCharType="separate"/>
      </w:r>
      <w:r w:rsidR="00497D47" w:rsidRPr="00497D47">
        <w:rPr>
          <w:rFonts w:ascii="Arial" w:hAnsi="Arial" w:cs="Arial"/>
          <w:vertAlign w:val="superscript"/>
        </w:rPr>
        <w:t>43</w:t>
      </w:r>
      <w:r>
        <w:rPr>
          <w:rFonts w:ascii="Arial" w:hAnsi="Arial" w:cs="Arial"/>
          <w:color w:val="000000" w:themeColor="text1"/>
        </w:rPr>
        <w:fldChar w:fldCharType="end"/>
      </w:r>
      <w:r>
        <w:rPr>
          <w:rFonts w:ascii="Arial" w:hAnsi="Arial" w:cs="Arial"/>
          <w:color w:val="000000" w:themeColor="text1"/>
        </w:rPr>
        <w:t xml:space="preserve"> </w:t>
      </w:r>
    </w:p>
    <w:p w14:paraId="7F6B54CA" w14:textId="77777777" w:rsidR="00BF217F" w:rsidRDefault="00BF217F" w:rsidP="00BF217F">
      <w:pPr>
        <w:spacing w:line="480" w:lineRule="auto"/>
        <w:rPr>
          <w:rFonts w:ascii="Arial" w:hAnsi="Arial" w:cs="Arial"/>
          <w:color w:val="000000" w:themeColor="text1"/>
        </w:rPr>
      </w:pPr>
    </w:p>
    <w:p w14:paraId="53A0B56E" w14:textId="68339F8A" w:rsidR="00BF217F" w:rsidRPr="00B15016" w:rsidRDefault="00BF217F" w:rsidP="00BF217F">
      <w:pPr>
        <w:spacing w:line="480" w:lineRule="auto"/>
        <w:rPr>
          <w:rFonts w:ascii="Arial" w:eastAsia="Arial" w:hAnsi="Arial" w:cs="Arial"/>
          <w:color w:val="000000" w:themeColor="text1"/>
        </w:rPr>
      </w:pPr>
      <w:bookmarkStart w:id="25" w:name="_Hlk164954958"/>
      <w:bookmarkStart w:id="26" w:name="_Hlk164436898"/>
      <w:r>
        <w:rPr>
          <w:rFonts w:ascii="Arial" w:hAnsi="Arial" w:cs="Arial"/>
          <w:color w:val="000000" w:themeColor="text1"/>
        </w:rPr>
        <w:t>While distance to CCO services could be a useful measure of access,</w:t>
      </w:r>
      <w:r w:rsidR="001E1FBB">
        <w:rPr>
          <w:rFonts w:ascii="Arial" w:hAnsi="Arial" w:cs="Arial"/>
          <w:color w:val="000000" w:themeColor="text1"/>
        </w:rPr>
        <w:t xml:space="preserve"> </w:t>
      </w:r>
      <w:r>
        <w:rPr>
          <w:rFonts w:ascii="Arial" w:hAnsi="Arial" w:cs="Arial"/>
          <w:color w:val="000000" w:themeColor="text1"/>
        </w:rPr>
        <w:t xml:space="preserve">this measure alone neither considers whether there are other nearby facilities that offer potentially sufficient lower-levels of obstetric care nor coordination between lower-level and CCO facilities. </w:t>
      </w:r>
      <w:bookmarkStart w:id="27" w:name="_Hlk164431885"/>
      <w:bookmarkStart w:id="28" w:name="_Hlk164954343"/>
      <w:r w:rsidR="00D023F2">
        <w:rPr>
          <w:rFonts w:ascii="Arial" w:hAnsi="Arial" w:cs="Arial"/>
          <w:color w:val="000000" w:themeColor="text1"/>
        </w:rPr>
        <w:t>Additionally, the threshold of 50 miles to CCO services has not been validated in obstetrics</w:t>
      </w:r>
      <w:r w:rsidR="00440609">
        <w:rPr>
          <w:rFonts w:ascii="Arial" w:hAnsi="Arial" w:cs="Arial"/>
          <w:color w:val="000000" w:themeColor="text1"/>
        </w:rPr>
        <w:t>,</w:t>
      </w:r>
      <w:r w:rsidR="00D023F2">
        <w:rPr>
          <w:rFonts w:ascii="Arial" w:hAnsi="Arial" w:cs="Arial"/>
          <w:color w:val="000000" w:themeColor="text1"/>
        </w:rPr>
        <w:fldChar w:fldCharType="begin"/>
      </w:r>
      <w:r w:rsidR="00497D47">
        <w:rPr>
          <w:rFonts w:ascii="Arial" w:hAnsi="Arial" w:cs="Arial"/>
          <w:color w:val="000000" w:themeColor="text1"/>
        </w:rPr>
        <w:instrText xml:space="preserve"> ADDIN ZOTERO_ITEM CSL_CITATION {"citationID":"a25vmc5he1e","properties":{"formattedCitation":"\\super 35,36\\nosupersub{}","plainCitation":"35,36","noteIndex":0},"citationItems":[{"id":29,"uris":["http://zotero.org/users/local/h9VKcLT4/items/WU5UZZV3"],"itemData":{"id":29,"type":"article-journal","abstract":"The term \"golden hour\" is commonly used to characterize the urgent need for the care of trauma patients. This term implies that morbidity and mortality are affected if care is not instituted within the first hour after injury. This concept justifies much of our current trauma system. However, definitive references are generally not provided when this concept is discussed. It remains unclear whether objective data exist. This article discusses a detailed literature and historical record search for support of the \"golden hour\" concept. None is identified.","container-title":"Academic Emergency Medicine: Official Journal of the Society for Academic Emergency Medicine","DOI":"10.1111/j.1553-2712.2001.tb00201.x","ISSN":"1069-6563","issue":"7","journalAbbreviation":"Acad Emerg Med","language":"eng","note":"PMID: 11435197","page":"758-760","source":"PubMed","title":"The golden hour: scientific fact or medical \"urban legend\"?","title-short":"The golden hour","volume":"8","author":[{"family":"Lerner","given":"E. B."},{"family":"Moscati","given":"R. M."}],"issued":{"date-parts":[["2001",7]]}}},{"id":27,"uris":["http://zotero.org/users/local/h9VKcLT4/items/SYIPQ8KM"],"itemData":{"id":27,"type":"article-journal","container-title":"Injury","DOI":"10.1016/j.injury.2014.08.043","ISSN":"1879-0267","issue":"4","journalAbbreviation":"Injury","language":"eng","note":"PMID: 25262329","page":"525-527","source":"PubMed","title":"The golden hour in trauma: dogma or medical folklore?","title-short":"The golden hour in trauma","volume":"46","author":[{"family":"Rogers","given":"Frederick B."},{"family":"Rittenhouse","given":"Katelyn J."},{"family":"Gross","given":"Brian W."}],"issued":{"date-parts":[["2015",4]]}}}],"schema":"https://github.com/citation-style-language/schema/raw/master/csl-citation.json"} </w:instrText>
      </w:r>
      <w:r w:rsidR="00D023F2">
        <w:rPr>
          <w:rFonts w:ascii="Arial" w:hAnsi="Arial" w:cs="Arial"/>
          <w:color w:val="000000" w:themeColor="text1"/>
        </w:rPr>
        <w:fldChar w:fldCharType="separate"/>
      </w:r>
      <w:r w:rsidR="00497D47" w:rsidRPr="00497D47">
        <w:rPr>
          <w:rFonts w:ascii="Arial" w:hAnsi="Arial" w:cs="Arial"/>
          <w:vertAlign w:val="superscript"/>
        </w:rPr>
        <w:t>35,36</w:t>
      </w:r>
      <w:r w:rsidR="00D023F2">
        <w:rPr>
          <w:rFonts w:ascii="Arial" w:hAnsi="Arial" w:cs="Arial"/>
          <w:color w:val="000000" w:themeColor="text1"/>
        </w:rPr>
        <w:fldChar w:fldCharType="end"/>
      </w:r>
      <w:bookmarkEnd w:id="27"/>
      <w:r w:rsidR="00A83644" w:rsidRPr="00A83644">
        <w:rPr>
          <w:rFonts w:ascii="Arial" w:hAnsi="Arial" w:cs="Arial"/>
          <w:color w:val="000000" w:themeColor="text1"/>
        </w:rPr>
        <w:t xml:space="preserve"> </w:t>
      </w:r>
      <w:bookmarkEnd w:id="28"/>
      <w:r w:rsidR="00A83644">
        <w:rPr>
          <w:rFonts w:ascii="Arial" w:hAnsi="Arial" w:cs="Arial"/>
          <w:color w:val="000000" w:themeColor="text1"/>
        </w:rPr>
        <w:t>nor does it account for transportation factors that influence actual driving time.</w:t>
      </w:r>
      <w:r w:rsidR="00D023F2">
        <w:rPr>
          <w:rFonts w:ascii="Arial" w:hAnsi="Arial" w:cs="Arial"/>
          <w:color w:val="000000" w:themeColor="text1"/>
        </w:rPr>
        <w:t xml:space="preserve"> </w:t>
      </w:r>
      <w:r>
        <w:rPr>
          <w:rFonts w:ascii="Arial" w:hAnsi="Arial" w:cs="Arial"/>
          <w:color w:val="000000" w:themeColor="text1"/>
        </w:rPr>
        <w:t xml:space="preserve">Thus, there are a variety of limitations in using </w:t>
      </w:r>
      <w:r w:rsidR="001E1FBB">
        <w:rPr>
          <w:rFonts w:ascii="Arial" w:hAnsi="Arial" w:cs="Arial"/>
          <w:color w:val="000000" w:themeColor="text1"/>
        </w:rPr>
        <w:t xml:space="preserve">existing </w:t>
      </w:r>
      <w:r>
        <w:rPr>
          <w:rFonts w:ascii="Arial" w:hAnsi="Arial" w:cs="Arial"/>
          <w:color w:val="000000" w:themeColor="text1"/>
        </w:rPr>
        <w:t>measures of access alone to inform the number of facilities that are needed in a geographic region.</w:t>
      </w:r>
      <w:bookmarkEnd w:id="25"/>
      <w:r>
        <w:rPr>
          <w:rFonts w:ascii="Arial" w:hAnsi="Arial" w:cs="Arial"/>
          <w:color w:val="000000" w:themeColor="text1"/>
        </w:rPr>
        <w:t xml:space="preserve"> </w:t>
      </w:r>
      <w:bookmarkStart w:id="29" w:name="_Hlk164437160"/>
      <w:bookmarkStart w:id="30" w:name="_Hlk164955173"/>
      <w:bookmarkEnd w:id="26"/>
      <w:r w:rsidR="000608FB">
        <w:rPr>
          <w:rFonts w:ascii="Arial" w:hAnsi="Arial" w:cs="Arial"/>
          <w:color w:val="000000" w:themeColor="text1"/>
        </w:rPr>
        <w:t xml:space="preserve">Our </w:t>
      </w:r>
      <w:r w:rsidR="000608FB">
        <w:rPr>
          <w:rFonts w:ascii="Arial" w:hAnsi="Arial" w:cs="Arial"/>
          <w:color w:val="000000" w:themeColor="text1"/>
        </w:rPr>
        <w:lastRenderedPageBreak/>
        <w:t xml:space="preserve">findings </w:t>
      </w:r>
      <w:r>
        <w:rPr>
          <w:rFonts w:ascii="Arial" w:hAnsi="Arial" w:cs="Arial"/>
          <w:color w:val="000000" w:themeColor="text1"/>
        </w:rPr>
        <w:t xml:space="preserve">motivate the need for </w:t>
      </w:r>
      <w:r w:rsidR="001E1FBB">
        <w:rPr>
          <w:rFonts w:ascii="Arial" w:hAnsi="Arial" w:cs="Arial"/>
          <w:color w:val="000000" w:themeColor="text1"/>
        </w:rPr>
        <w:t xml:space="preserve">nuanced </w:t>
      </w:r>
      <w:r>
        <w:rPr>
          <w:rFonts w:ascii="Arial" w:hAnsi="Arial" w:cs="Arial"/>
          <w:color w:val="000000" w:themeColor="text1"/>
        </w:rPr>
        <w:t xml:space="preserve">access to </w:t>
      </w:r>
      <w:r w:rsidR="001E1FBB">
        <w:rPr>
          <w:rFonts w:ascii="Arial" w:hAnsi="Arial" w:cs="Arial"/>
          <w:color w:val="000000" w:themeColor="text1"/>
        </w:rPr>
        <w:t xml:space="preserve">obstetric </w:t>
      </w:r>
      <w:r>
        <w:rPr>
          <w:rFonts w:ascii="Arial" w:hAnsi="Arial" w:cs="Arial"/>
          <w:color w:val="000000" w:themeColor="text1"/>
        </w:rPr>
        <w:t>care measures</w:t>
      </w:r>
      <w:bookmarkEnd w:id="29"/>
      <w:r>
        <w:rPr>
          <w:rFonts w:ascii="Arial" w:hAnsi="Arial" w:cs="Arial"/>
          <w:color w:val="000000" w:themeColor="text1"/>
        </w:rPr>
        <w:t xml:space="preserve"> </w:t>
      </w:r>
      <w:bookmarkEnd w:id="30"/>
      <w:r>
        <w:rPr>
          <w:rFonts w:ascii="Arial" w:hAnsi="Arial" w:cs="Arial"/>
          <w:color w:val="000000" w:themeColor="text1"/>
        </w:rPr>
        <w:t xml:space="preserve">that </w:t>
      </w:r>
      <w:proofErr w:type="gramStart"/>
      <w:r>
        <w:rPr>
          <w:rFonts w:ascii="Arial" w:hAnsi="Arial" w:cs="Arial"/>
          <w:color w:val="000000" w:themeColor="text1"/>
        </w:rPr>
        <w:t>are capable of evaluating</w:t>
      </w:r>
      <w:proofErr w:type="gramEnd"/>
      <w:r>
        <w:rPr>
          <w:rFonts w:ascii="Arial" w:hAnsi="Arial" w:cs="Arial"/>
          <w:color w:val="000000" w:themeColor="text1"/>
        </w:rPr>
        <w:t xml:space="preserve"> and </w:t>
      </w:r>
      <w:r w:rsidR="008079E4">
        <w:rPr>
          <w:rFonts w:ascii="Arial" w:hAnsi="Arial" w:cs="Arial"/>
          <w:color w:val="000000" w:themeColor="text1"/>
        </w:rPr>
        <w:t xml:space="preserve">planning action </w:t>
      </w:r>
      <w:r>
        <w:rPr>
          <w:rFonts w:ascii="Arial" w:hAnsi="Arial" w:cs="Arial"/>
          <w:color w:val="000000" w:themeColor="text1"/>
        </w:rPr>
        <w:t>toward the reduction of lack of access</w:t>
      </w:r>
      <w:r w:rsidR="007D1BAF">
        <w:rPr>
          <w:rFonts w:ascii="Arial" w:hAnsi="Arial" w:cs="Arial"/>
          <w:color w:val="000000" w:themeColor="text1"/>
        </w:rPr>
        <w:t xml:space="preserve">, and </w:t>
      </w:r>
      <w:r w:rsidR="000608FB">
        <w:rPr>
          <w:rFonts w:ascii="Arial" w:hAnsi="Arial" w:cs="Arial"/>
          <w:color w:val="000000" w:themeColor="text1"/>
        </w:rPr>
        <w:t xml:space="preserve">new approaches to </w:t>
      </w:r>
      <w:r>
        <w:rPr>
          <w:rFonts w:ascii="Arial" w:hAnsi="Arial" w:cs="Arial"/>
          <w:color w:val="000000" w:themeColor="text1"/>
        </w:rPr>
        <w:t xml:space="preserve">estimate the </w:t>
      </w:r>
      <w:r w:rsidR="000608FB">
        <w:rPr>
          <w:rFonts w:ascii="Arial" w:hAnsi="Arial" w:cs="Arial"/>
          <w:color w:val="000000" w:themeColor="text1"/>
        </w:rPr>
        <w:t xml:space="preserve">optimal </w:t>
      </w:r>
      <w:r>
        <w:rPr>
          <w:rFonts w:ascii="Arial" w:hAnsi="Arial" w:cs="Arial"/>
          <w:color w:val="000000" w:themeColor="text1"/>
        </w:rPr>
        <w:t>number of facilities of different levels of care that are necessary and sustainable within a geographic region.</w:t>
      </w:r>
      <w:r w:rsidR="007D1BAF" w:rsidRPr="007D1BAF">
        <w:rPr>
          <w:rFonts w:ascii="Arial" w:hAnsi="Arial" w:cs="Arial"/>
          <w:color w:val="000000" w:themeColor="text1"/>
        </w:rPr>
        <w:t xml:space="preserve"> </w:t>
      </w:r>
      <w:bookmarkStart w:id="31" w:name="_Hlk164436541"/>
      <w:bookmarkStart w:id="32" w:name="_Hlk164954880"/>
      <w:r w:rsidR="007D1BAF">
        <w:rPr>
          <w:rFonts w:ascii="Arial" w:hAnsi="Arial" w:cs="Arial"/>
          <w:color w:val="000000" w:themeColor="text1"/>
        </w:rPr>
        <w:t xml:space="preserve">Future work may consider other measures of access or access expansion interventions that incorporate </w:t>
      </w:r>
      <w:r w:rsidR="001E1FBB">
        <w:rPr>
          <w:rFonts w:ascii="Arial" w:hAnsi="Arial" w:cs="Arial"/>
          <w:color w:val="000000" w:themeColor="text1"/>
        </w:rPr>
        <w:t xml:space="preserve">home visits, </w:t>
      </w:r>
      <w:r w:rsidR="007D1BAF">
        <w:rPr>
          <w:rFonts w:ascii="Arial" w:hAnsi="Arial" w:cs="Arial"/>
          <w:color w:val="000000" w:themeColor="text1"/>
        </w:rPr>
        <w:t>tele</w:t>
      </w:r>
      <w:r w:rsidR="001E1FBB">
        <w:rPr>
          <w:rFonts w:ascii="Arial" w:hAnsi="Arial" w:cs="Arial"/>
          <w:color w:val="000000" w:themeColor="text1"/>
        </w:rPr>
        <w:t>medicine</w:t>
      </w:r>
      <w:r w:rsidR="007D1BAF">
        <w:rPr>
          <w:rFonts w:ascii="Arial" w:hAnsi="Arial" w:cs="Arial"/>
          <w:color w:val="000000" w:themeColor="text1"/>
        </w:rPr>
        <w:t>, and transportation programs.</w:t>
      </w:r>
      <w:bookmarkEnd w:id="31"/>
    </w:p>
    <w:bookmarkEnd w:id="32"/>
    <w:p w14:paraId="575D141A" w14:textId="77777777" w:rsidR="00BF217F" w:rsidRDefault="00BF217F" w:rsidP="00BF217F">
      <w:pPr>
        <w:spacing w:line="480" w:lineRule="auto"/>
        <w:rPr>
          <w:rFonts w:ascii="Arial" w:hAnsi="Arial" w:cs="Arial"/>
          <w:color w:val="000000" w:themeColor="text1"/>
        </w:rPr>
      </w:pPr>
    </w:p>
    <w:p w14:paraId="28D90CCD" w14:textId="6F82C4C2" w:rsidR="00BF217F" w:rsidRDefault="00BF217F" w:rsidP="00BF217F">
      <w:pPr>
        <w:spacing w:line="480" w:lineRule="auto"/>
        <w:rPr>
          <w:rFonts w:ascii="Arial" w:eastAsia="Arial" w:hAnsi="Arial" w:cs="Arial"/>
          <w:color w:val="000000" w:themeColor="text1"/>
        </w:rPr>
      </w:pPr>
      <w:r w:rsidRPr="00146A41">
        <w:rPr>
          <w:rFonts w:ascii="Arial" w:eastAsia="Arial" w:hAnsi="Arial" w:cs="Arial"/>
          <w:color w:val="000000" w:themeColor="text1"/>
        </w:rPr>
        <w:t xml:space="preserve">Our study is not without limitations. </w:t>
      </w:r>
      <w:bookmarkStart w:id="33" w:name="_Hlk164953997"/>
      <w:bookmarkStart w:id="34" w:name="_Hlk164634259"/>
      <w:r w:rsidR="009A323B" w:rsidRPr="009A323B">
        <w:rPr>
          <w:rFonts w:ascii="Arial" w:eastAsia="Arial" w:hAnsi="Arial" w:cs="Arial"/>
          <w:color w:val="000000" w:themeColor="text1"/>
        </w:rPr>
        <w:t xml:space="preserve">We use </w:t>
      </w:r>
      <w:r w:rsidR="000608FB">
        <w:rPr>
          <w:rFonts w:ascii="Arial" w:eastAsia="Arial" w:hAnsi="Arial" w:cs="Arial"/>
          <w:color w:val="000000" w:themeColor="text1"/>
        </w:rPr>
        <w:t xml:space="preserve">facility </w:t>
      </w:r>
      <w:r w:rsidR="009A323B" w:rsidRPr="009A323B">
        <w:rPr>
          <w:rFonts w:ascii="Arial" w:eastAsia="Arial" w:hAnsi="Arial" w:cs="Arial"/>
          <w:color w:val="000000" w:themeColor="text1"/>
        </w:rPr>
        <w:t xml:space="preserve">and population data from 2017 because </w:t>
      </w:r>
      <w:r w:rsidR="00C067E7">
        <w:rPr>
          <w:rFonts w:ascii="Arial" w:eastAsia="Arial" w:hAnsi="Arial" w:cs="Arial"/>
          <w:color w:val="000000" w:themeColor="text1"/>
        </w:rPr>
        <w:t>the</w:t>
      </w:r>
      <w:r w:rsidR="009A323B" w:rsidRPr="009A323B">
        <w:rPr>
          <w:rFonts w:ascii="Arial" w:eastAsia="Arial" w:hAnsi="Arial" w:cs="Arial"/>
          <w:color w:val="000000" w:themeColor="text1"/>
        </w:rPr>
        <w:t xml:space="preserve"> most recent </w:t>
      </w:r>
      <w:r w:rsidR="000608FB" w:rsidRPr="009A323B">
        <w:rPr>
          <w:rFonts w:ascii="Arial" w:eastAsia="Arial" w:hAnsi="Arial" w:cs="Arial"/>
          <w:color w:val="000000" w:themeColor="text1"/>
        </w:rPr>
        <w:t>publicly</w:t>
      </w:r>
      <w:r w:rsidR="009A323B" w:rsidRPr="009A323B">
        <w:rPr>
          <w:rFonts w:ascii="Arial" w:eastAsia="Arial" w:hAnsi="Arial" w:cs="Arial"/>
          <w:color w:val="000000" w:themeColor="text1"/>
        </w:rPr>
        <w:t xml:space="preserve"> available data</w:t>
      </w:r>
      <w:r w:rsidR="000608FB">
        <w:rPr>
          <w:rFonts w:ascii="Arial" w:eastAsia="Arial" w:hAnsi="Arial" w:cs="Arial"/>
          <w:color w:val="000000" w:themeColor="text1"/>
        </w:rPr>
        <w:t xml:space="preserve"> on obstetric facilities </w:t>
      </w:r>
      <w:r w:rsidR="00C067E7">
        <w:rPr>
          <w:rFonts w:ascii="Arial" w:eastAsia="Arial" w:hAnsi="Arial" w:cs="Arial"/>
          <w:color w:val="000000" w:themeColor="text1"/>
        </w:rPr>
        <w:t>was published by the</w:t>
      </w:r>
      <w:r w:rsidR="009A323B" w:rsidRPr="009A323B">
        <w:rPr>
          <w:rFonts w:ascii="Arial" w:eastAsia="Arial" w:hAnsi="Arial" w:cs="Arial"/>
          <w:color w:val="000000" w:themeColor="text1"/>
        </w:rPr>
        <w:t xml:space="preserve"> Georgia Department of Public Health</w:t>
      </w:r>
      <w:r w:rsidR="00C067E7">
        <w:rPr>
          <w:rFonts w:ascii="Arial" w:eastAsia="Arial" w:hAnsi="Arial" w:cs="Arial"/>
          <w:color w:val="000000" w:themeColor="text1"/>
        </w:rPr>
        <w:t xml:space="preserve"> in 2017</w:t>
      </w:r>
      <w:r w:rsidR="009A323B" w:rsidRPr="009A323B">
        <w:rPr>
          <w:rFonts w:ascii="Arial" w:eastAsia="Arial" w:hAnsi="Arial" w:cs="Arial"/>
          <w:color w:val="000000" w:themeColor="text1"/>
        </w:rPr>
        <w:t xml:space="preserve">. Because of the age of our data, some obstetric hospitals likely closed, opened, and merged since 2017. </w:t>
      </w:r>
      <w:bookmarkStart w:id="35" w:name="_Hlk164955507"/>
      <w:r w:rsidR="009A323B" w:rsidRPr="009A323B">
        <w:rPr>
          <w:rFonts w:ascii="Arial" w:eastAsia="Arial" w:hAnsi="Arial" w:cs="Arial"/>
          <w:color w:val="000000" w:themeColor="text1"/>
        </w:rPr>
        <w:t>Specifically, the Georgia Hospital Association reports that 13 hospitals in Georgia have closed since 2013 (as of November 2022).</w:t>
      </w:r>
      <w:r w:rsidR="00EA199D">
        <w:rPr>
          <w:rFonts w:ascii="Arial" w:eastAsia="Arial" w:hAnsi="Arial" w:cs="Arial"/>
          <w:color w:val="000000" w:themeColor="text1"/>
        </w:rPr>
        <w:fldChar w:fldCharType="begin"/>
      </w:r>
      <w:r w:rsidR="00EA199D">
        <w:rPr>
          <w:rFonts w:ascii="Arial" w:eastAsia="Arial" w:hAnsi="Arial" w:cs="Arial"/>
          <w:color w:val="000000" w:themeColor="text1"/>
        </w:rPr>
        <w:instrText xml:space="preserve"> ADDIN ZOTERO_ITEM CSL_CITATION {"citationID":"an40966lnq","properties":{"formattedCitation":"\\super 44\\nosupersub{}","plainCitation":"44","noteIndex":0},"citationItems":[{"id":788,"uris":["http://zotero.org/users/local/h9VKcLT4/items/V3F4DYP5"],"itemData":{"id":788,"type":"webpage","title":"Georgia Hospital Closure List","URL":"https://www.gha.org/Advocacy","author":[{"literal":"Georgia Hospital Association"}],"accessed":{"date-parts":[["2024",4,25]]}}}],"schema":"https://github.com/citation-style-language/schema/raw/master/csl-citation.json"} </w:instrText>
      </w:r>
      <w:r w:rsidR="00EA199D">
        <w:rPr>
          <w:rFonts w:ascii="Arial" w:eastAsia="Arial" w:hAnsi="Arial" w:cs="Arial"/>
          <w:color w:val="000000" w:themeColor="text1"/>
        </w:rPr>
        <w:fldChar w:fldCharType="separate"/>
      </w:r>
      <w:r w:rsidR="00EA199D" w:rsidRPr="00EA199D">
        <w:rPr>
          <w:rFonts w:ascii="Arial" w:hAnsi="Arial" w:cs="Arial"/>
          <w:vertAlign w:val="superscript"/>
        </w:rPr>
        <w:t>44</w:t>
      </w:r>
      <w:r w:rsidR="00EA199D">
        <w:rPr>
          <w:rFonts w:ascii="Arial" w:eastAsia="Arial" w:hAnsi="Arial" w:cs="Arial"/>
          <w:color w:val="000000" w:themeColor="text1"/>
        </w:rPr>
        <w:fldChar w:fldCharType="end"/>
      </w:r>
      <w:r w:rsidR="009A323B" w:rsidRPr="009A323B">
        <w:rPr>
          <w:rFonts w:ascii="Arial" w:eastAsia="Arial" w:hAnsi="Arial" w:cs="Arial"/>
          <w:color w:val="000000" w:themeColor="text1"/>
        </w:rPr>
        <w:t xml:space="preserve"> T</w:t>
      </w:r>
      <w:bookmarkEnd w:id="35"/>
      <w:r w:rsidR="009A323B" w:rsidRPr="009A323B">
        <w:rPr>
          <w:rFonts w:ascii="Arial" w:eastAsia="Arial" w:hAnsi="Arial" w:cs="Arial"/>
          <w:color w:val="000000" w:themeColor="text1"/>
        </w:rPr>
        <w:t xml:space="preserve">he only obstetric hospital that closed was </w:t>
      </w:r>
      <w:proofErr w:type="spellStart"/>
      <w:r w:rsidR="009A323B" w:rsidRPr="009A323B">
        <w:rPr>
          <w:rFonts w:ascii="Arial" w:eastAsia="Arial" w:hAnsi="Arial" w:cs="Arial"/>
          <w:color w:val="000000" w:themeColor="text1"/>
        </w:rPr>
        <w:t>Wellstar</w:t>
      </w:r>
      <w:proofErr w:type="spellEnd"/>
      <w:r w:rsidR="009A323B" w:rsidRPr="009A323B">
        <w:rPr>
          <w:rFonts w:ascii="Arial" w:eastAsia="Arial" w:hAnsi="Arial" w:cs="Arial"/>
          <w:color w:val="000000" w:themeColor="text1"/>
        </w:rPr>
        <w:t xml:space="preserve"> Atlanta Medical Center</w:t>
      </w:r>
      <w:r w:rsidR="00C067E7">
        <w:rPr>
          <w:rFonts w:ascii="Arial" w:eastAsia="Arial" w:hAnsi="Arial" w:cs="Arial"/>
          <w:color w:val="000000" w:themeColor="text1"/>
        </w:rPr>
        <w:t>,</w:t>
      </w:r>
      <w:r w:rsidR="009A323B" w:rsidRPr="009A323B">
        <w:rPr>
          <w:rFonts w:ascii="Arial" w:eastAsia="Arial" w:hAnsi="Arial" w:cs="Arial"/>
          <w:color w:val="000000" w:themeColor="text1"/>
        </w:rPr>
        <w:t xml:space="preserve"> which closed in November 2022. This hospital was 1 mile from </w:t>
      </w:r>
      <w:r w:rsidR="000608FB" w:rsidRPr="009A323B">
        <w:rPr>
          <w:rFonts w:ascii="Arial" w:eastAsia="Arial" w:hAnsi="Arial" w:cs="Arial"/>
          <w:color w:val="000000" w:themeColor="text1"/>
        </w:rPr>
        <w:t>the</w:t>
      </w:r>
      <w:r w:rsidR="009A323B" w:rsidRPr="009A323B">
        <w:rPr>
          <w:rFonts w:ascii="Arial" w:eastAsia="Arial" w:hAnsi="Arial" w:cs="Arial"/>
          <w:color w:val="000000" w:themeColor="text1"/>
        </w:rPr>
        <w:t xml:space="preserve"> Atlanta Region Perinatal Regional Center which provides CCO services.  Moreover, we found that our models’ determination of maternity care deserts was consistent with the March of Dimes maternity care deserts dashboard.</w:t>
      </w:r>
      <w:r w:rsidR="009A323B">
        <w:rPr>
          <w:rFonts w:ascii="Arial" w:eastAsia="Arial" w:hAnsi="Arial" w:cs="Arial"/>
          <w:color w:val="000000" w:themeColor="text1"/>
        </w:rPr>
        <w:fldChar w:fldCharType="begin"/>
      </w:r>
      <w:r w:rsidR="009A323B">
        <w:rPr>
          <w:rFonts w:ascii="Arial" w:eastAsia="Arial" w:hAnsi="Arial" w:cs="Arial"/>
          <w:color w:val="000000" w:themeColor="text1"/>
        </w:rPr>
        <w:instrText xml:space="preserve"> ADDIN ZOTERO_ITEM CSL_CITATION {"citationID":"a22dm5vhmvc","properties":{"formattedCitation":"\\super 33\\nosupersub{}","plainCitation":"33","noteIndex":0},"citationItems":[{"id":782,"uris":["http://zotero.org/users/local/h9VKcLT4/items/FNKHMF63"],"itemData":{"id":782,"type":"webpage","abstract":"Deloitte Consulting and the Deloitte Health Equity Institute supported March of Dimes with development of a maternity care deserts interactive map, powered by HealthPrism™ data.","container-title":"Deloitte United States","language":"en-us","title":"March of Dimes Maternity Care Deserts Dashboard","URL":"https://www2.deloitte.com/us/en/pages/life-sciences-and-health-care/articles/march-of-dimes-maternity-care-deserts-dashboard.html","accessed":{"date-parts":[["2024",4,21]]}}}],"schema":"https://github.com/citation-style-language/schema/raw/master/csl-citation.json"} </w:instrText>
      </w:r>
      <w:r w:rsidR="009A323B">
        <w:rPr>
          <w:rFonts w:ascii="Arial" w:eastAsia="Arial" w:hAnsi="Arial" w:cs="Arial"/>
          <w:color w:val="000000" w:themeColor="text1"/>
        </w:rPr>
        <w:fldChar w:fldCharType="separate"/>
      </w:r>
      <w:r w:rsidR="009A323B" w:rsidRPr="009A323B">
        <w:rPr>
          <w:rFonts w:ascii="Arial" w:hAnsi="Arial" w:cs="Arial"/>
          <w:vertAlign w:val="superscript"/>
        </w:rPr>
        <w:t>33</w:t>
      </w:r>
      <w:r w:rsidR="009A323B">
        <w:rPr>
          <w:rFonts w:ascii="Arial" w:eastAsia="Arial" w:hAnsi="Arial" w:cs="Arial"/>
          <w:color w:val="000000" w:themeColor="text1"/>
        </w:rPr>
        <w:fldChar w:fldCharType="end"/>
      </w:r>
      <w:r w:rsidR="009A323B" w:rsidRPr="009A323B">
        <w:rPr>
          <w:rFonts w:ascii="Arial" w:eastAsia="Arial" w:hAnsi="Arial" w:cs="Arial"/>
          <w:color w:val="000000" w:themeColor="text1"/>
        </w:rPr>
        <w:t xml:space="preserve"> We expect that even with some </w:t>
      </w:r>
      <w:r w:rsidR="00F65C0D">
        <w:rPr>
          <w:rFonts w:ascii="Arial" w:eastAsia="Arial" w:hAnsi="Arial" w:cs="Arial"/>
          <w:color w:val="000000" w:themeColor="text1"/>
        </w:rPr>
        <w:t xml:space="preserve">facility </w:t>
      </w:r>
      <w:r w:rsidR="009A323B" w:rsidRPr="009A323B">
        <w:rPr>
          <w:rFonts w:ascii="Arial" w:eastAsia="Arial" w:hAnsi="Arial" w:cs="Arial"/>
          <w:color w:val="000000" w:themeColor="text1"/>
        </w:rPr>
        <w:t>closures or expansions of obstetric services at existing hospitals, our conclusion that the maternity care deserts measure is not a practical performance indicator of improvements to access to obstetric care remains.</w:t>
      </w:r>
      <w:bookmarkEnd w:id="33"/>
      <w:r w:rsidR="009A323B" w:rsidRPr="009A323B">
        <w:rPr>
          <w:rFonts w:ascii="Arial" w:eastAsia="Arial" w:hAnsi="Arial" w:cs="Arial"/>
          <w:color w:val="000000" w:themeColor="text1"/>
        </w:rPr>
        <w:t xml:space="preserve"> </w:t>
      </w:r>
      <w:bookmarkEnd w:id="34"/>
      <w:r w:rsidR="00547FDF">
        <w:rPr>
          <w:rFonts w:ascii="Arial" w:eastAsia="Arial" w:hAnsi="Arial" w:cs="Arial"/>
          <w:color w:val="000000" w:themeColor="text1"/>
        </w:rPr>
        <w:t>Also, w</w:t>
      </w:r>
      <w:r>
        <w:rPr>
          <w:rFonts w:ascii="Arial" w:eastAsia="Arial" w:hAnsi="Arial" w:cs="Arial"/>
          <w:color w:val="000000" w:themeColor="text1"/>
        </w:rPr>
        <w:t>e did not account for geographical barriers or traffic when calculating</w:t>
      </w:r>
      <w:r w:rsidRPr="00146A41">
        <w:rPr>
          <w:rFonts w:ascii="Arial" w:eastAsia="Arial" w:hAnsi="Arial" w:cs="Arial"/>
          <w:color w:val="000000" w:themeColor="text1"/>
        </w:rPr>
        <w:t xml:space="preserve"> distance from the centroid of a census block group when computing whether the group is </w:t>
      </w:r>
      <w:r>
        <w:rPr>
          <w:rFonts w:ascii="Arial" w:eastAsia="Arial" w:hAnsi="Arial" w:cs="Arial"/>
          <w:color w:val="000000" w:themeColor="text1"/>
        </w:rPr>
        <w:t xml:space="preserve">further than 50 miles from </w:t>
      </w:r>
      <w:r w:rsidRPr="00146A41">
        <w:rPr>
          <w:rFonts w:ascii="Arial" w:eastAsia="Arial" w:hAnsi="Arial" w:cs="Arial"/>
          <w:color w:val="000000" w:themeColor="text1"/>
        </w:rPr>
        <w:t>CCO services</w:t>
      </w:r>
      <w:r>
        <w:rPr>
          <w:rFonts w:ascii="Arial" w:eastAsia="Arial" w:hAnsi="Arial" w:cs="Arial"/>
          <w:color w:val="000000" w:themeColor="text1"/>
        </w:rPr>
        <w:t>, and we did not account for measurement errors in the ACS</w:t>
      </w:r>
      <w:r w:rsidRPr="00146A41">
        <w:rPr>
          <w:rFonts w:ascii="Arial" w:eastAsia="Arial" w:hAnsi="Arial" w:cs="Arial"/>
          <w:color w:val="000000" w:themeColor="text1"/>
        </w:rPr>
        <w:t xml:space="preserve">. </w:t>
      </w:r>
      <w:r>
        <w:rPr>
          <w:rFonts w:ascii="Arial" w:eastAsia="Arial" w:hAnsi="Arial" w:cs="Arial"/>
          <w:color w:val="000000" w:themeColor="text1"/>
        </w:rPr>
        <w:t xml:space="preserve">We did not </w:t>
      </w:r>
      <w:r>
        <w:rPr>
          <w:rFonts w:ascii="Arial" w:eastAsia="Arial" w:hAnsi="Arial" w:cs="Arial"/>
          <w:color w:val="000000" w:themeColor="text1"/>
        </w:rPr>
        <w:lastRenderedPageBreak/>
        <w:t>account for other</w:t>
      </w:r>
      <w:r w:rsidRPr="00146A41">
        <w:rPr>
          <w:rFonts w:ascii="Arial" w:eastAsia="Arial" w:hAnsi="Arial" w:cs="Arial"/>
          <w:color w:val="000000" w:themeColor="text1"/>
        </w:rPr>
        <w:t xml:space="preserve"> important barrier</w:t>
      </w:r>
      <w:r>
        <w:rPr>
          <w:rFonts w:ascii="Arial" w:eastAsia="Arial" w:hAnsi="Arial" w:cs="Arial"/>
          <w:color w:val="000000" w:themeColor="text1"/>
        </w:rPr>
        <w:t xml:space="preserve">s </w:t>
      </w:r>
      <w:r w:rsidRPr="00146A41">
        <w:rPr>
          <w:rFonts w:ascii="Arial" w:eastAsia="Arial" w:hAnsi="Arial" w:cs="Arial"/>
          <w:color w:val="000000" w:themeColor="text1"/>
        </w:rPr>
        <w:t>to access</w:t>
      </w:r>
      <w:r>
        <w:rPr>
          <w:rFonts w:ascii="Arial" w:eastAsia="Arial" w:hAnsi="Arial" w:cs="Arial"/>
          <w:color w:val="000000" w:themeColor="text1"/>
        </w:rPr>
        <w:t>, such as transportation disadvantage and insurance coverage</w:t>
      </w:r>
      <w:r w:rsidRPr="00146A41">
        <w:rPr>
          <w:rFonts w:ascii="Arial" w:eastAsia="Arial" w:hAnsi="Arial" w:cs="Arial"/>
          <w:color w:val="000000" w:themeColor="text1"/>
        </w:rPr>
        <w:t xml:space="preserve">. </w:t>
      </w:r>
      <w:r>
        <w:rPr>
          <w:rFonts w:ascii="Arial" w:eastAsia="Arial" w:hAnsi="Arial" w:cs="Arial"/>
          <w:color w:val="000000" w:themeColor="text1"/>
        </w:rPr>
        <w:t>We</w:t>
      </w:r>
      <w:r w:rsidRPr="00146A41">
        <w:rPr>
          <w:rFonts w:ascii="Arial" w:eastAsia="Arial" w:hAnsi="Arial" w:cs="Arial"/>
          <w:color w:val="000000" w:themeColor="text1"/>
        </w:rPr>
        <w:t xml:space="preserve"> also did not account for out-of-state hospitals that offer obstetric services</w:t>
      </w:r>
      <w:r>
        <w:rPr>
          <w:rFonts w:ascii="Arial" w:eastAsia="Arial" w:hAnsi="Arial" w:cs="Arial"/>
          <w:color w:val="000000" w:themeColor="text1"/>
        </w:rPr>
        <w:t xml:space="preserve"> that could provide care to pregnant people in Georgia. Finally, our analysis only considered potential access. Future work may investigate the impact of facility expansion on realized access to care, especially considering some patients prefer to bypass local hospitals to receive care elsewhere.</w:t>
      </w:r>
      <w:r>
        <w:rPr>
          <w:rFonts w:ascii="Arial" w:eastAsia="Arial" w:hAnsi="Arial" w:cs="Arial"/>
          <w:color w:val="000000" w:themeColor="text1"/>
        </w:rPr>
        <w:fldChar w:fldCharType="begin"/>
      </w:r>
      <w:r w:rsidR="00EA199D">
        <w:rPr>
          <w:rFonts w:ascii="Arial" w:eastAsia="Arial" w:hAnsi="Arial" w:cs="Arial"/>
          <w:color w:val="000000" w:themeColor="text1"/>
        </w:rPr>
        <w:instrText xml:space="preserve"> ADDIN ZOTERO_ITEM CSL_CITATION {"citationID":"ap8tt86v5t","properties":{"formattedCitation":"\\super 45,46\\nosupersub{}","plainCitation":"45,46","noteIndex":0},"citationItems":[{"id":"yVtMgkma/mC2Hlt6K","uris":["http://zotero.org/users/10201306/items/DPJD2I3J"],"itemData":{"id":3798,"type":"article-journal","abstract":"Patient decisions to bypass the closest labor &amp; delivery (L&amp;D) facility in favor of other birthing locations can have consequences for the provision of health care in rural and micropolitan areas as patient volumes decline and payer mixes change. Among 220 589 uncomplicated births in Iowa, we document characteristics of birth parents who bypass their closest birthing facility, show how this bypassing behavior results in changed travel times to delivery facilities across the rural/ urban divide, and indicate the parts of the state where bypassing behavior is most prevalent. From 2013 to 2019, 55.2% of deliveries occurred in facilities that were further from birthing parents' residences than the closest L&amp;D facility. Bypassing is associated with White, non-H­ ispanic race/ethnicity, and private insurance status. Although bypassing is least common among micropolitan birth parents, this group has the greatest travel burden to birthing facilities and exhibits increasing rates of bypassing over time. Perinatal quality improvement programs can target locations and populations where low-r­ isk birthing parents can be encouraged to deliver close to home if medically appropriate, particularly in small towns and rural areas. This can potentially alleviate the risk of obstetric deserts by ensuring L&amp;D units maintain patient volumes necessary to continue operations.","container-title":"Birth","DOI":"10.1111/birt.12712","ISSN":"0730-7659, 1523-536X","issue":"1","journalAbbreviation":"Birth","language":"en","page":"5-10","source":"DOI.org (Crossref)","title":"Bypassing of nearest labor &amp; delivery unit is contingent on rurality, wealth, and race","volume":"50","author":[{"family":"Carrel","given":"Margaret"},{"family":"Keino","given":"Barbara C."},{"family":"Novak","given":"Nicole L."},{"family":"Ryckman","given":"Kelli K."},{"family":"Radke","given":"Stephanie"}],"issued":{"date-parts":[["2023",3]]}}},{"id":"yVtMgkma/gBmUS7rb","uris":["http://zotero.org/users/10201306/items/ZNEXBF6Z"],"itemData":{"id":3809,"type":"article-journal","container-title":"Social Science and Medicine","title":"American Indians Travel Great Distances for Obstetrical Care: Examining Rural and Racial Disparities","volume":"(Forthcoming)","author":[{"family":"Thorsen","given":"Maggie L."},{"family":"Harris","given":"Sean"},{"family":"Palacios","given":"Janelle"},{"family":"McGarvey","given":"Ronald"},{"family":"Thorsen","given":"Andreas"}]}}],"schema":"https://github.com/citation-style-language/schema/raw/master/csl-citation.json"} </w:instrText>
      </w:r>
      <w:r>
        <w:rPr>
          <w:rFonts w:ascii="Arial" w:eastAsia="Arial" w:hAnsi="Arial" w:cs="Arial"/>
          <w:color w:val="000000" w:themeColor="text1"/>
        </w:rPr>
        <w:fldChar w:fldCharType="separate"/>
      </w:r>
      <w:r w:rsidR="00EA199D" w:rsidRPr="00EA199D">
        <w:rPr>
          <w:rFonts w:ascii="Arial" w:hAnsi="Arial" w:cs="Arial"/>
          <w:vertAlign w:val="superscript"/>
        </w:rPr>
        <w:t>45,46</w:t>
      </w:r>
      <w:r>
        <w:rPr>
          <w:rFonts w:ascii="Arial" w:eastAsia="Arial" w:hAnsi="Arial" w:cs="Arial"/>
          <w:color w:val="000000" w:themeColor="text1"/>
        </w:rPr>
        <w:fldChar w:fldCharType="end"/>
      </w:r>
    </w:p>
    <w:p w14:paraId="29CCE8C5" w14:textId="77777777" w:rsidR="00BF217F" w:rsidRDefault="00BF217F" w:rsidP="00BF217F">
      <w:pPr>
        <w:spacing w:line="480" w:lineRule="auto"/>
        <w:rPr>
          <w:rFonts w:ascii="Arial" w:eastAsia="Arial" w:hAnsi="Arial" w:cs="Arial"/>
          <w:color w:val="000000" w:themeColor="text1"/>
        </w:rPr>
      </w:pPr>
    </w:p>
    <w:p w14:paraId="350A8E4E" w14:textId="77777777" w:rsidR="00BF217F" w:rsidRDefault="00BF217F" w:rsidP="00BF217F">
      <w:pPr>
        <w:pStyle w:val="Heading1"/>
        <w:spacing w:line="480" w:lineRule="auto"/>
        <w:rPr>
          <w:rFonts w:asciiTheme="minorHAnsi" w:eastAsia="Arial" w:hAnsiTheme="minorHAnsi" w:cstheme="minorBidi"/>
          <w:b/>
          <w:bCs/>
          <w:sz w:val="28"/>
          <w:szCs w:val="28"/>
        </w:rPr>
      </w:pPr>
      <w:r w:rsidRPr="37A0274C">
        <w:rPr>
          <w:rFonts w:asciiTheme="minorHAnsi" w:eastAsia="Arial" w:hAnsiTheme="minorHAnsi" w:cstheme="minorBidi"/>
          <w:b/>
          <w:bCs/>
          <w:sz w:val="28"/>
          <w:szCs w:val="28"/>
        </w:rPr>
        <w:t>5. Conclusion</w:t>
      </w:r>
    </w:p>
    <w:p w14:paraId="71021DC6" w14:textId="06C326EA" w:rsidR="00BF217F" w:rsidRDefault="00BF217F" w:rsidP="00BF217F">
      <w:pPr>
        <w:spacing w:line="480" w:lineRule="auto"/>
        <w:rPr>
          <w:rFonts w:ascii="Arial" w:hAnsi="Arial" w:cs="Arial"/>
          <w:color w:val="000000" w:themeColor="text1"/>
        </w:rPr>
      </w:pPr>
      <w:r w:rsidRPr="37A0274C">
        <w:rPr>
          <w:rFonts w:ascii="Arial" w:hAnsi="Arial" w:cs="Arial"/>
          <w:color w:val="000000" w:themeColor="text1"/>
        </w:rPr>
        <w:t>Our findings suggest that t</w:t>
      </w:r>
      <w:r>
        <w:rPr>
          <w:rFonts w:ascii="Arial" w:hAnsi="Arial" w:cs="Arial"/>
          <w:color w:val="000000" w:themeColor="text1"/>
        </w:rPr>
        <w:t>he current</w:t>
      </w:r>
      <w:r w:rsidRPr="37A0274C">
        <w:rPr>
          <w:rFonts w:ascii="Arial" w:hAnsi="Arial" w:cs="Arial"/>
          <w:color w:val="000000" w:themeColor="text1"/>
        </w:rPr>
        <w:t xml:space="preserve"> </w:t>
      </w:r>
      <w:r>
        <w:rPr>
          <w:rFonts w:ascii="Arial" w:hAnsi="Arial" w:cs="Arial"/>
          <w:color w:val="000000" w:themeColor="text1"/>
        </w:rPr>
        <w:t>measure</w:t>
      </w:r>
      <w:r w:rsidRPr="37A0274C">
        <w:rPr>
          <w:rFonts w:ascii="Arial" w:hAnsi="Arial" w:cs="Arial"/>
          <w:color w:val="000000" w:themeColor="text1"/>
        </w:rPr>
        <w:t>s</w:t>
      </w:r>
      <w:r>
        <w:rPr>
          <w:rFonts w:ascii="Arial" w:hAnsi="Arial" w:cs="Arial"/>
          <w:color w:val="000000" w:themeColor="text1"/>
        </w:rPr>
        <w:t xml:space="preserve"> of obstetric access</w:t>
      </w:r>
      <w:r w:rsidRPr="37A0274C">
        <w:rPr>
          <w:rFonts w:ascii="Arial" w:hAnsi="Arial" w:cs="Arial"/>
          <w:color w:val="000000" w:themeColor="text1"/>
        </w:rPr>
        <w:t xml:space="preserve">, while useful for capturing certain </w:t>
      </w:r>
      <w:r>
        <w:rPr>
          <w:rFonts w:ascii="Arial" w:hAnsi="Arial" w:cs="Arial"/>
          <w:color w:val="000000" w:themeColor="text1"/>
        </w:rPr>
        <w:t>dimensions of the maternal healthcare system</w:t>
      </w:r>
      <w:r w:rsidRPr="37A0274C">
        <w:rPr>
          <w:rFonts w:ascii="Arial" w:hAnsi="Arial" w:cs="Arial"/>
          <w:color w:val="000000" w:themeColor="text1"/>
        </w:rPr>
        <w:t xml:space="preserve">, </w:t>
      </w:r>
      <w:r>
        <w:rPr>
          <w:rFonts w:ascii="Arial" w:hAnsi="Arial" w:cs="Arial"/>
          <w:color w:val="000000" w:themeColor="text1"/>
        </w:rPr>
        <w:t>may not be useful for estimating the optimal number, designations, and coordination of obstetric care within a geographic region.</w:t>
      </w:r>
      <w:r w:rsidRPr="37A0274C">
        <w:rPr>
          <w:rFonts w:ascii="Arial" w:hAnsi="Arial" w:cs="Arial"/>
          <w:color w:val="000000" w:themeColor="text1"/>
        </w:rPr>
        <w:t xml:space="preserve"> </w:t>
      </w:r>
      <w:bookmarkStart w:id="36" w:name="_Hlk164437408"/>
      <w:r>
        <w:rPr>
          <w:rFonts w:ascii="Arial" w:hAnsi="Arial" w:cs="Arial"/>
          <w:color w:val="000000" w:themeColor="text1"/>
        </w:rPr>
        <w:t xml:space="preserve">Specifically, </w:t>
      </w:r>
      <w:r w:rsidR="00805465">
        <w:rPr>
          <w:rFonts w:ascii="Arial" w:hAnsi="Arial" w:cs="Arial"/>
          <w:color w:val="000000" w:themeColor="text1"/>
        </w:rPr>
        <w:t xml:space="preserve">while </w:t>
      </w:r>
      <w:r>
        <w:rPr>
          <w:rFonts w:ascii="Arial" w:hAnsi="Arial" w:cs="Arial"/>
          <w:color w:val="000000" w:themeColor="text1"/>
        </w:rPr>
        <w:t>maternity care desert</w:t>
      </w:r>
      <w:r w:rsidR="00805465">
        <w:rPr>
          <w:rFonts w:ascii="Arial" w:hAnsi="Arial" w:cs="Arial"/>
          <w:color w:val="000000" w:themeColor="text1"/>
        </w:rPr>
        <w:t>s are associated with increased rates of maternal mortality,</w:t>
      </w:r>
      <w:bookmarkStart w:id="37" w:name="_Hlk165023226"/>
      <w:r w:rsidR="00F73F43">
        <w:rPr>
          <w:rFonts w:ascii="Arial" w:hAnsi="Arial" w:cs="Arial"/>
          <w:color w:val="000000" w:themeColor="text1"/>
        </w:rPr>
        <w:fldChar w:fldCharType="begin"/>
      </w:r>
      <w:r w:rsidR="00F73F43">
        <w:rPr>
          <w:rFonts w:ascii="Arial" w:hAnsi="Arial" w:cs="Arial"/>
          <w:color w:val="000000" w:themeColor="text1"/>
        </w:rPr>
        <w:instrText xml:space="preserve"> ADDIN ZOTERO_ITEM CSL_CITATION {"citationID":"a2j8dr153aj","properties":{"formattedCitation":"\\super 16\\nosupersub{}","plainCitation":"16","noteIndex":0},"citationItems":[{"id":17,"uris":["http://zotero.org/users/local/h9VKcLT4/items/5VA2I7FZ"],"itemData":{"id":17,"type":"article-journal","abstract":"BACKGROUND: Maternal mortality is an issue of growing concern in the United States, where the incidence of death during pregnancy and postpartum seems to be increasing. The purpose of this analysis was to explore whether residing in a maternity care desert (defined as a county with no hospital offering obstetric care and no OB/GYN or certified nurse midwife providers) was associated with risk of death during pregnancy and up to 1 year postpartum among women in Louisiana from 2016 to 2017.\nMETHODS: Data provided by the March of Dimes were used to classify Louisiana parishes by level of access to maternity care. Using data on all pregnancy-associated deaths verified by the Louisiana Department of Health (n = 112 from 2016 to 2017) and geocoded live births occurring in Louisiana during the same time period (n = 101,484), we fit adjusted modified Poisson regression models with generalized estimating equations and exploratory spatial analysis to identify significant associations between place of residence and risk of death.\nRESULTS: We found that the risk of death during pregnancy and up to 1 year postpartum owing to any cause (pregnancy-associated mortality) and in particular death owing to obstetric causes (pregnancy-related mortality) was significantly elevated among women residing in maternity care deserts compared with women in areas with greater access (adjusted risk ratio [aRR] for pregnancy-associated mortality, 1.91; 95% confidence interval [CI], 1.15-3.18; aRR for pregnancy-related mortality, 3.37; 95% CI, 1.71-6.65). A large racial inequity in risk persisted above and beyond differences in geographic access to maternity care (non-Hispanic Black vs. non-Hispanic White aRR for pregnancy-associated mortality, 2.22; 95% CI, 1.39-3.56; aRR for pregnancy-related mortality, 2.66; 95% CI, 1.16-6.12).\nCONCLUSIONS: Ensuring access to maternity care may be an important step toward maternal mortality prevention, but may alone be insufficient for achieving maternal health equity.","container-title":"Women's Health Issues: Official Publication of the Jacobs Institute of Women's Health","DOI":"10.1016/j.whi.2020.09.004","ISSN":"1878-4321","issue":"2","journalAbbreviation":"Womens Health Issues","language":"eng","note":"PMID: 33069560\nPMCID: PMC8005403","page":"122-129","source":"PubMed","title":"Maternity Care Deserts and Pregnancy-Associated Mortality in Louisiana","volume":"31","author":[{"family":"Wallace","given":"Maeve"},{"family":"Dyer","given":"Lauren"},{"family":"Felker-Kantor","given":"Erica"},{"family":"Benno","given":"Jia"},{"family":"Vilda","given":"Dovile"},{"family":"Harville","given":"Emily"},{"family":"Theall","given":"Katherine"}],"issued":{"date-parts":[["2021"]]}}}],"schema":"https://github.com/citation-style-language/schema/raw/master/csl-citation.json"} </w:instrText>
      </w:r>
      <w:r w:rsidR="00F73F43">
        <w:rPr>
          <w:rFonts w:ascii="Arial" w:hAnsi="Arial" w:cs="Arial"/>
          <w:color w:val="000000" w:themeColor="text1"/>
        </w:rPr>
        <w:fldChar w:fldCharType="separate"/>
      </w:r>
      <w:r w:rsidR="00F73F43" w:rsidRPr="00F73F43">
        <w:rPr>
          <w:rFonts w:ascii="Arial" w:hAnsi="Arial" w:cs="Arial"/>
          <w:vertAlign w:val="superscript"/>
        </w:rPr>
        <w:t>16</w:t>
      </w:r>
      <w:r w:rsidR="00F73F43">
        <w:rPr>
          <w:rFonts w:ascii="Arial" w:hAnsi="Arial" w:cs="Arial"/>
          <w:color w:val="000000" w:themeColor="text1"/>
        </w:rPr>
        <w:fldChar w:fldCharType="end"/>
      </w:r>
      <w:bookmarkEnd w:id="37"/>
      <w:r w:rsidR="00805465">
        <w:rPr>
          <w:rFonts w:ascii="Arial" w:hAnsi="Arial" w:cs="Arial"/>
          <w:color w:val="000000" w:themeColor="text1"/>
        </w:rPr>
        <w:t xml:space="preserve"> this</w:t>
      </w:r>
      <w:r>
        <w:rPr>
          <w:rFonts w:ascii="Arial" w:hAnsi="Arial" w:cs="Arial"/>
          <w:color w:val="000000" w:themeColor="text1"/>
        </w:rPr>
        <w:t xml:space="preserve"> measure is not a practical performance indicator of improvements to access to obstetric care. </w:t>
      </w:r>
      <w:bookmarkStart w:id="38" w:name="_Hlk164597128"/>
      <w:bookmarkStart w:id="39" w:name="_Hlk164955076"/>
      <w:r>
        <w:rPr>
          <w:rFonts w:ascii="Arial" w:hAnsi="Arial" w:cs="Arial"/>
          <w:color w:val="000000" w:themeColor="text1"/>
        </w:rPr>
        <w:t>Thus, there is a need for tools that can track improvements and inform the appropriate number of obstetric care facilities that are needed in a geographic region</w:t>
      </w:r>
      <w:r w:rsidR="00805465">
        <w:rPr>
          <w:rFonts w:ascii="Arial" w:hAnsi="Arial" w:cs="Arial"/>
          <w:color w:val="000000" w:themeColor="text1"/>
        </w:rPr>
        <w:t xml:space="preserve"> to </w:t>
      </w:r>
      <w:r w:rsidR="00497D47">
        <w:rPr>
          <w:rFonts w:ascii="Arial" w:hAnsi="Arial" w:cs="Arial"/>
          <w:color w:val="000000" w:themeColor="text1"/>
        </w:rPr>
        <w:t xml:space="preserve">improve access to high-quality, risk-appropriate care, and </w:t>
      </w:r>
      <w:r w:rsidR="00805465">
        <w:rPr>
          <w:rFonts w:ascii="Arial" w:hAnsi="Arial" w:cs="Arial"/>
          <w:color w:val="000000" w:themeColor="text1"/>
        </w:rPr>
        <w:t>ultimately improve obstetric outcomes</w:t>
      </w:r>
      <w:r>
        <w:rPr>
          <w:rFonts w:ascii="Arial" w:hAnsi="Arial" w:cs="Arial"/>
          <w:color w:val="000000" w:themeColor="text1"/>
        </w:rPr>
        <w:t>.</w:t>
      </w:r>
      <w:bookmarkEnd w:id="38"/>
      <w:r>
        <w:rPr>
          <w:rFonts w:ascii="Arial" w:hAnsi="Arial" w:cs="Arial"/>
          <w:color w:val="000000" w:themeColor="text1"/>
        </w:rPr>
        <w:t xml:space="preserve"> </w:t>
      </w:r>
      <w:bookmarkStart w:id="40" w:name="_Hlk164436587"/>
      <w:bookmarkEnd w:id="36"/>
      <w:bookmarkEnd w:id="39"/>
      <w:r>
        <w:rPr>
          <w:rFonts w:ascii="Arial" w:hAnsi="Arial" w:cs="Arial"/>
          <w:color w:val="000000" w:themeColor="text1"/>
        </w:rPr>
        <w:t>In addition, future work may examine how to optimally balance the cost and outcomes of expanding care, considering the trade-offs between increased access and loss of quality due to dilution and staffing issues, and incorporating</w:t>
      </w:r>
      <w:r w:rsidRPr="00244F78">
        <w:rPr>
          <w:rFonts w:ascii="Arial" w:hAnsi="Arial" w:cs="Arial"/>
          <w:color w:val="000000" w:themeColor="text1"/>
        </w:rPr>
        <w:t xml:space="preserve"> alternate </w:t>
      </w:r>
      <w:r>
        <w:rPr>
          <w:rFonts w:ascii="Arial" w:hAnsi="Arial" w:cs="Arial"/>
          <w:color w:val="000000" w:themeColor="text1"/>
        </w:rPr>
        <w:t xml:space="preserve">access expansion </w:t>
      </w:r>
      <w:r w:rsidRPr="00244F78">
        <w:rPr>
          <w:rFonts w:ascii="Arial" w:hAnsi="Arial" w:cs="Arial"/>
          <w:color w:val="000000" w:themeColor="text1"/>
        </w:rPr>
        <w:t xml:space="preserve">strategies such as </w:t>
      </w:r>
      <w:r>
        <w:rPr>
          <w:rFonts w:ascii="Arial" w:hAnsi="Arial" w:cs="Arial"/>
          <w:color w:val="000000" w:themeColor="text1"/>
        </w:rPr>
        <w:t xml:space="preserve">home visits, </w:t>
      </w:r>
      <w:r w:rsidRPr="00244F78">
        <w:rPr>
          <w:rFonts w:ascii="Arial" w:hAnsi="Arial" w:cs="Arial"/>
          <w:color w:val="000000" w:themeColor="text1"/>
        </w:rPr>
        <w:t>telemedicine</w:t>
      </w:r>
      <w:r>
        <w:rPr>
          <w:rFonts w:ascii="Arial" w:hAnsi="Arial" w:cs="Arial"/>
          <w:color w:val="000000" w:themeColor="text1"/>
        </w:rPr>
        <w:t>,</w:t>
      </w:r>
      <w:r w:rsidRPr="00244F78">
        <w:rPr>
          <w:rFonts w:ascii="Arial" w:hAnsi="Arial" w:cs="Arial"/>
          <w:color w:val="000000" w:themeColor="text1"/>
        </w:rPr>
        <w:t xml:space="preserve"> and transportation programs</w:t>
      </w:r>
      <w:r>
        <w:rPr>
          <w:rFonts w:ascii="Arial" w:hAnsi="Arial" w:cs="Arial"/>
          <w:color w:val="000000" w:themeColor="text1"/>
        </w:rPr>
        <w:t>.</w:t>
      </w:r>
      <w:bookmarkEnd w:id="40"/>
    </w:p>
    <w:p w14:paraId="793D3428" w14:textId="77777777" w:rsidR="00BF217F" w:rsidRPr="00C11942" w:rsidRDefault="00BF217F" w:rsidP="00BF217F">
      <w:pPr>
        <w:spacing w:line="480" w:lineRule="auto"/>
        <w:rPr>
          <w:rFonts w:ascii="Arial" w:eastAsia="Arial" w:hAnsi="Arial" w:cs="Arial"/>
          <w:color w:val="000000" w:themeColor="text1"/>
        </w:rPr>
      </w:pPr>
    </w:p>
    <w:p w14:paraId="3C06CCDB" w14:textId="77777777" w:rsidR="00BF217F" w:rsidRPr="00B314F2" w:rsidRDefault="00BF217F" w:rsidP="00BF217F">
      <w:pPr>
        <w:pStyle w:val="Heading1"/>
        <w:spacing w:line="480" w:lineRule="auto"/>
        <w:rPr>
          <w:rFonts w:ascii="Arial" w:eastAsia="Arial" w:hAnsi="Arial" w:cs="Arial"/>
          <w:b/>
          <w:bCs/>
          <w:sz w:val="24"/>
          <w:szCs w:val="24"/>
        </w:rPr>
      </w:pPr>
      <w:bookmarkStart w:id="41" w:name="_Hlk149658851"/>
      <w:r w:rsidRPr="00B314F2">
        <w:rPr>
          <w:rFonts w:ascii="Arial" w:eastAsia="Arial" w:hAnsi="Arial" w:cs="Arial"/>
          <w:b/>
          <w:bCs/>
          <w:sz w:val="24"/>
          <w:szCs w:val="24"/>
        </w:rPr>
        <w:lastRenderedPageBreak/>
        <w:t>Declarations</w:t>
      </w:r>
    </w:p>
    <w:p w14:paraId="6BEDBDCE" w14:textId="77777777" w:rsidR="00BF217F" w:rsidRDefault="00BF217F" w:rsidP="00BF217F">
      <w:pPr>
        <w:spacing w:line="480" w:lineRule="auto"/>
        <w:rPr>
          <w:rFonts w:ascii="Arial" w:hAnsi="Arial" w:cs="Arial"/>
          <w:b/>
          <w:bCs/>
        </w:rPr>
      </w:pPr>
      <w:r>
        <w:rPr>
          <w:rFonts w:ascii="Arial" w:hAnsi="Arial" w:cs="Arial"/>
          <w:b/>
          <w:bCs/>
        </w:rPr>
        <w:t>Ethics approval and consent to participate</w:t>
      </w:r>
    </w:p>
    <w:p w14:paraId="7438770B" w14:textId="5D7022BB" w:rsidR="00EC7322" w:rsidRPr="00EC7322" w:rsidRDefault="00EC7322" w:rsidP="00BF217F">
      <w:pPr>
        <w:spacing w:line="480" w:lineRule="auto"/>
        <w:rPr>
          <w:rStyle w:val="eop"/>
          <w:rFonts w:ascii="Arial" w:hAnsi="Arial" w:cs="Arial"/>
          <w:shd w:val="clear" w:color="auto" w:fill="FFFFFF"/>
        </w:rPr>
      </w:pPr>
      <w:r w:rsidRPr="00EC7322">
        <w:rPr>
          <w:rStyle w:val="eop"/>
          <w:rFonts w:ascii="Arial" w:hAnsi="Arial" w:cs="Arial"/>
          <w:shd w:val="clear" w:color="auto" w:fill="FFFFFF"/>
        </w:rPr>
        <w:t>The Georgia Institute of Technology Internal Review Board deemed this study qualified for a waiver of consent.</w:t>
      </w:r>
    </w:p>
    <w:p w14:paraId="30897661" w14:textId="75C72738" w:rsidR="00BF217F" w:rsidRDefault="00BF217F" w:rsidP="00BF217F">
      <w:pPr>
        <w:spacing w:line="480" w:lineRule="auto"/>
        <w:rPr>
          <w:rFonts w:ascii="Arial" w:hAnsi="Arial" w:cs="Arial"/>
          <w:b/>
          <w:bCs/>
        </w:rPr>
      </w:pPr>
      <w:r>
        <w:rPr>
          <w:rFonts w:ascii="Arial" w:hAnsi="Arial" w:cs="Arial"/>
          <w:b/>
          <w:bCs/>
        </w:rPr>
        <w:t>Consent for publication</w:t>
      </w:r>
    </w:p>
    <w:p w14:paraId="248F4786" w14:textId="77777777" w:rsidR="00BF217F" w:rsidRPr="00F04BEF" w:rsidRDefault="00BF217F" w:rsidP="00BF217F">
      <w:pPr>
        <w:spacing w:line="480" w:lineRule="auto"/>
        <w:rPr>
          <w:rFonts w:ascii="Arial" w:hAnsi="Arial" w:cs="Arial"/>
        </w:rPr>
      </w:pPr>
      <w:r w:rsidRPr="00F04BEF">
        <w:rPr>
          <w:rFonts w:ascii="Arial" w:hAnsi="Arial" w:cs="Arial"/>
        </w:rPr>
        <w:t>Not applicable.</w:t>
      </w:r>
    </w:p>
    <w:p w14:paraId="4AEDFC2C" w14:textId="77777777" w:rsidR="00BF217F" w:rsidRDefault="00BF217F" w:rsidP="00BF217F">
      <w:pPr>
        <w:spacing w:line="480" w:lineRule="auto"/>
        <w:rPr>
          <w:rFonts w:ascii="Arial" w:hAnsi="Arial" w:cs="Arial"/>
          <w:b/>
          <w:bCs/>
        </w:rPr>
      </w:pPr>
      <w:r>
        <w:rPr>
          <w:rFonts w:ascii="Arial" w:hAnsi="Arial" w:cs="Arial"/>
          <w:b/>
          <w:bCs/>
        </w:rPr>
        <w:t>Availability of data and materials</w:t>
      </w:r>
    </w:p>
    <w:p w14:paraId="26F0126E" w14:textId="1721A2E2" w:rsidR="00BF217F" w:rsidRPr="004243FC" w:rsidRDefault="00BF217F" w:rsidP="00BF217F">
      <w:pPr>
        <w:spacing w:line="480" w:lineRule="auto"/>
        <w:rPr>
          <w:rFonts w:ascii="Arial" w:hAnsi="Arial" w:cs="Arial"/>
        </w:rPr>
      </w:pPr>
      <w:r>
        <w:rPr>
          <w:rFonts w:ascii="Arial" w:eastAsia="Arial" w:hAnsi="Arial" w:cs="Arial"/>
        </w:rPr>
        <w:t>Georgia hospital data is available in</w:t>
      </w:r>
      <w:r w:rsidRPr="529F0D21">
        <w:rPr>
          <w:rFonts w:ascii="Arial" w:eastAsia="Arial" w:hAnsi="Arial" w:cs="Arial"/>
        </w:rPr>
        <w:t xml:space="preserve"> </w:t>
      </w:r>
      <w:r>
        <w:rPr>
          <w:rFonts w:ascii="Arial" w:eastAsia="Arial" w:hAnsi="Arial" w:cs="Arial"/>
        </w:rPr>
        <w:t xml:space="preserve">public records from Georgia’s Department of Public Health from </w:t>
      </w:r>
      <w:r w:rsidRPr="529F0D21">
        <w:rPr>
          <w:rFonts w:ascii="Arial" w:eastAsia="Arial" w:hAnsi="Arial" w:cs="Arial"/>
        </w:rPr>
        <w:t>2017</w:t>
      </w:r>
      <w:r>
        <w:rPr>
          <w:rFonts w:ascii="Arial" w:eastAsia="Arial" w:hAnsi="Arial" w:cs="Arial"/>
        </w:rPr>
        <w:t>.</w:t>
      </w:r>
      <w:r w:rsidRPr="529F0D21">
        <w:rPr>
          <w:rFonts w:ascii="Arial" w:eastAsia="Arial" w:hAnsi="Arial" w:cs="Arial"/>
        </w:rPr>
        <w:fldChar w:fldCharType="begin"/>
      </w:r>
      <w:r w:rsidR="00EA199D">
        <w:rPr>
          <w:rFonts w:ascii="Arial" w:eastAsia="Arial" w:hAnsi="Arial" w:cs="Arial"/>
        </w:rPr>
        <w:instrText xml:space="preserve"> ADDIN ZOTERO_ITEM CSL_CITATION {"citationID":"awkVeiHU","properties":{"formattedCitation":"\\super 27\\nosupersub{}","plainCitation":"27","noteIndex":0},"citationItems":[{"id":"yVtMgkma/UPybwyPC","uris":["http://zotero.org/users/10201306/items/JZNPENGR"],"itemData":{"id":2303,"type":"article-journal","issue":"April","title":"Core Requirements and Recommended Guidelines for Designated Regional Perinatal Centers Maternal &amp; Child Health Section Office of Family and Community Health Perinatal Health Unit","author":[{"literal":"Perinatal Health Unit"}],"issued":{"date-parts":[["2013"]]}}}],"schema":"https://github.com/citation-style-language/schema/raw/master/csl-citation.json"} </w:instrText>
      </w:r>
      <w:r w:rsidRPr="529F0D21">
        <w:rPr>
          <w:rFonts w:ascii="Arial" w:eastAsia="Arial" w:hAnsi="Arial" w:cs="Arial"/>
        </w:rPr>
        <w:fldChar w:fldCharType="separate"/>
      </w:r>
      <w:r w:rsidRPr="002A16C2">
        <w:rPr>
          <w:rFonts w:ascii="Arial" w:hAnsi="Arial" w:cs="Arial"/>
          <w:vertAlign w:val="superscript"/>
        </w:rPr>
        <w:t>27</w:t>
      </w:r>
      <w:r w:rsidRPr="529F0D21">
        <w:rPr>
          <w:rFonts w:ascii="Arial" w:eastAsia="Arial" w:hAnsi="Arial" w:cs="Arial"/>
        </w:rPr>
        <w:fldChar w:fldCharType="end"/>
      </w:r>
      <w:r>
        <w:rPr>
          <w:rFonts w:ascii="Arial" w:eastAsia="Arial" w:hAnsi="Arial" w:cs="Arial"/>
        </w:rPr>
        <w:t xml:space="preserve"> </w:t>
      </w:r>
      <w:r>
        <w:rPr>
          <w:rFonts w:ascii="Arial" w:hAnsi="Arial" w:cs="Arial"/>
        </w:rPr>
        <w:t xml:space="preserve">All Georgia block group population counts data are publicly available from the U.S. Census Bureau. Link: </w:t>
      </w:r>
      <w:hyperlink r:id="rId15" w:history="1">
        <w:r w:rsidRPr="00D06221">
          <w:rPr>
            <w:rStyle w:val="Hyperlink"/>
            <w:rFonts w:ascii="Arial" w:hAnsi="Arial" w:cs="Arial"/>
          </w:rPr>
          <w:t>https://data.census.gov/all?q=acs&amp;g=040XX00US13$1500000&amp;y=2017</w:t>
        </w:r>
      </w:hyperlink>
      <w:r>
        <w:rPr>
          <w:rFonts w:ascii="Arial" w:hAnsi="Arial" w:cs="Arial"/>
        </w:rPr>
        <w:t xml:space="preserve">. Georgia block group population centroids are publicly available from the U.S. Census Bureau. Link: </w:t>
      </w:r>
      <w:hyperlink r:id="rId16" w:anchor="list-tab-ZWAU50627XERV1TT2V" w:history="1">
        <w:r w:rsidRPr="00D06221">
          <w:rPr>
            <w:rStyle w:val="Hyperlink"/>
            <w:rFonts w:ascii="Arial" w:hAnsi="Arial" w:cs="Arial"/>
          </w:rPr>
          <w:t>https://www.census.gov/geographies/reference-files/time-series/geo/centers-population.2010.html#list-tab-ZWAU50627XERV1TT2V</w:t>
        </w:r>
      </w:hyperlink>
      <w:r>
        <w:rPr>
          <w:rFonts w:ascii="Arial" w:hAnsi="Arial" w:cs="Arial"/>
        </w:rPr>
        <w:t>. March of Dimes maternity care desert data is available in the March of Dimes report</w:t>
      </w:r>
      <w:r>
        <w:rPr>
          <w:rFonts w:ascii="Arial" w:hAnsi="Arial" w:cs="Arial"/>
        </w:rPr>
        <w:fldChar w:fldCharType="begin"/>
      </w:r>
      <w:r>
        <w:rPr>
          <w:rFonts w:ascii="Arial" w:hAnsi="Arial" w:cs="Arial"/>
        </w:rPr>
        <w:instrText xml:space="preserve"> ADDIN ZOTERO_ITEM CSL_CITATION {"citationID":"a2o8vv2h104","properties":{"formattedCitation":"\\super 15\\nosupersub{}","plainCitation":"15","noteIndex":0},"citationItems":[{"id":163,"uris":["http://zotero.org/users/local/h9VKcLT4/items/YC8YT5UH"],"itemData":{"id":163,"type":"report","publisher":"March of Dimes","title":"Nowhere to go: maternity care deserts across the US (report no 3)","URL":"https://www.marchofdimes.org/maternity-care-deserts-report","issued":{"date-parts":[["2022"]]}}}],"schema":"https://github.com/citation-style-language/schema/raw/master/csl-citation.json"} </w:instrText>
      </w:r>
      <w:r>
        <w:rPr>
          <w:rFonts w:ascii="Arial" w:hAnsi="Arial" w:cs="Arial"/>
        </w:rPr>
        <w:fldChar w:fldCharType="separate"/>
      </w:r>
      <w:r w:rsidRPr="002A16C2">
        <w:rPr>
          <w:rFonts w:ascii="Arial" w:hAnsi="Arial" w:cs="Arial"/>
          <w:vertAlign w:val="superscript"/>
        </w:rPr>
        <w:t>15</w:t>
      </w:r>
      <w:r>
        <w:rPr>
          <w:rFonts w:ascii="Arial" w:hAnsi="Arial" w:cs="Arial"/>
        </w:rPr>
        <w:fldChar w:fldCharType="end"/>
      </w:r>
      <w:r>
        <w:rPr>
          <w:rFonts w:ascii="Arial" w:hAnsi="Arial" w:cs="Arial"/>
        </w:rPr>
        <w:t xml:space="preserve"> and the March of Dimes maternity care deserts dashboard. Link: </w:t>
      </w:r>
      <w:hyperlink r:id="rId17" w:history="1">
        <w:r w:rsidRPr="00D06221">
          <w:rPr>
            <w:rStyle w:val="Hyperlink"/>
            <w:rFonts w:ascii="Arial" w:hAnsi="Arial" w:cs="Arial"/>
          </w:rPr>
          <w:t>https://www2.deloitte.com/us/en/pages/life-sciences-and-health-care/articles/march-of-dimes-maternity-care-deserts-dashboard.html</w:t>
        </w:r>
      </w:hyperlink>
      <w:r>
        <w:rPr>
          <w:rFonts w:ascii="Arial" w:hAnsi="Arial" w:cs="Arial"/>
        </w:rPr>
        <w:t xml:space="preserve">. </w:t>
      </w:r>
    </w:p>
    <w:p w14:paraId="0BB85E7A" w14:textId="77777777" w:rsidR="00BF217F" w:rsidRDefault="00BF217F" w:rsidP="00BF217F">
      <w:pPr>
        <w:spacing w:line="480" w:lineRule="auto"/>
        <w:rPr>
          <w:rFonts w:ascii="Arial" w:hAnsi="Arial" w:cs="Arial"/>
          <w:b/>
          <w:bCs/>
        </w:rPr>
      </w:pPr>
      <w:r>
        <w:rPr>
          <w:rFonts w:ascii="Arial" w:hAnsi="Arial" w:cs="Arial"/>
          <w:b/>
          <w:bCs/>
        </w:rPr>
        <w:t>Competing interests</w:t>
      </w:r>
    </w:p>
    <w:p w14:paraId="3B0D307C" w14:textId="77777777" w:rsidR="00BF217F" w:rsidRPr="00F04BEF" w:rsidRDefault="00BF217F" w:rsidP="00BF217F">
      <w:pPr>
        <w:spacing w:line="480" w:lineRule="auto"/>
        <w:rPr>
          <w:rFonts w:ascii="Arial" w:hAnsi="Arial" w:cs="Arial"/>
        </w:rPr>
      </w:pPr>
      <w:r w:rsidRPr="00F04BEF">
        <w:rPr>
          <w:rFonts w:ascii="Arial" w:hAnsi="Arial" w:cs="Arial"/>
        </w:rPr>
        <w:t xml:space="preserve">The authors </w:t>
      </w:r>
      <w:r>
        <w:rPr>
          <w:rFonts w:ascii="Arial" w:hAnsi="Arial" w:cs="Arial"/>
        </w:rPr>
        <w:t>declare that they have</w:t>
      </w:r>
      <w:r w:rsidRPr="00F04BEF">
        <w:rPr>
          <w:rFonts w:ascii="Arial" w:hAnsi="Arial" w:cs="Arial"/>
        </w:rPr>
        <w:t xml:space="preserve"> no competing interests.</w:t>
      </w:r>
    </w:p>
    <w:p w14:paraId="0634C49F" w14:textId="77777777" w:rsidR="00BF217F" w:rsidRDefault="00BF217F" w:rsidP="00BF217F">
      <w:pPr>
        <w:spacing w:line="480" w:lineRule="auto"/>
        <w:rPr>
          <w:rFonts w:ascii="Arial" w:hAnsi="Arial" w:cs="Arial"/>
          <w:b/>
          <w:bCs/>
        </w:rPr>
      </w:pPr>
      <w:r>
        <w:rPr>
          <w:rFonts w:ascii="Arial" w:hAnsi="Arial" w:cs="Arial"/>
          <w:b/>
          <w:bCs/>
        </w:rPr>
        <w:t>Funding</w:t>
      </w:r>
    </w:p>
    <w:p w14:paraId="3167AC54" w14:textId="4797669B" w:rsidR="00BF217F" w:rsidRDefault="00BF217F" w:rsidP="00BF217F">
      <w:pPr>
        <w:spacing w:line="480" w:lineRule="auto"/>
        <w:rPr>
          <w:rFonts w:ascii="Arial" w:eastAsia="Times New Roman" w:hAnsi="Arial" w:cs="Arial"/>
          <w:color w:val="191919"/>
        </w:rPr>
      </w:pPr>
      <w:r w:rsidRPr="00B314F2">
        <w:rPr>
          <w:rFonts w:ascii="Arial" w:eastAsia="Times New Roman" w:hAnsi="Arial" w:cs="Arial"/>
          <w:color w:val="191919"/>
        </w:rPr>
        <w:t xml:space="preserve">Research reported in this publication was supported in part by Imagine, Innovate and Impact (I3) from the Emory School of Medicine, Georgia Tech, by the Georgia CTSA </w:t>
      </w:r>
      <w:r w:rsidRPr="00B314F2">
        <w:rPr>
          <w:rFonts w:ascii="Arial" w:eastAsia="Times New Roman" w:hAnsi="Arial" w:cs="Arial"/>
          <w:color w:val="191919"/>
        </w:rPr>
        <w:lastRenderedPageBreak/>
        <w:t>NIH award (UL1-TR002378; Steimle) and by the National Science Foundation under grant number DGE-2039655 (Meredith); any opinions, findings, and conclusions or recommendations expressed in this material are those of the authors and do not necessarily reflect the views of the National Science Foundation.</w:t>
      </w:r>
      <w:r w:rsidR="008D4942">
        <w:rPr>
          <w:rFonts w:ascii="Arial" w:eastAsia="Times New Roman" w:hAnsi="Arial" w:cs="Arial"/>
          <w:color w:val="191919"/>
        </w:rPr>
        <w:t xml:space="preserve"> </w:t>
      </w:r>
      <w:ins w:id="42" w:author="Meredith, Meghan E" w:date="2024-05-16T13:09:00Z" w16du:dateUtc="2024-05-16T17:09:00Z">
        <w:r w:rsidR="008D4942">
          <w:rPr>
            <w:rFonts w:ascii="Arial" w:hAnsi="Arial" w:cs="Arial"/>
            <w:color w:val="000000"/>
            <w:shd w:val="clear" w:color="auto" w:fill="FFFFFF"/>
          </w:rPr>
          <w:t>This research was also supported by the Harold R. and Mary Anne</w:t>
        </w:r>
        <w:r w:rsidR="008D4942">
          <w:rPr>
            <w:rFonts w:ascii="Arial" w:hAnsi="Arial" w:cs="Arial"/>
            <w:color w:val="000000"/>
            <w:bdr w:val="none" w:sz="0" w:space="0" w:color="auto" w:frame="1"/>
            <w:shd w:val="clear" w:color="auto" w:fill="FFFFFF"/>
          </w:rPr>
          <w:t> Nash </w:t>
        </w:r>
        <w:r w:rsidR="008D4942">
          <w:rPr>
            <w:rFonts w:ascii="Arial" w:hAnsi="Arial" w:cs="Arial"/>
            <w:color w:val="000000"/>
            <w:shd w:val="clear" w:color="auto" w:fill="FFFFFF"/>
          </w:rPr>
          <w:t>endowment to the Georgia Tech H. Milton Stewart School of Industrial and Systems Engineering.</w:t>
        </w:r>
      </w:ins>
    </w:p>
    <w:p w14:paraId="60494886" w14:textId="77777777" w:rsidR="00BF217F" w:rsidRDefault="00BF217F" w:rsidP="00BF217F">
      <w:pPr>
        <w:spacing w:line="480" w:lineRule="auto"/>
        <w:rPr>
          <w:rFonts w:ascii="Arial" w:hAnsi="Arial" w:cs="Arial"/>
          <w:b/>
          <w:bCs/>
        </w:rPr>
      </w:pPr>
      <w:r>
        <w:rPr>
          <w:rFonts w:ascii="Arial" w:hAnsi="Arial" w:cs="Arial"/>
          <w:b/>
          <w:bCs/>
        </w:rPr>
        <w:t>Authors’ contributions</w:t>
      </w:r>
    </w:p>
    <w:p w14:paraId="76703396" w14:textId="77777777" w:rsidR="00BF217F" w:rsidRDefault="00BF217F" w:rsidP="00BF217F">
      <w:pPr>
        <w:spacing w:line="480" w:lineRule="auto"/>
        <w:rPr>
          <w:rFonts w:ascii="Arial" w:hAnsi="Arial" w:cs="Arial"/>
        </w:rPr>
      </w:pPr>
      <w:r w:rsidRPr="00F04BEF">
        <w:rPr>
          <w:rFonts w:ascii="Arial" w:hAnsi="Arial" w:cs="Arial"/>
        </w:rPr>
        <w:t>MEM collected the data, used programming to conduct the analysis, and prepared all figures and tables. LNS and MEM developed the methodology and wrote the manuscript text. SMR contributed domain knowledge and reviewed and edited the manuscript.</w:t>
      </w:r>
    </w:p>
    <w:p w14:paraId="1D69EA07" w14:textId="77777777" w:rsidR="00BF217F" w:rsidRPr="00B314F2" w:rsidRDefault="00BF217F" w:rsidP="00BF217F">
      <w:pPr>
        <w:spacing w:line="480" w:lineRule="auto"/>
        <w:rPr>
          <w:rFonts w:ascii="Arial" w:hAnsi="Arial" w:cs="Arial"/>
          <w:b/>
          <w:bCs/>
        </w:rPr>
      </w:pPr>
      <w:r w:rsidRPr="00B314F2">
        <w:rPr>
          <w:rFonts w:ascii="Arial" w:hAnsi="Arial" w:cs="Arial"/>
          <w:b/>
          <w:bCs/>
        </w:rPr>
        <w:t>Acknowledgements</w:t>
      </w:r>
    </w:p>
    <w:p w14:paraId="0343E29E" w14:textId="77777777" w:rsidR="00BF217F" w:rsidRDefault="00BF217F" w:rsidP="00BF217F">
      <w:pPr>
        <w:shd w:val="clear" w:color="auto" w:fill="FFFFFF" w:themeFill="background1"/>
        <w:spacing w:line="480" w:lineRule="auto"/>
        <w:rPr>
          <w:rFonts w:ascii="Arial" w:eastAsia="Times New Roman" w:hAnsi="Arial" w:cs="Arial"/>
          <w:color w:val="191919"/>
        </w:rPr>
      </w:pPr>
      <w:r w:rsidRPr="00B314F2">
        <w:rPr>
          <w:rFonts w:ascii="Arial" w:eastAsia="Times New Roman" w:hAnsi="Arial" w:cs="Arial"/>
          <w:color w:val="191919"/>
        </w:rPr>
        <w:t xml:space="preserve">The authors would like to thank </w:t>
      </w:r>
      <w:proofErr w:type="spellStart"/>
      <w:r w:rsidRPr="00B314F2">
        <w:rPr>
          <w:rFonts w:ascii="Arial" w:eastAsia="Times New Roman" w:hAnsi="Arial" w:cs="Arial"/>
          <w:color w:val="191919"/>
        </w:rPr>
        <w:t>Hengyi</w:t>
      </w:r>
      <w:proofErr w:type="spellEnd"/>
      <w:r w:rsidRPr="00B314F2">
        <w:rPr>
          <w:rFonts w:ascii="Arial" w:eastAsia="Times New Roman" w:hAnsi="Arial" w:cs="Arial"/>
          <w:color w:val="191919"/>
        </w:rPr>
        <w:t xml:space="preserve"> Hu and Abel </w:t>
      </w:r>
      <w:proofErr w:type="spellStart"/>
      <w:r w:rsidRPr="00B314F2">
        <w:rPr>
          <w:rFonts w:ascii="Arial" w:eastAsia="Times New Roman" w:hAnsi="Arial" w:cs="Arial"/>
          <w:color w:val="191919"/>
        </w:rPr>
        <w:t>Sapirstein</w:t>
      </w:r>
      <w:proofErr w:type="spellEnd"/>
      <w:r w:rsidRPr="00B314F2">
        <w:rPr>
          <w:rFonts w:ascii="Arial" w:eastAsia="Times New Roman" w:hAnsi="Arial" w:cs="Arial"/>
          <w:color w:val="191919"/>
        </w:rPr>
        <w:t xml:space="preserve"> for their assistance with the data collection and </w:t>
      </w:r>
      <w:r w:rsidRPr="00B314F2">
        <w:rPr>
          <w:rFonts w:ascii="Arial" w:eastAsia="Times New Roman" w:hAnsi="Arial" w:cs="Arial"/>
          <w:color w:val="000000" w:themeColor="text1"/>
        </w:rPr>
        <w:t>Dr. Debra Kane for her thoughtful comments throughout the analysis.</w:t>
      </w:r>
      <w:bookmarkEnd w:id="41"/>
      <w:r w:rsidRPr="37A0274C">
        <w:rPr>
          <w:rFonts w:ascii="Arial" w:eastAsia="Times New Roman" w:hAnsi="Arial" w:cs="Arial"/>
          <w:color w:val="191919"/>
        </w:rPr>
        <w:br w:type="page"/>
      </w:r>
    </w:p>
    <w:p w14:paraId="5E59733B" w14:textId="77777777" w:rsidR="00BF217F" w:rsidRPr="007E12B2" w:rsidRDefault="00BF217F" w:rsidP="00BF217F">
      <w:pPr>
        <w:spacing w:line="360" w:lineRule="auto"/>
        <w:rPr>
          <w:rFonts w:ascii="Arial" w:eastAsia="Arial" w:hAnsi="Arial" w:cs="Arial"/>
          <w:b/>
          <w:bCs/>
          <w:color w:val="0070C0"/>
        </w:rPr>
      </w:pPr>
      <w:r w:rsidRPr="00146A41">
        <w:rPr>
          <w:rFonts w:ascii="Arial" w:eastAsia="Arial" w:hAnsi="Arial" w:cs="Arial"/>
          <w:b/>
          <w:bCs/>
          <w:color w:val="0070C0"/>
        </w:rPr>
        <w:lastRenderedPageBreak/>
        <w:t>References</w:t>
      </w:r>
    </w:p>
    <w:p w14:paraId="38339084" w14:textId="77777777" w:rsidR="00F73F43" w:rsidRPr="00F73F43" w:rsidRDefault="00BF217F" w:rsidP="00F73F43">
      <w:pPr>
        <w:pStyle w:val="Bibliography"/>
        <w:rPr>
          <w:rFonts w:ascii="Calibri" w:hAnsi="Calibri" w:cs="Calibri"/>
        </w:rPr>
      </w:pPr>
      <w:r>
        <w:fldChar w:fldCharType="begin"/>
      </w:r>
      <w:r w:rsidR="00F73F43">
        <w:instrText xml:space="preserve"> ADDIN ZOTERO_BIBL {"uncited":[],"omitted":[],"custom":[]} CSL_BIBLIOGRAPHY </w:instrText>
      </w:r>
      <w:r>
        <w:fldChar w:fldCharType="separate"/>
      </w:r>
      <w:r w:rsidR="00F73F43" w:rsidRPr="00F73F43">
        <w:rPr>
          <w:rFonts w:ascii="Calibri" w:hAnsi="Calibri" w:cs="Calibri"/>
        </w:rPr>
        <w:t>1.</w:t>
      </w:r>
      <w:r w:rsidR="00F73F43" w:rsidRPr="00F73F43">
        <w:rPr>
          <w:rFonts w:ascii="Calibri" w:hAnsi="Calibri" w:cs="Calibri"/>
        </w:rPr>
        <w:tab/>
        <w:t>Hoyert DL. Maternal Mortality Rates in the United States, 2021. Published online 2023.</w:t>
      </w:r>
    </w:p>
    <w:p w14:paraId="2D3BE0EF" w14:textId="77777777" w:rsidR="00F73F43" w:rsidRPr="00F73F43" w:rsidRDefault="00F73F43" w:rsidP="00F73F43">
      <w:pPr>
        <w:pStyle w:val="Bibliography"/>
        <w:rPr>
          <w:rFonts w:ascii="Calibri" w:hAnsi="Calibri" w:cs="Calibri"/>
        </w:rPr>
      </w:pPr>
      <w:r w:rsidRPr="00F73F43">
        <w:rPr>
          <w:rFonts w:ascii="Calibri" w:hAnsi="Calibri" w:cs="Calibri"/>
        </w:rPr>
        <w:t>2.</w:t>
      </w:r>
      <w:r w:rsidRPr="00F73F43">
        <w:rPr>
          <w:rFonts w:ascii="Calibri" w:hAnsi="Calibri" w:cs="Calibri"/>
        </w:rPr>
        <w:tab/>
        <w:t>Maternal Mortality and Maternity Care in the United States Compared to 10 Other Developed Countries. doi:10.26099/411v-9255</w:t>
      </w:r>
    </w:p>
    <w:p w14:paraId="6D310784" w14:textId="77777777" w:rsidR="00F73F43" w:rsidRPr="00F73F43" w:rsidRDefault="00F73F43" w:rsidP="00F73F43">
      <w:pPr>
        <w:pStyle w:val="Bibliography"/>
        <w:rPr>
          <w:rFonts w:ascii="Calibri" w:hAnsi="Calibri" w:cs="Calibri"/>
        </w:rPr>
      </w:pPr>
      <w:r w:rsidRPr="00F73F43">
        <w:rPr>
          <w:rFonts w:ascii="Calibri" w:hAnsi="Calibri" w:cs="Calibri"/>
        </w:rPr>
        <w:t>3.</w:t>
      </w:r>
      <w:r w:rsidRPr="00F73F43">
        <w:rPr>
          <w:rFonts w:ascii="Calibri" w:hAnsi="Calibri" w:cs="Calibri"/>
        </w:rPr>
        <w:tab/>
        <w:t>Trost S, Beauregard J, Chandra G, et al. Pregnancy-Related Deaths: Data from Maternal Mortality Review Committees in 36 US States, 2017-2019.</w:t>
      </w:r>
    </w:p>
    <w:p w14:paraId="0CFA32DD" w14:textId="77777777" w:rsidR="00F73F43" w:rsidRPr="00F73F43" w:rsidRDefault="00F73F43" w:rsidP="00F73F43">
      <w:pPr>
        <w:pStyle w:val="Bibliography"/>
        <w:rPr>
          <w:rFonts w:ascii="Calibri" w:hAnsi="Calibri" w:cs="Calibri"/>
        </w:rPr>
      </w:pPr>
      <w:r w:rsidRPr="00F73F43">
        <w:rPr>
          <w:rFonts w:ascii="Calibri" w:hAnsi="Calibri" w:cs="Calibri"/>
        </w:rPr>
        <w:t>4.</w:t>
      </w:r>
      <w:r w:rsidRPr="00F73F43">
        <w:rPr>
          <w:rFonts w:ascii="Calibri" w:hAnsi="Calibri" w:cs="Calibri"/>
        </w:rPr>
        <w:tab/>
        <w:t xml:space="preserve">Kozhimannil KB, Interrante JD, Tuttle MKS, Henning-Smith C. Changes in Hospital-Based Obstetric Services in Rural US Counties, 2014-2018. </w:t>
      </w:r>
      <w:r w:rsidRPr="00F73F43">
        <w:rPr>
          <w:rFonts w:ascii="Calibri" w:hAnsi="Calibri" w:cs="Calibri"/>
          <w:i/>
          <w:iCs/>
        </w:rPr>
        <w:t>JAMA</w:t>
      </w:r>
      <w:r w:rsidRPr="00F73F43">
        <w:rPr>
          <w:rFonts w:ascii="Calibri" w:hAnsi="Calibri" w:cs="Calibri"/>
        </w:rPr>
        <w:t>. 2020;324(2):197-199. doi:10.1001/jama.2020.5662</w:t>
      </w:r>
    </w:p>
    <w:p w14:paraId="757E0EF1" w14:textId="77777777" w:rsidR="00F73F43" w:rsidRPr="00F73F43" w:rsidRDefault="00F73F43" w:rsidP="00F73F43">
      <w:pPr>
        <w:pStyle w:val="Bibliography"/>
        <w:rPr>
          <w:rFonts w:ascii="Calibri" w:hAnsi="Calibri" w:cs="Calibri"/>
        </w:rPr>
      </w:pPr>
      <w:r w:rsidRPr="00F73F43">
        <w:rPr>
          <w:rFonts w:ascii="Calibri" w:hAnsi="Calibri" w:cs="Calibri"/>
        </w:rPr>
        <w:t>5.</w:t>
      </w:r>
      <w:r w:rsidRPr="00F73F43">
        <w:rPr>
          <w:rFonts w:ascii="Calibri" w:hAnsi="Calibri" w:cs="Calibri"/>
        </w:rPr>
        <w:tab/>
        <w:t xml:space="preserve">Kozhimannil KB, Interrante JD, Admon LK, Basile Ibrahim BL. Rural Hospital Administrators’ Beliefs About Safety, Financial Viability, and Community Need for Offering Obstetric Care. </w:t>
      </w:r>
      <w:r w:rsidRPr="00F73F43">
        <w:rPr>
          <w:rFonts w:ascii="Calibri" w:hAnsi="Calibri" w:cs="Calibri"/>
          <w:i/>
          <w:iCs/>
        </w:rPr>
        <w:t>JAMA Health Forum</w:t>
      </w:r>
      <w:r w:rsidRPr="00F73F43">
        <w:rPr>
          <w:rFonts w:ascii="Calibri" w:hAnsi="Calibri" w:cs="Calibri"/>
        </w:rPr>
        <w:t>. 2022;3(3):e220204. doi:10.1001/jamahealthforum.2022.0204</w:t>
      </w:r>
    </w:p>
    <w:p w14:paraId="00101869" w14:textId="77777777" w:rsidR="00F73F43" w:rsidRPr="00F73F43" w:rsidRDefault="00F73F43" w:rsidP="00F73F43">
      <w:pPr>
        <w:pStyle w:val="Bibliography"/>
        <w:rPr>
          <w:rFonts w:ascii="Calibri" w:hAnsi="Calibri" w:cs="Calibri"/>
        </w:rPr>
      </w:pPr>
      <w:r w:rsidRPr="00F73F43">
        <w:rPr>
          <w:rFonts w:ascii="Calibri" w:hAnsi="Calibri" w:cs="Calibri"/>
        </w:rPr>
        <w:t>6.</w:t>
      </w:r>
      <w:r w:rsidRPr="00F73F43">
        <w:rPr>
          <w:rFonts w:ascii="Calibri" w:hAnsi="Calibri" w:cs="Calibri"/>
        </w:rPr>
        <w:tab/>
        <w:t xml:space="preserve">Daymude AEC, Daymude JJ, Rochat R. Labor and Delivery Unit Closures in Rural Georgia from 2012 to 2016 and the Impact on Black Women: A Mixed-Methods Investigation. </w:t>
      </w:r>
      <w:r w:rsidRPr="00F73F43">
        <w:rPr>
          <w:rFonts w:ascii="Calibri" w:hAnsi="Calibri" w:cs="Calibri"/>
          <w:i/>
          <w:iCs/>
        </w:rPr>
        <w:t>Matern Child Health J</w:t>
      </w:r>
      <w:r w:rsidRPr="00F73F43">
        <w:rPr>
          <w:rFonts w:ascii="Calibri" w:hAnsi="Calibri" w:cs="Calibri"/>
        </w:rPr>
        <w:t>. 2022;26(4):796-805. doi:10.1007/s10995-022-03380-y</w:t>
      </w:r>
    </w:p>
    <w:p w14:paraId="04851425" w14:textId="77777777" w:rsidR="00F73F43" w:rsidRPr="00F73F43" w:rsidRDefault="00F73F43" w:rsidP="00F73F43">
      <w:pPr>
        <w:pStyle w:val="Bibliography"/>
        <w:rPr>
          <w:rFonts w:ascii="Calibri" w:hAnsi="Calibri" w:cs="Calibri"/>
        </w:rPr>
      </w:pPr>
      <w:r w:rsidRPr="00F73F43">
        <w:rPr>
          <w:rFonts w:ascii="Calibri" w:hAnsi="Calibri" w:cs="Calibri"/>
        </w:rPr>
        <w:t>7.</w:t>
      </w:r>
      <w:r w:rsidRPr="00F73F43">
        <w:rPr>
          <w:rFonts w:ascii="Calibri" w:hAnsi="Calibri" w:cs="Calibri"/>
        </w:rPr>
        <w:tab/>
        <w:t xml:space="preserve">Aubrey-Bassler FK, Cullen RM, Simms A, et al. Population-based cohort study of hospital delivery volume, geographic accessibility, and obstetric outcomes. </w:t>
      </w:r>
      <w:r w:rsidRPr="00F73F43">
        <w:rPr>
          <w:rFonts w:ascii="Calibri" w:hAnsi="Calibri" w:cs="Calibri"/>
          <w:i/>
          <w:iCs/>
        </w:rPr>
        <w:t>Int J Gynaecol Obstet Off Organ Int Fed Gynaecol Obstet</w:t>
      </w:r>
      <w:r w:rsidRPr="00F73F43">
        <w:rPr>
          <w:rFonts w:ascii="Calibri" w:hAnsi="Calibri" w:cs="Calibri"/>
        </w:rPr>
        <w:t>. 2019;146(1):95-102. doi:10.1002/ijgo.12832</w:t>
      </w:r>
    </w:p>
    <w:p w14:paraId="00627210" w14:textId="77777777" w:rsidR="00F73F43" w:rsidRPr="00F73F43" w:rsidRDefault="00F73F43" w:rsidP="00F73F43">
      <w:pPr>
        <w:pStyle w:val="Bibliography"/>
        <w:rPr>
          <w:rFonts w:ascii="Calibri" w:hAnsi="Calibri" w:cs="Calibri"/>
        </w:rPr>
      </w:pPr>
      <w:r w:rsidRPr="00F73F43">
        <w:rPr>
          <w:rFonts w:ascii="Calibri" w:hAnsi="Calibri" w:cs="Calibri"/>
        </w:rPr>
        <w:t>8.</w:t>
      </w:r>
      <w:r w:rsidRPr="00F73F43">
        <w:rPr>
          <w:rFonts w:ascii="Calibri" w:hAnsi="Calibri" w:cs="Calibri"/>
        </w:rPr>
        <w:tab/>
        <w:t xml:space="preserve">Minion SC, Krans EE, Brooks MM, Mendez DD, Haggerty CL. Association of Driving Distance to Maternity Hospitals and Maternal and Perinatal Outcomes. </w:t>
      </w:r>
      <w:r w:rsidRPr="00F73F43">
        <w:rPr>
          <w:rFonts w:ascii="Calibri" w:hAnsi="Calibri" w:cs="Calibri"/>
          <w:i/>
          <w:iCs/>
        </w:rPr>
        <w:t>Obstet Gynecol</w:t>
      </w:r>
      <w:r w:rsidRPr="00F73F43">
        <w:rPr>
          <w:rFonts w:ascii="Calibri" w:hAnsi="Calibri" w:cs="Calibri"/>
        </w:rPr>
        <w:t>. 2022;140(5):812-819. doi:10.1097/AOG.0000000000004960</w:t>
      </w:r>
    </w:p>
    <w:p w14:paraId="5BBE8DCC" w14:textId="77777777" w:rsidR="00F73F43" w:rsidRPr="00F73F43" w:rsidRDefault="00F73F43" w:rsidP="00F73F43">
      <w:pPr>
        <w:pStyle w:val="Bibliography"/>
        <w:rPr>
          <w:rFonts w:ascii="Calibri" w:hAnsi="Calibri" w:cs="Calibri"/>
        </w:rPr>
      </w:pPr>
      <w:r w:rsidRPr="00F73F43">
        <w:rPr>
          <w:rFonts w:ascii="Calibri" w:hAnsi="Calibri" w:cs="Calibri"/>
        </w:rPr>
        <w:t>9.</w:t>
      </w:r>
      <w:r w:rsidRPr="00F73F43">
        <w:rPr>
          <w:rFonts w:ascii="Calibri" w:hAnsi="Calibri" w:cs="Calibri"/>
        </w:rPr>
        <w:tab/>
        <w:t xml:space="preserve">Ondusko DS, Liu J, Hatch B, Profit J, Carter EH. Associations between maternal residential rurality and maternal health, access to care, and very low birthweight infant outcomes. </w:t>
      </w:r>
      <w:r w:rsidRPr="00F73F43">
        <w:rPr>
          <w:rFonts w:ascii="Calibri" w:hAnsi="Calibri" w:cs="Calibri"/>
          <w:i/>
          <w:iCs/>
        </w:rPr>
        <w:t>J Perinatol</w:t>
      </w:r>
      <w:r w:rsidRPr="00F73F43">
        <w:rPr>
          <w:rFonts w:ascii="Calibri" w:hAnsi="Calibri" w:cs="Calibri"/>
        </w:rPr>
        <w:t>. 2022;42(12):1592-1599.</w:t>
      </w:r>
    </w:p>
    <w:p w14:paraId="3852A56B" w14:textId="77777777" w:rsidR="00F73F43" w:rsidRPr="00F73F43" w:rsidRDefault="00F73F43" w:rsidP="00F73F43">
      <w:pPr>
        <w:pStyle w:val="Bibliography"/>
        <w:rPr>
          <w:rFonts w:ascii="Calibri" w:hAnsi="Calibri" w:cs="Calibri"/>
        </w:rPr>
      </w:pPr>
      <w:r w:rsidRPr="00F73F43">
        <w:rPr>
          <w:rFonts w:ascii="Calibri" w:hAnsi="Calibri" w:cs="Calibri"/>
        </w:rPr>
        <w:t>10.</w:t>
      </w:r>
      <w:r w:rsidRPr="00F73F43">
        <w:rPr>
          <w:rFonts w:ascii="Calibri" w:hAnsi="Calibri" w:cs="Calibri"/>
        </w:rPr>
        <w:tab/>
        <w:t xml:space="preserve">Kozhimannil KB, Interrante JD, Henning-Smith C, Admon LK. Rural-Urban Differences In Severe Maternal Morbidity And Mortality In The US, 2007–15. </w:t>
      </w:r>
      <w:r w:rsidRPr="00F73F43">
        <w:rPr>
          <w:rFonts w:ascii="Calibri" w:hAnsi="Calibri" w:cs="Calibri"/>
          <w:i/>
          <w:iCs/>
        </w:rPr>
        <w:t>Health Aff (Millwood)</w:t>
      </w:r>
      <w:r w:rsidRPr="00F73F43">
        <w:rPr>
          <w:rFonts w:ascii="Calibri" w:hAnsi="Calibri" w:cs="Calibri"/>
        </w:rPr>
        <w:t>. 2019;38(12):2077-2085. doi:10.1377/hlthaff.2019.00805</w:t>
      </w:r>
    </w:p>
    <w:p w14:paraId="55A0D582" w14:textId="77777777" w:rsidR="00F73F43" w:rsidRPr="00F73F43" w:rsidRDefault="00F73F43" w:rsidP="00F73F43">
      <w:pPr>
        <w:pStyle w:val="Bibliography"/>
        <w:rPr>
          <w:rFonts w:ascii="Calibri" w:hAnsi="Calibri" w:cs="Calibri"/>
        </w:rPr>
      </w:pPr>
      <w:r w:rsidRPr="00F73F43">
        <w:rPr>
          <w:rFonts w:ascii="Calibri" w:hAnsi="Calibri" w:cs="Calibri"/>
        </w:rPr>
        <w:t>11.</w:t>
      </w:r>
      <w:r w:rsidRPr="00F73F43">
        <w:rPr>
          <w:rFonts w:ascii="Calibri" w:hAnsi="Calibri" w:cs="Calibri"/>
        </w:rPr>
        <w:tab/>
        <w:t xml:space="preserve">Woodward R, Mazure ES, Belden CM, et al. Association of prenatal stress with distance to delivery for pregnant women in Western North Carolina. </w:t>
      </w:r>
      <w:r w:rsidRPr="00F73F43">
        <w:rPr>
          <w:rFonts w:ascii="Calibri" w:hAnsi="Calibri" w:cs="Calibri"/>
          <w:i/>
          <w:iCs/>
        </w:rPr>
        <w:t>Midwifery</w:t>
      </w:r>
      <w:r w:rsidRPr="00F73F43">
        <w:rPr>
          <w:rFonts w:ascii="Calibri" w:hAnsi="Calibri" w:cs="Calibri"/>
        </w:rPr>
        <w:t>. 2023;118:103573. doi:10.1016/j.midw.2022.103573</w:t>
      </w:r>
    </w:p>
    <w:p w14:paraId="162BBBB0" w14:textId="77777777" w:rsidR="00F73F43" w:rsidRPr="00F73F43" w:rsidRDefault="00F73F43" w:rsidP="00F73F43">
      <w:pPr>
        <w:pStyle w:val="Bibliography"/>
        <w:rPr>
          <w:rFonts w:ascii="Calibri" w:hAnsi="Calibri" w:cs="Calibri"/>
        </w:rPr>
      </w:pPr>
      <w:r w:rsidRPr="00F73F43">
        <w:rPr>
          <w:rFonts w:ascii="Calibri" w:hAnsi="Calibri" w:cs="Calibri"/>
        </w:rPr>
        <w:t>12.</w:t>
      </w:r>
      <w:r w:rsidRPr="00F73F43">
        <w:rPr>
          <w:rFonts w:ascii="Calibri" w:hAnsi="Calibri" w:cs="Calibri"/>
        </w:rPr>
        <w:tab/>
        <w:t xml:space="preserve">Thorsen ML, Harris S, McGarvey R, Palacios J, Thorsen A. Evaluating disparities in access to obstetric services for American Indian women across Montana. </w:t>
      </w:r>
      <w:r w:rsidRPr="00F73F43">
        <w:rPr>
          <w:rFonts w:ascii="Calibri" w:hAnsi="Calibri" w:cs="Calibri"/>
          <w:i/>
          <w:iCs/>
        </w:rPr>
        <w:t>J Rural Health</w:t>
      </w:r>
      <w:r w:rsidRPr="00F73F43">
        <w:rPr>
          <w:rFonts w:ascii="Calibri" w:hAnsi="Calibri" w:cs="Calibri"/>
        </w:rPr>
        <w:t>. Published online 2021:1-10. doi:10.1111/jrh.12572</w:t>
      </w:r>
    </w:p>
    <w:p w14:paraId="26CC1226" w14:textId="77777777" w:rsidR="00F73F43" w:rsidRPr="00F73F43" w:rsidRDefault="00F73F43" w:rsidP="00F73F43">
      <w:pPr>
        <w:pStyle w:val="Bibliography"/>
        <w:rPr>
          <w:rFonts w:ascii="Calibri" w:hAnsi="Calibri" w:cs="Calibri"/>
        </w:rPr>
      </w:pPr>
      <w:r w:rsidRPr="00F73F43">
        <w:rPr>
          <w:rFonts w:ascii="Calibri" w:hAnsi="Calibri" w:cs="Calibri"/>
        </w:rPr>
        <w:lastRenderedPageBreak/>
        <w:t>13.</w:t>
      </w:r>
      <w:r w:rsidRPr="00F73F43">
        <w:rPr>
          <w:rFonts w:ascii="Calibri" w:hAnsi="Calibri" w:cs="Calibri"/>
        </w:rPr>
        <w:tab/>
        <w:t xml:space="preserve">Tanne JH. Nearly six million women in the US live in maternity care deserts. </w:t>
      </w:r>
      <w:r w:rsidRPr="00F73F43">
        <w:rPr>
          <w:rFonts w:ascii="Calibri" w:hAnsi="Calibri" w:cs="Calibri"/>
          <w:i/>
          <w:iCs/>
        </w:rPr>
        <w:t>BMJ</w:t>
      </w:r>
      <w:r w:rsidRPr="00F73F43">
        <w:rPr>
          <w:rFonts w:ascii="Calibri" w:hAnsi="Calibri" w:cs="Calibri"/>
        </w:rPr>
        <w:t>. 2023;382:1878. doi:10.1136/bmj.p1878</w:t>
      </w:r>
    </w:p>
    <w:p w14:paraId="7DE11305" w14:textId="77777777" w:rsidR="00F73F43" w:rsidRPr="00F73F43" w:rsidRDefault="00F73F43" w:rsidP="00F73F43">
      <w:pPr>
        <w:pStyle w:val="Bibliography"/>
        <w:rPr>
          <w:rFonts w:ascii="Calibri" w:hAnsi="Calibri" w:cs="Calibri"/>
        </w:rPr>
      </w:pPr>
      <w:r w:rsidRPr="00F73F43">
        <w:rPr>
          <w:rFonts w:ascii="Calibri" w:hAnsi="Calibri" w:cs="Calibri"/>
        </w:rPr>
        <w:t>14.</w:t>
      </w:r>
      <w:r w:rsidRPr="00F73F43">
        <w:rPr>
          <w:rFonts w:ascii="Calibri" w:hAnsi="Calibri" w:cs="Calibri"/>
        </w:rPr>
        <w:tab/>
        <w:t xml:space="preserve">National Academies of Sciences E and Medicine. </w:t>
      </w:r>
      <w:r w:rsidRPr="00F73F43">
        <w:rPr>
          <w:rFonts w:ascii="Calibri" w:hAnsi="Calibri" w:cs="Calibri"/>
          <w:i/>
          <w:iCs/>
        </w:rPr>
        <w:t>Advancing Maternal Health Equity and Reducing Maternal Morbidity and Mortality: Proceedings of a Workshop</w:t>
      </w:r>
      <w:r w:rsidRPr="00F73F43">
        <w:rPr>
          <w:rFonts w:ascii="Calibri" w:hAnsi="Calibri" w:cs="Calibri"/>
        </w:rPr>
        <w:t>. The National Academies Press; 2021. doi:10.17226/26307</w:t>
      </w:r>
    </w:p>
    <w:p w14:paraId="3EA39124" w14:textId="77777777" w:rsidR="00F73F43" w:rsidRPr="00F73F43" w:rsidRDefault="00F73F43" w:rsidP="00F73F43">
      <w:pPr>
        <w:pStyle w:val="Bibliography"/>
        <w:rPr>
          <w:rFonts w:ascii="Calibri" w:hAnsi="Calibri" w:cs="Calibri"/>
        </w:rPr>
      </w:pPr>
      <w:r w:rsidRPr="00F73F43">
        <w:rPr>
          <w:rFonts w:ascii="Calibri" w:hAnsi="Calibri" w:cs="Calibri"/>
        </w:rPr>
        <w:t>15.</w:t>
      </w:r>
      <w:r w:rsidRPr="00F73F43">
        <w:rPr>
          <w:rFonts w:ascii="Calibri" w:hAnsi="Calibri" w:cs="Calibri"/>
        </w:rPr>
        <w:tab/>
      </w:r>
      <w:r w:rsidRPr="00F73F43">
        <w:rPr>
          <w:rFonts w:ascii="Calibri" w:hAnsi="Calibri" w:cs="Calibri"/>
          <w:i/>
          <w:iCs/>
        </w:rPr>
        <w:t>Nowhere to Go: Maternity Care Deserts across the US (Report No 3)</w:t>
      </w:r>
      <w:r w:rsidRPr="00F73F43">
        <w:rPr>
          <w:rFonts w:ascii="Calibri" w:hAnsi="Calibri" w:cs="Calibri"/>
        </w:rPr>
        <w:t>. March of Dimes; 2022. https://www.marchofdimes.org/maternity-care-deserts-report</w:t>
      </w:r>
    </w:p>
    <w:p w14:paraId="2403E254" w14:textId="77777777" w:rsidR="00F73F43" w:rsidRPr="00F73F43" w:rsidRDefault="00F73F43" w:rsidP="00F73F43">
      <w:pPr>
        <w:pStyle w:val="Bibliography"/>
        <w:rPr>
          <w:rFonts w:ascii="Calibri" w:hAnsi="Calibri" w:cs="Calibri"/>
        </w:rPr>
      </w:pPr>
      <w:r w:rsidRPr="00F73F43">
        <w:rPr>
          <w:rFonts w:ascii="Calibri" w:hAnsi="Calibri" w:cs="Calibri"/>
        </w:rPr>
        <w:t>16.</w:t>
      </w:r>
      <w:r w:rsidRPr="00F73F43">
        <w:rPr>
          <w:rFonts w:ascii="Calibri" w:hAnsi="Calibri" w:cs="Calibri"/>
        </w:rPr>
        <w:tab/>
        <w:t xml:space="preserve">Wallace M, Dyer L, Felker-Kantor E, et al. Maternity Care Deserts and Pregnancy-Associated Mortality in Louisiana. </w:t>
      </w:r>
      <w:r w:rsidRPr="00F73F43">
        <w:rPr>
          <w:rFonts w:ascii="Calibri" w:hAnsi="Calibri" w:cs="Calibri"/>
          <w:i/>
          <w:iCs/>
        </w:rPr>
        <w:t>Womens Health Issues Off Publ Jacobs Inst Womens Health</w:t>
      </w:r>
      <w:r w:rsidRPr="00F73F43">
        <w:rPr>
          <w:rFonts w:ascii="Calibri" w:hAnsi="Calibri" w:cs="Calibri"/>
        </w:rPr>
        <w:t>. 2021;31(2):122-129. doi:10.1016/j.whi.2020.09.004</w:t>
      </w:r>
    </w:p>
    <w:p w14:paraId="440E7899" w14:textId="77777777" w:rsidR="00F73F43" w:rsidRPr="00F73F43" w:rsidRDefault="00F73F43" w:rsidP="00F73F43">
      <w:pPr>
        <w:pStyle w:val="Bibliography"/>
        <w:rPr>
          <w:rFonts w:ascii="Calibri" w:hAnsi="Calibri" w:cs="Calibri"/>
        </w:rPr>
      </w:pPr>
      <w:r w:rsidRPr="00F73F43">
        <w:rPr>
          <w:rFonts w:ascii="Calibri" w:hAnsi="Calibri" w:cs="Calibri"/>
        </w:rPr>
        <w:t>17.</w:t>
      </w:r>
      <w:r w:rsidRPr="00F73F43">
        <w:rPr>
          <w:rFonts w:ascii="Calibri" w:hAnsi="Calibri" w:cs="Calibri"/>
        </w:rPr>
        <w:tab/>
        <w:t xml:space="preserve">Waits JB, Smith L, Hurst D. Effect of Access to Obstetrical Care in Rural Alabama on Perinatal, Neonatal, and Infant Outcomes: 2003-2017. </w:t>
      </w:r>
      <w:r w:rsidRPr="00F73F43">
        <w:rPr>
          <w:rFonts w:ascii="Calibri" w:hAnsi="Calibri" w:cs="Calibri"/>
          <w:i/>
          <w:iCs/>
        </w:rPr>
        <w:t>Ann Fam Med</w:t>
      </w:r>
      <w:r w:rsidRPr="00F73F43">
        <w:rPr>
          <w:rFonts w:ascii="Calibri" w:hAnsi="Calibri" w:cs="Calibri"/>
        </w:rPr>
        <w:t>. 2020;18(5):446-451. doi:10.1370/afm.2580</w:t>
      </w:r>
    </w:p>
    <w:p w14:paraId="7A355561" w14:textId="77777777" w:rsidR="00F73F43" w:rsidRPr="00F73F43" w:rsidRDefault="00F73F43" w:rsidP="00F73F43">
      <w:pPr>
        <w:pStyle w:val="Bibliography"/>
        <w:rPr>
          <w:rFonts w:ascii="Calibri" w:hAnsi="Calibri" w:cs="Calibri"/>
        </w:rPr>
      </w:pPr>
      <w:r w:rsidRPr="00F73F43">
        <w:rPr>
          <w:rFonts w:ascii="Calibri" w:hAnsi="Calibri" w:cs="Calibri"/>
        </w:rPr>
        <w:t>18.</w:t>
      </w:r>
      <w:r w:rsidRPr="00F73F43">
        <w:rPr>
          <w:rFonts w:ascii="Calibri" w:hAnsi="Calibri" w:cs="Calibri"/>
        </w:rPr>
        <w:tab/>
        <w:t xml:space="preserve">Rayburn WF, Richards ME, Elwell EC. Drive times to hospitals with perinatal care in the United States. </w:t>
      </w:r>
      <w:r w:rsidRPr="00F73F43">
        <w:rPr>
          <w:rFonts w:ascii="Calibri" w:hAnsi="Calibri" w:cs="Calibri"/>
          <w:i/>
          <w:iCs/>
        </w:rPr>
        <w:t>Obstet Gynecol</w:t>
      </w:r>
      <w:r w:rsidRPr="00F73F43">
        <w:rPr>
          <w:rFonts w:ascii="Calibri" w:hAnsi="Calibri" w:cs="Calibri"/>
        </w:rPr>
        <w:t>. 2012;119(3):611-616. doi:10.1097/AOG.0b013e318242b4cb</w:t>
      </w:r>
    </w:p>
    <w:p w14:paraId="6B19553C" w14:textId="77777777" w:rsidR="00F73F43" w:rsidRPr="00F73F43" w:rsidRDefault="00F73F43" w:rsidP="00F73F43">
      <w:pPr>
        <w:pStyle w:val="Bibliography"/>
        <w:rPr>
          <w:rFonts w:ascii="Calibri" w:hAnsi="Calibri" w:cs="Calibri"/>
        </w:rPr>
      </w:pPr>
      <w:r w:rsidRPr="00F73F43">
        <w:rPr>
          <w:rFonts w:ascii="Calibri" w:hAnsi="Calibri" w:cs="Calibri"/>
        </w:rPr>
        <w:t>19.</w:t>
      </w:r>
      <w:r w:rsidRPr="00F73F43">
        <w:rPr>
          <w:rFonts w:ascii="Calibri" w:hAnsi="Calibri" w:cs="Calibri"/>
        </w:rPr>
        <w:tab/>
        <w:t xml:space="preserve">Brantley MD, Davis NL, Goodman DA, Callaghan WM, Barfield WD. Perinatal regionalization: a geospatial view of perinatal critical care, United States, 2010–2013. </w:t>
      </w:r>
      <w:r w:rsidRPr="00F73F43">
        <w:rPr>
          <w:rFonts w:ascii="Calibri" w:hAnsi="Calibri" w:cs="Calibri"/>
          <w:i/>
          <w:iCs/>
        </w:rPr>
        <w:t>Am J Obstet Gynecol</w:t>
      </w:r>
      <w:r w:rsidRPr="00F73F43">
        <w:rPr>
          <w:rFonts w:ascii="Calibri" w:hAnsi="Calibri" w:cs="Calibri"/>
        </w:rPr>
        <w:t>. 2017;216(2):185.e1-185.e10. doi:10.1016/j.ajog.2016.10.011</w:t>
      </w:r>
    </w:p>
    <w:p w14:paraId="45E7C752" w14:textId="77777777" w:rsidR="00F73F43" w:rsidRPr="00F73F43" w:rsidRDefault="00F73F43" w:rsidP="00F73F43">
      <w:pPr>
        <w:pStyle w:val="Bibliography"/>
        <w:rPr>
          <w:rFonts w:ascii="Calibri" w:hAnsi="Calibri" w:cs="Calibri"/>
        </w:rPr>
      </w:pPr>
      <w:r w:rsidRPr="00F73F43">
        <w:rPr>
          <w:rFonts w:ascii="Calibri" w:hAnsi="Calibri" w:cs="Calibri"/>
        </w:rPr>
        <w:t>20.</w:t>
      </w:r>
      <w:r w:rsidRPr="00F73F43">
        <w:rPr>
          <w:rFonts w:ascii="Calibri" w:hAnsi="Calibri" w:cs="Calibri"/>
        </w:rPr>
        <w:tab/>
        <w:t xml:space="preserve">Kroelinger CD, Brantley MD, Fuller TR, et al. Geographic access to critical care obstetrics for women of reproductive age by race and ethnicity. </w:t>
      </w:r>
      <w:r w:rsidRPr="00F73F43">
        <w:rPr>
          <w:rFonts w:ascii="Calibri" w:hAnsi="Calibri" w:cs="Calibri"/>
          <w:i/>
          <w:iCs/>
        </w:rPr>
        <w:t>Am J Obstet Gynecol</w:t>
      </w:r>
      <w:r w:rsidRPr="00F73F43">
        <w:rPr>
          <w:rFonts w:ascii="Calibri" w:hAnsi="Calibri" w:cs="Calibri"/>
        </w:rPr>
        <w:t>. 2021;224(3):304.e1-304.e11. doi:10.1016/j.ajog.2020.08.042</w:t>
      </w:r>
    </w:p>
    <w:p w14:paraId="67D67D9D" w14:textId="77777777" w:rsidR="00F73F43" w:rsidRPr="00F73F43" w:rsidRDefault="00F73F43" w:rsidP="00F73F43">
      <w:pPr>
        <w:pStyle w:val="Bibliography"/>
        <w:rPr>
          <w:rFonts w:ascii="Calibri" w:hAnsi="Calibri" w:cs="Calibri"/>
        </w:rPr>
      </w:pPr>
      <w:r w:rsidRPr="00F73F43">
        <w:rPr>
          <w:rFonts w:ascii="Calibri" w:hAnsi="Calibri" w:cs="Calibri"/>
        </w:rPr>
        <w:t>21.</w:t>
      </w:r>
      <w:r w:rsidRPr="00F73F43">
        <w:rPr>
          <w:rFonts w:ascii="Calibri" w:hAnsi="Calibri" w:cs="Calibri"/>
        </w:rPr>
        <w:tab/>
        <w:t xml:space="preserve">Chong EKP, Zak SH. An Introduction to Optimization. </w:t>
      </w:r>
      <w:r w:rsidRPr="00F73F43">
        <w:rPr>
          <w:rFonts w:ascii="Calibri" w:hAnsi="Calibri" w:cs="Calibri"/>
          <w:i/>
          <w:iCs/>
        </w:rPr>
        <w:t>IEEE Antennas Propag Mag</w:t>
      </w:r>
      <w:r w:rsidRPr="00F73F43">
        <w:rPr>
          <w:rFonts w:ascii="Calibri" w:hAnsi="Calibri" w:cs="Calibri"/>
        </w:rPr>
        <w:t>. 1996;38(2):60-. doi:10.1109/MAP.1996.500234</w:t>
      </w:r>
    </w:p>
    <w:p w14:paraId="2A9DCE4C" w14:textId="77777777" w:rsidR="00F73F43" w:rsidRPr="00F73F43" w:rsidRDefault="00F73F43" w:rsidP="00F73F43">
      <w:pPr>
        <w:pStyle w:val="Bibliography"/>
        <w:rPr>
          <w:rFonts w:ascii="Calibri" w:hAnsi="Calibri" w:cs="Calibri"/>
        </w:rPr>
      </w:pPr>
      <w:r w:rsidRPr="00F73F43">
        <w:rPr>
          <w:rFonts w:ascii="Calibri" w:hAnsi="Calibri" w:cs="Calibri"/>
        </w:rPr>
        <w:t>22.</w:t>
      </w:r>
      <w:r w:rsidRPr="00F73F43">
        <w:rPr>
          <w:rFonts w:ascii="Calibri" w:hAnsi="Calibri" w:cs="Calibri"/>
        </w:rPr>
        <w:tab/>
        <w:t xml:space="preserve">Daskin MS, Dean LK. Location of Health Care Facilities. In: Brandeau ML, Sainfort F, Pierskalla WP, eds. </w:t>
      </w:r>
      <w:r w:rsidRPr="00F73F43">
        <w:rPr>
          <w:rFonts w:ascii="Calibri" w:hAnsi="Calibri" w:cs="Calibri"/>
          <w:i/>
          <w:iCs/>
        </w:rPr>
        <w:t>Operations Research and Health Care: A Handbook of Methods and Applications</w:t>
      </w:r>
      <w:r w:rsidRPr="00F73F43">
        <w:rPr>
          <w:rFonts w:ascii="Calibri" w:hAnsi="Calibri" w:cs="Calibri"/>
        </w:rPr>
        <w:t>. International Series in Operations Research &amp; Management Science. Springer US; 2004:43-76. doi:10.1007/1-4020-8066-2_3</w:t>
      </w:r>
    </w:p>
    <w:p w14:paraId="0300006C" w14:textId="77777777" w:rsidR="00F73F43" w:rsidRPr="00F73F43" w:rsidRDefault="00F73F43" w:rsidP="00F73F43">
      <w:pPr>
        <w:pStyle w:val="Bibliography"/>
        <w:rPr>
          <w:rFonts w:ascii="Calibri" w:hAnsi="Calibri" w:cs="Calibri"/>
        </w:rPr>
      </w:pPr>
      <w:r w:rsidRPr="00F73F43">
        <w:rPr>
          <w:rFonts w:ascii="Calibri" w:hAnsi="Calibri" w:cs="Calibri"/>
        </w:rPr>
        <w:t>23.</w:t>
      </w:r>
      <w:r w:rsidRPr="00F73F43">
        <w:rPr>
          <w:rFonts w:ascii="Calibri" w:hAnsi="Calibri" w:cs="Calibri"/>
        </w:rPr>
        <w:tab/>
        <w:t xml:space="preserve">Pu Q, Yoo EH, Rothstein DH, Cairo S, Malemo L. Improving the spatial accessibility of healthcare in North Kivu, Democratic Republic of Congo. </w:t>
      </w:r>
      <w:r w:rsidRPr="00F73F43">
        <w:rPr>
          <w:rFonts w:ascii="Calibri" w:hAnsi="Calibri" w:cs="Calibri"/>
          <w:i/>
          <w:iCs/>
        </w:rPr>
        <w:t>Appl Geogr</w:t>
      </w:r>
      <w:r w:rsidRPr="00F73F43">
        <w:rPr>
          <w:rFonts w:ascii="Calibri" w:hAnsi="Calibri" w:cs="Calibri"/>
        </w:rPr>
        <w:t>. 2020;121:102262. doi:10.1016/j.apgeog.2020.102262</w:t>
      </w:r>
    </w:p>
    <w:p w14:paraId="321CD54D" w14:textId="77777777" w:rsidR="00F73F43" w:rsidRPr="00F73F43" w:rsidRDefault="00F73F43" w:rsidP="00F73F43">
      <w:pPr>
        <w:pStyle w:val="Bibliography"/>
        <w:rPr>
          <w:rFonts w:ascii="Calibri" w:hAnsi="Calibri" w:cs="Calibri"/>
        </w:rPr>
      </w:pPr>
      <w:r w:rsidRPr="00F73F43">
        <w:rPr>
          <w:rFonts w:ascii="Calibri" w:hAnsi="Calibri" w:cs="Calibri"/>
        </w:rPr>
        <w:t>24.</w:t>
      </w:r>
      <w:r w:rsidRPr="00F73F43">
        <w:rPr>
          <w:rFonts w:ascii="Calibri" w:hAnsi="Calibri" w:cs="Calibri"/>
        </w:rPr>
        <w:tab/>
        <w:t xml:space="preserve">Griffin PM, Scherrer CR, Swann JL. Optimization of community health center locations and service offerings with statistical need estimation. </w:t>
      </w:r>
      <w:r w:rsidRPr="00F73F43">
        <w:rPr>
          <w:rFonts w:ascii="Calibri" w:hAnsi="Calibri" w:cs="Calibri"/>
          <w:i/>
          <w:iCs/>
        </w:rPr>
        <w:t>IIE Trans</w:t>
      </w:r>
      <w:r w:rsidRPr="00F73F43">
        <w:rPr>
          <w:rFonts w:ascii="Calibri" w:hAnsi="Calibri" w:cs="Calibri"/>
        </w:rPr>
        <w:t>. 2008;40(9):880-892. doi:10.1080/07408170802165864</w:t>
      </w:r>
    </w:p>
    <w:p w14:paraId="172FA8F2" w14:textId="77777777" w:rsidR="00F73F43" w:rsidRPr="00F73F43" w:rsidRDefault="00F73F43" w:rsidP="00F73F43">
      <w:pPr>
        <w:pStyle w:val="Bibliography"/>
        <w:rPr>
          <w:rFonts w:ascii="Calibri" w:hAnsi="Calibri" w:cs="Calibri"/>
        </w:rPr>
      </w:pPr>
      <w:r w:rsidRPr="00F73F43">
        <w:rPr>
          <w:rFonts w:ascii="Calibri" w:hAnsi="Calibri" w:cs="Calibri"/>
        </w:rPr>
        <w:lastRenderedPageBreak/>
        <w:t>25.</w:t>
      </w:r>
      <w:r w:rsidRPr="00F73F43">
        <w:rPr>
          <w:rFonts w:ascii="Calibri" w:hAnsi="Calibri" w:cs="Calibri"/>
        </w:rPr>
        <w:tab/>
        <w:t xml:space="preserve">Ahmadi-Javid A, Seyedi P, Syam SS. A survey of healthcare facility location. </w:t>
      </w:r>
      <w:r w:rsidRPr="00F73F43">
        <w:rPr>
          <w:rFonts w:ascii="Calibri" w:hAnsi="Calibri" w:cs="Calibri"/>
          <w:i/>
          <w:iCs/>
        </w:rPr>
        <w:t>Comput Oper Res</w:t>
      </w:r>
      <w:r w:rsidRPr="00F73F43">
        <w:rPr>
          <w:rFonts w:ascii="Calibri" w:hAnsi="Calibri" w:cs="Calibri"/>
        </w:rPr>
        <w:t>. 2017;79:223-263. doi:10.1016/j.cor.2016.05.018</w:t>
      </w:r>
    </w:p>
    <w:p w14:paraId="1A70F859" w14:textId="77777777" w:rsidR="00F73F43" w:rsidRPr="00F73F43" w:rsidRDefault="00F73F43" w:rsidP="00F73F43">
      <w:pPr>
        <w:pStyle w:val="Bibliography"/>
        <w:rPr>
          <w:rFonts w:ascii="Calibri" w:hAnsi="Calibri" w:cs="Calibri"/>
        </w:rPr>
      </w:pPr>
      <w:r w:rsidRPr="00F73F43">
        <w:rPr>
          <w:rFonts w:ascii="Calibri" w:hAnsi="Calibri" w:cs="Calibri"/>
        </w:rPr>
        <w:t>26.</w:t>
      </w:r>
      <w:r w:rsidRPr="00F73F43">
        <w:rPr>
          <w:rFonts w:ascii="Calibri" w:hAnsi="Calibri" w:cs="Calibri"/>
        </w:rPr>
        <w:tab/>
        <w:t xml:space="preserve">Hernandez ND, Aina AD, Baker LJ, et al. Maternal health equity in Georgia: a Delphi consensus approach to definition and research priorities. </w:t>
      </w:r>
      <w:r w:rsidRPr="00F73F43">
        <w:rPr>
          <w:rFonts w:ascii="Calibri" w:hAnsi="Calibri" w:cs="Calibri"/>
          <w:i/>
          <w:iCs/>
        </w:rPr>
        <w:t>BMC Public Health</w:t>
      </w:r>
      <w:r w:rsidRPr="00F73F43">
        <w:rPr>
          <w:rFonts w:ascii="Calibri" w:hAnsi="Calibri" w:cs="Calibri"/>
        </w:rPr>
        <w:t>. 2023;23(1):596. doi:10.1186/s12889-023-15395-3</w:t>
      </w:r>
    </w:p>
    <w:p w14:paraId="7AF43D27" w14:textId="77777777" w:rsidR="00F73F43" w:rsidRPr="00F73F43" w:rsidRDefault="00F73F43" w:rsidP="00F73F43">
      <w:pPr>
        <w:pStyle w:val="Bibliography"/>
        <w:rPr>
          <w:rFonts w:ascii="Calibri" w:hAnsi="Calibri" w:cs="Calibri"/>
        </w:rPr>
      </w:pPr>
      <w:r w:rsidRPr="00F73F43">
        <w:rPr>
          <w:rFonts w:ascii="Calibri" w:hAnsi="Calibri" w:cs="Calibri"/>
        </w:rPr>
        <w:t>27.</w:t>
      </w:r>
      <w:r w:rsidRPr="00F73F43">
        <w:rPr>
          <w:rFonts w:ascii="Calibri" w:hAnsi="Calibri" w:cs="Calibri"/>
        </w:rPr>
        <w:tab/>
        <w:t>Perinatal Health Unit. Core Requirements and Recommended Guidelines for Designated Regional Perinatal Centers Maternal &amp; Child Health Section Office of Family and Community Health Perinatal Health Unit. 2013;(April).</w:t>
      </w:r>
    </w:p>
    <w:p w14:paraId="06DB04AC" w14:textId="77777777" w:rsidR="00F73F43" w:rsidRPr="00F73F43" w:rsidRDefault="00F73F43" w:rsidP="00F73F43">
      <w:pPr>
        <w:pStyle w:val="Bibliography"/>
        <w:rPr>
          <w:rFonts w:ascii="Calibri" w:hAnsi="Calibri" w:cs="Calibri"/>
        </w:rPr>
      </w:pPr>
      <w:r w:rsidRPr="00F73F43">
        <w:rPr>
          <w:rFonts w:ascii="Calibri" w:hAnsi="Calibri" w:cs="Calibri"/>
        </w:rPr>
        <w:t>28.</w:t>
      </w:r>
      <w:r w:rsidRPr="00F73F43">
        <w:rPr>
          <w:rFonts w:ascii="Calibri" w:hAnsi="Calibri" w:cs="Calibri"/>
        </w:rPr>
        <w:tab/>
      </w:r>
      <w:r w:rsidRPr="00F73F43">
        <w:rPr>
          <w:rFonts w:ascii="Calibri" w:hAnsi="Calibri" w:cs="Calibri"/>
          <w:i/>
          <w:iCs/>
        </w:rPr>
        <w:t>2018-2020 Maternal Mortality Report</w:t>
      </w:r>
      <w:r w:rsidRPr="00F73F43">
        <w:rPr>
          <w:rFonts w:ascii="Calibri" w:hAnsi="Calibri" w:cs="Calibri"/>
        </w:rPr>
        <w:t>. Georgia Department of Public Health</w:t>
      </w:r>
    </w:p>
    <w:p w14:paraId="1B4EE592" w14:textId="77777777" w:rsidR="00F73F43" w:rsidRPr="00F73F43" w:rsidRDefault="00F73F43" w:rsidP="00F73F43">
      <w:pPr>
        <w:pStyle w:val="Bibliography"/>
        <w:rPr>
          <w:rFonts w:ascii="Calibri" w:hAnsi="Calibri" w:cs="Calibri"/>
        </w:rPr>
      </w:pPr>
      <w:r w:rsidRPr="00F73F43">
        <w:rPr>
          <w:rFonts w:ascii="Calibri" w:hAnsi="Calibri" w:cs="Calibri"/>
        </w:rPr>
        <w:t>29.</w:t>
      </w:r>
      <w:r w:rsidRPr="00F73F43">
        <w:rPr>
          <w:rFonts w:ascii="Calibri" w:hAnsi="Calibri" w:cs="Calibri"/>
        </w:rPr>
        <w:tab/>
        <w:t>GeoPy Documentation.</w:t>
      </w:r>
    </w:p>
    <w:p w14:paraId="3CC9D686" w14:textId="77777777" w:rsidR="00F73F43" w:rsidRPr="00F73F43" w:rsidRDefault="00F73F43" w:rsidP="00F73F43">
      <w:pPr>
        <w:pStyle w:val="Bibliography"/>
        <w:rPr>
          <w:rFonts w:ascii="Calibri" w:hAnsi="Calibri" w:cs="Calibri"/>
        </w:rPr>
      </w:pPr>
      <w:r w:rsidRPr="00F73F43">
        <w:rPr>
          <w:rFonts w:ascii="Calibri" w:hAnsi="Calibri" w:cs="Calibri"/>
        </w:rPr>
        <w:t>30.</w:t>
      </w:r>
      <w:r w:rsidRPr="00F73F43">
        <w:rPr>
          <w:rFonts w:ascii="Calibri" w:hAnsi="Calibri" w:cs="Calibri"/>
        </w:rPr>
        <w:tab/>
      </w:r>
      <w:r w:rsidRPr="00F73F43">
        <w:rPr>
          <w:rFonts w:ascii="Calibri" w:hAnsi="Calibri" w:cs="Calibri"/>
          <w:i/>
          <w:iCs/>
        </w:rPr>
        <w:t>Centers of Population Computation for the United States. 1950 - 2010.</w:t>
      </w:r>
      <w:r w:rsidRPr="00F73F43">
        <w:rPr>
          <w:rFonts w:ascii="Calibri" w:hAnsi="Calibri" w:cs="Calibri"/>
        </w:rPr>
        <w:t xml:space="preserve"> Geography Division, U.S. Census Bureau</w:t>
      </w:r>
    </w:p>
    <w:p w14:paraId="2637AD45" w14:textId="77777777" w:rsidR="00F73F43" w:rsidRPr="00F73F43" w:rsidRDefault="00F73F43" w:rsidP="00F73F43">
      <w:pPr>
        <w:pStyle w:val="Bibliography"/>
        <w:rPr>
          <w:rFonts w:ascii="Calibri" w:hAnsi="Calibri" w:cs="Calibri"/>
        </w:rPr>
      </w:pPr>
      <w:r w:rsidRPr="00F73F43">
        <w:rPr>
          <w:rFonts w:ascii="Calibri" w:hAnsi="Calibri" w:cs="Calibri"/>
        </w:rPr>
        <w:t>31.</w:t>
      </w:r>
      <w:r w:rsidRPr="00F73F43">
        <w:rPr>
          <w:rFonts w:ascii="Calibri" w:hAnsi="Calibri" w:cs="Calibri"/>
        </w:rPr>
        <w:tab/>
        <w:t xml:space="preserve">Gill BS, Chapman BV, Hansen KJ, Sukumvanich P, Beriwal S. Primary radiotherapy for nonsurgically managed Stage I endometrial cancer: Utilization and impact of brachytherapy. </w:t>
      </w:r>
      <w:r w:rsidRPr="00F73F43">
        <w:rPr>
          <w:rFonts w:ascii="Calibri" w:hAnsi="Calibri" w:cs="Calibri"/>
          <w:i/>
          <w:iCs/>
        </w:rPr>
        <w:t>Brachytherapy</w:t>
      </w:r>
      <w:r w:rsidRPr="00F73F43">
        <w:rPr>
          <w:rFonts w:ascii="Calibri" w:hAnsi="Calibri" w:cs="Calibri"/>
        </w:rPr>
        <w:t>. 2015;14(3):373-379. doi:10.1016/j.brachy.2014.12.003</w:t>
      </w:r>
    </w:p>
    <w:p w14:paraId="40FEFAB2" w14:textId="77777777" w:rsidR="00F73F43" w:rsidRPr="00F73F43" w:rsidRDefault="00F73F43" w:rsidP="00F73F43">
      <w:pPr>
        <w:pStyle w:val="Bibliography"/>
        <w:rPr>
          <w:rFonts w:ascii="Calibri" w:hAnsi="Calibri" w:cs="Calibri"/>
        </w:rPr>
      </w:pPr>
      <w:r w:rsidRPr="00F73F43">
        <w:rPr>
          <w:rFonts w:ascii="Calibri" w:hAnsi="Calibri" w:cs="Calibri"/>
        </w:rPr>
        <w:t>32.</w:t>
      </w:r>
      <w:r w:rsidRPr="00F73F43">
        <w:rPr>
          <w:rFonts w:ascii="Calibri" w:hAnsi="Calibri" w:cs="Calibri"/>
        </w:rPr>
        <w:tab/>
        <w:t xml:space="preserve">Weeks KS, Lynch CF, West M, et al. Impact of Rurality on Stage IV Ovarian Cancer at Diagnosis: A Midwest Cancer Registry Cohort Study. </w:t>
      </w:r>
      <w:r w:rsidRPr="00F73F43">
        <w:rPr>
          <w:rFonts w:ascii="Calibri" w:hAnsi="Calibri" w:cs="Calibri"/>
          <w:i/>
          <w:iCs/>
        </w:rPr>
        <w:t>J Rural Health</w:t>
      </w:r>
      <w:r w:rsidRPr="00F73F43">
        <w:rPr>
          <w:rFonts w:ascii="Calibri" w:hAnsi="Calibri" w:cs="Calibri"/>
        </w:rPr>
        <w:t>. 2020;36(4):468-475. doi:10.1111/jrh.12419</w:t>
      </w:r>
    </w:p>
    <w:p w14:paraId="10E45536" w14:textId="77777777" w:rsidR="00F73F43" w:rsidRPr="00F73F43" w:rsidRDefault="00F73F43" w:rsidP="00F73F43">
      <w:pPr>
        <w:pStyle w:val="Bibliography"/>
        <w:rPr>
          <w:rFonts w:ascii="Calibri" w:hAnsi="Calibri" w:cs="Calibri"/>
        </w:rPr>
      </w:pPr>
      <w:r w:rsidRPr="00F73F43">
        <w:rPr>
          <w:rFonts w:ascii="Calibri" w:hAnsi="Calibri" w:cs="Calibri"/>
        </w:rPr>
        <w:t>33.</w:t>
      </w:r>
      <w:r w:rsidRPr="00F73F43">
        <w:rPr>
          <w:rFonts w:ascii="Calibri" w:hAnsi="Calibri" w:cs="Calibri"/>
        </w:rPr>
        <w:tab/>
        <w:t>March of Dimes Maternity Care Deserts Dashboard. Deloitte United States. Accessed April 21, 2024. https://www2.deloitte.com/us/en/pages/life-sciences-and-health-care/articles/march-of-dimes-maternity-care-deserts-dashboard.html</w:t>
      </w:r>
    </w:p>
    <w:p w14:paraId="22A5A43A" w14:textId="77777777" w:rsidR="00F73F43" w:rsidRPr="00F73F43" w:rsidRDefault="00F73F43" w:rsidP="00F73F43">
      <w:pPr>
        <w:pStyle w:val="Bibliography"/>
        <w:rPr>
          <w:rFonts w:ascii="Calibri" w:hAnsi="Calibri" w:cs="Calibri"/>
        </w:rPr>
      </w:pPr>
      <w:r w:rsidRPr="00F73F43">
        <w:rPr>
          <w:rFonts w:ascii="Calibri" w:hAnsi="Calibri" w:cs="Calibri"/>
        </w:rPr>
        <w:t>34.</w:t>
      </w:r>
      <w:r w:rsidRPr="00F73F43">
        <w:rPr>
          <w:rFonts w:ascii="Calibri" w:hAnsi="Calibri" w:cs="Calibri"/>
        </w:rPr>
        <w:tab/>
        <w:t xml:space="preserve">Kidher E, Krasopoulos G, Coats T, et al. The effect of prehospital time related variables on mortality following severe thoracic trauma. </w:t>
      </w:r>
      <w:r w:rsidRPr="00F73F43">
        <w:rPr>
          <w:rFonts w:ascii="Calibri" w:hAnsi="Calibri" w:cs="Calibri"/>
          <w:i/>
          <w:iCs/>
        </w:rPr>
        <w:t>Injury</w:t>
      </w:r>
      <w:r w:rsidRPr="00F73F43">
        <w:rPr>
          <w:rFonts w:ascii="Calibri" w:hAnsi="Calibri" w:cs="Calibri"/>
        </w:rPr>
        <w:t>. 2012;43(9):1386-1392. doi:10.1016/j.injury.2011.04.014</w:t>
      </w:r>
    </w:p>
    <w:p w14:paraId="479A13F8" w14:textId="77777777" w:rsidR="00F73F43" w:rsidRPr="00F73F43" w:rsidRDefault="00F73F43" w:rsidP="00F73F43">
      <w:pPr>
        <w:pStyle w:val="Bibliography"/>
        <w:rPr>
          <w:rFonts w:ascii="Calibri" w:hAnsi="Calibri" w:cs="Calibri"/>
        </w:rPr>
      </w:pPr>
      <w:r w:rsidRPr="00F73F43">
        <w:rPr>
          <w:rFonts w:ascii="Calibri" w:hAnsi="Calibri" w:cs="Calibri"/>
        </w:rPr>
        <w:t>35.</w:t>
      </w:r>
      <w:r w:rsidRPr="00F73F43">
        <w:rPr>
          <w:rFonts w:ascii="Calibri" w:hAnsi="Calibri" w:cs="Calibri"/>
        </w:rPr>
        <w:tab/>
        <w:t xml:space="preserve">Lerner EB, Moscati RM. The golden hour: scientific fact or medical “urban legend”? </w:t>
      </w:r>
      <w:r w:rsidRPr="00F73F43">
        <w:rPr>
          <w:rFonts w:ascii="Calibri" w:hAnsi="Calibri" w:cs="Calibri"/>
          <w:i/>
          <w:iCs/>
        </w:rPr>
        <w:t>Acad Emerg Med Off J Soc Acad Emerg Med</w:t>
      </w:r>
      <w:r w:rsidRPr="00F73F43">
        <w:rPr>
          <w:rFonts w:ascii="Calibri" w:hAnsi="Calibri" w:cs="Calibri"/>
        </w:rPr>
        <w:t>. 2001;8(7):758-760. doi:10.1111/j.1553-2712.2001.tb00201.x</w:t>
      </w:r>
    </w:p>
    <w:p w14:paraId="7CFCF532" w14:textId="77777777" w:rsidR="00F73F43" w:rsidRPr="00F73F43" w:rsidRDefault="00F73F43" w:rsidP="00F73F43">
      <w:pPr>
        <w:pStyle w:val="Bibliography"/>
        <w:rPr>
          <w:rFonts w:ascii="Calibri" w:hAnsi="Calibri" w:cs="Calibri"/>
        </w:rPr>
      </w:pPr>
      <w:r w:rsidRPr="00F73F43">
        <w:rPr>
          <w:rFonts w:ascii="Calibri" w:hAnsi="Calibri" w:cs="Calibri"/>
        </w:rPr>
        <w:t>36.</w:t>
      </w:r>
      <w:r w:rsidRPr="00F73F43">
        <w:rPr>
          <w:rFonts w:ascii="Calibri" w:hAnsi="Calibri" w:cs="Calibri"/>
        </w:rPr>
        <w:tab/>
        <w:t xml:space="preserve">Rogers FB, Rittenhouse KJ, Gross BW. The golden hour in trauma: dogma or medical folklore? </w:t>
      </w:r>
      <w:r w:rsidRPr="00F73F43">
        <w:rPr>
          <w:rFonts w:ascii="Calibri" w:hAnsi="Calibri" w:cs="Calibri"/>
          <w:i/>
          <w:iCs/>
        </w:rPr>
        <w:t>Injury</w:t>
      </w:r>
      <w:r w:rsidRPr="00F73F43">
        <w:rPr>
          <w:rFonts w:ascii="Calibri" w:hAnsi="Calibri" w:cs="Calibri"/>
        </w:rPr>
        <w:t>. 2015;46(4):525-527. doi:10.1016/j.injury.2014.08.043</w:t>
      </w:r>
    </w:p>
    <w:p w14:paraId="0F5772C8" w14:textId="77777777" w:rsidR="00F73F43" w:rsidRPr="00F73F43" w:rsidRDefault="00F73F43" w:rsidP="00F73F43">
      <w:pPr>
        <w:pStyle w:val="Bibliography"/>
        <w:rPr>
          <w:rFonts w:ascii="Calibri" w:hAnsi="Calibri" w:cs="Calibri"/>
        </w:rPr>
      </w:pPr>
      <w:r w:rsidRPr="00F73F43">
        <w:rPr>
          <w:rFonts w:ascii="Calibri" w:hAnsi="Calibri" w:cs="Calibri"/>
        </w:rPr>
        <w:t>37.</w:t>
      </w:r>
      <w:r w:rsidRPr="00F73F43">
        <w:rPr>
          <w:rFonts w:ascii="Calibri" w:hAnsi="Calibri" w:cs="Calibri"/>
        </w:rPr>
        <w:tab/>
        <w:t xml:space="preserve">Kozhimannil KB, Hung P, Henning-Smith C, Casey MM, Prasad S. Association Between Loss of Hospital-Based Obstetric Services and Birth Outcomes in Rural Counties in the United States. </w:t>
      </w:r>
      <w:r w:rsidRPr="00F73F43">
        <w:rPr>
          <w:rFonts w:ascii="Calibri" w:hAnsi="Calibri" w:cs="Calibri"/>
          <w:i/>
          <w:iCs/>
        </w:rPr>
        <w:t>JAMA</w:t>
      </w:r>
      <w:r w:rsidRPr="00F73F43">
        <w:rPr>
          <w:rFonts w:ascii="Calibri" w:hAnsi="Calibri" w:cs="Calibri"/>
        </w:rPr>
        <w:t>. 2018;319(12):1239-1247. doi:10.1001/jama.2018.1830</w:t>
      </w:r>
    </w:p>
    <w:p w14:paraId="28DB20A0" w14:textId="77777777" w:rsidR="00F73F43" w:rsidRPr="00F73F43" w:rsidRDefault="00F73F43" w:rsidP="00F73F43">
      <w:pPr>
        <w:pStyle w:val="Bibliography"/>
        <w:rPr>
          <w:rFonts w:ascii="Calibri" w:hAnsi="Calibri" w:cs="Calibri"/>
        </w:rPr>
      </w:pPr>
      <w:r w:rsidRPr="00F73F43">
        <w:rPr>
          <w:rFonts w:ascii="Calibri" w:hAnsi="Calibri" w:cs="Calibri"/>
        </w:rPr>
        <w:lastRenderedPageBreak/>
        <w:t>38.</w:t>
      </w:r>
      <w:r w:rsidRPr="00F73F43">
        <w:rPr>
          <w:rFonts w:ascii="Calibri" w:hAnsi="Calibri" w:cs="Calibri"/>
        </w:rPr>
        <w:tab/>
        <w:t xml:space="preserve">States, Counties, and Statistical Equivalent Entities. In: </w:t>
      </w:r>
      <w:r w:rsidRPr="00F73F43">
        <w:rPr>
          <w:rFonts w:ascii="Calibri" w:hAnsi="Calibri" w:cs="Calibri"/>
          <w:i/>
          <w:iCs/>
        </w:rPr>
        <w:t>Geographic Areas Reference Manual</w:t>
      </w:r>
      <w:r w:rsidRPr="00F73F43">
        <w:rPr>
          <w:rFonts w:ascii="Calibri" w:hAnsi="Calibri" w:cs="Calibri"/>
        </w:rPr>
        <w:t>. U.S. Census Bureau.</w:t>
      </w:r>
    </w:p>
    <w:p w14:paraId="797F55EA" w14:textId="77777777" w:rsidR="00F73F43" w:rsidRPr="00F73F43" w:rsidRDefault="00F73F43" w:rsidP="00F73F43">
      <w:pPr>
        <w:pStyle w:val="Bibliography"/>
        <w:rPr>
          <w:rFonts w:ascii="Calibri" w:hAnsi="Calibri" w:cs="Calibri"/>
        </w:rPr>
      </w:pPr>
      <w:r w:rsidRPr="00F73F43">
        <w:rPr>
          <w:rFonts w:ascii="Calibri" w:hAnsi="Calibri" w:cs="Calibri"/>
        </w:rPr>
        <w:t>39.</w:t>
      </w:r>
      <w:r w:rsidRPr="00F73F43">
        <w:rPr>
          <w:rFonts w:ascii="Calibri" w:hAnsi="Calibri" w:cs="Calibri"/>
        </w:rPr>
        <w:tab/>
        <w:t xml:space="preserve">Snowden JM, Cheng YW, Emeis CL, Caughey AB. The impact of hospital obstetric volume on maternal outcomes in term, non–low-birthweight pregnancies. </w:t>
      </w:r>
      <w:r w:rsidRPr="00F73F43">
        <w:rPr>
          <w:rFonts w:ascii="Calibri" w:hAnsi="Calibri" w:cs="Calibri"/>
          <w:i/>
          <w:iCs/>
        </w:rPr>
        <w:t>Am J Obstet Gynecol</w:t>
      </w:r>
      <w:r w:rsidRPr="00F73F43">
        <w:rPr>
          <w:rFonts w:ascii="Calibri" w:hAnsi="Calibri" w:cs="Calibri"/>
        </w:rPr>
        <w:t>. 2015;212(3):380.e1-380.e9. doi:10.1016/j.ajog.2014.09.026</w:t>
      </w:r>
    </w:p>
    <w:p w14:paraId="250FF044" w14:textId="77777777" w:rsidR="00F73F43" w:rsidRPr="00F73F43" w:rsidRDefault="00F73F43" w:rsidP="00F73F43">
      <w:pPr>
        <w:pStyle w:val="Bibliography"/>
        <w:rPr>
          <w:rFonts w:ascii="Calibri" w:hAnsi="Calibri" w:cs="Calibri"/>
        </w:rPr>
      </w:pPr>
      <w:r w:rsidRPr="00F73F43">
        <w:rPr>
          <w:rFonts w:ascii="Calibri" w:hAnsi="Calibri" w:cs="Calibri"/>
        </w:rPr>
        <w:t>40.</w:t>
      </w:r>
      <w:r w:rsidRPr="00F73F43">
        <w:rPr>
          <w:rFonts w:ascii="Calibri" w:hAnsi="Calibri" w:cs="Calibri"/>
        </w:rPr>
        <w:tab/>
        <w:t xml:space="preserve">Janakiraman V, Lazar J, Joynt KE, Jha AK. Hospital Volume, Provider Volume, and Complications After Childbirth in U.S. Hospitals. </w:t>
      </w:r>
      <w:r w:rsidRPr="00F73F43">
        <w:rPr>
          <w:rFonts w:ascii="Calibri" w:hAnsi="Calibri" w:cs="Calibri"/>
          <w:i/>
          <w:iCs/>
        </w:rPr>
        <w:t>Obstet Gynecol</w:t>
      </w:r>
      <w:r w:rsidRPr="00F73F43">
        <w:rPr>
          <w:rFonts w:ascii="Calibri" w:hAnsi="Calibri" w:cs="Calibri"/>
        </w:rPr>
        <w:t>. 2011;118(3):521. doi:10.1097/AOG.0b013e31822a65e4</w:t>
      </w:r>
    </w:p>
    <w:p w14:paraId="6F8116B9" w14:textId="77777777" w:rsidR="00F73F43" w:rsidRPr="00F73F43" w:rsidRDefault="00F73F43" w:rsidP="00F73F43">
      <w:pPr>
        <w:pStyle w:val="Bibliography"/>
        <w:rPr>
          <w:rFonts w:ascii="Calibri" w:hAnsi="Calibri" w:cs="Calibri"/>
        </w:rPr>
      </w:pPr>
      <w:r w:rsidRPr="00F73F43">
        <w:rPr>
          <w:rFonts w:ascii="Calibri" w:hAnsi="Calibri" w:cs="Calibri"/>
        </w:rPr>
        <w:t>41.</w:t>
      </w:r>
      <w:r w:rsidRPr="00F73F43">
        <w:rPr>
          <w:rFonts w:ascii="Calibri" w:hAnsi="Calibri" w:cs="Calibri"/>
        </w:rPr>
        <w:tab/>
        <w:t xml:space="preserve">Kyser KL, Lu X, Santillan DA, et al. The association between hospital obstetrical volume and maternal postpartum complications. </w:t>
      </w:r>
      <w:r w:rsidRPr="00F73F43">
        <w:rPr>
          <w:rFonts w:ascii="Calibri" w:hAnsi="Calibri" w:cs="Calibri"/>
          <w:i/>
          <w:iCs/>
        </w:rPr>
        <w:t>Am J Obstet Gynecol</w:t>
      </w:r>
      <w:r w:rsidRPr="00F73F43">
        <w:rPr>
          <w:rFonts w:ascii="Calibri" w:hAnsi="Calibri" w:cs="Calibri"/>
        </w:rPr>
        <w:t>. 2012;207(1):42.e1-42.e17. doi:10.1016/j.ajog.2012.05.010</w:t>
      </w:r>
    </w:p>
    <w:p w14:paraId="4651B5FC" w14:textId="77777777" w:rsidR="00F73F43" w:rsidRPr="00F73F43" w:rsidRDefault="00F73F43" w:rsidP="00F73F43">
      <w:pPr>
        <w:pStyle w:val="Bibliography"/>
        <w:rPr>
          <w:rFonts w:ascii="Calibri" w:hAnsi="Calibri" w:cs="Calibri"/>
        </w:rPr>
      </w:pPr>
      <w:r w:rsidRPr="00F73F43">
        <w:rPr>
          <w:rFonts w:ascii="Calibri" w:hAnsi="Calibri" w:cs="Calibri"/>
        </w:rPr>
        <w:t>42.</w:t>
      </w:r>
      <w:r w:rsidRPr="00F73F43">
        <w:rPr>
          <w:rFonts w:ascii="Calibri" w:hAnsi="Calibri" w:cs="Calibri"/>
        </w:rPr>
        <w:tab/>
        <w:t xml:space="preserve">Clapp MA, James KE, Kaimal AJ. The effect of hospital acuity on severe maternal morbidity in high-risk patients. </w:t>
      </w:r>
      <w:r w:rsidRPr="00F73F43">
        <w:rPr>
          <w:rFonts w:ascii="Calibri" w:hAnsi="Calibri" w:cs="Calibri"/>
          <w:i/>
          <w:iCs/>
        </w:rPr>
        <w:t>Am J Obstet Gynecol</w:t>
      </w:r>
      <w:r w:rsidRPr="00F73F43">
        <w:rPr>
          <w:rFonts w:ascii="Calibri" w:hAnsi="Calibri" w:cs="Calibri"/>
        </w:rPr>
        <w:t>. 2018;219(1):111.e1-111.e7. doi:10.1016/j.ajog.2018.04.015</w:t>
      </w:r>
    </w:p>
    <w:p w14:paraId="47BF6B46" w14:textId="77777777" w:rsidR="00F73F43" w:rsidRPr="00F73F43" w:rsidRDefault="00F73F43" w:rsidP="00F73F43">
      <w:pPr>
        <w:pStyle w:val="Bibliography"/>
        <w:rPr>
          <w:rFonts w:ascii="Calibri" w:hAnsi="Calibri" w:cs="Calibri"/>
        </w:rPr>
      </w:pPr>
      <w:r w:rsidRPr="00F73F43">
        <w:rPr>
          <w:rFonts w:ascii="Calibri" w:hAnsi="Calibri" w:cs="Calibri"/>
        </w:rPr>
        <w:t>43.</w:t>
      </w:r>
      <w:r w:rsidRPr="00F73F43">
        <w:rPr>
          <w:rFonts w:ascii="Calibri" w:hAnsi="Calibri" w:cs="Calibri"/>
        </w:rPr>
        <w:tab/>
        <w:t>Zertuche A, Spelke B. Georgia’s General Assembly Joint Study Committee on Medicaid Reform: Georgia’s Obstetric Care Shortage.</w:t>
      </w:r>
    </w:p>
    <w:p w14:paraId="15833765" w14:textId="77777777" w:rsidR="00F73F43" w:rsidRPr="00F73F43" w:rsidRDefault="00F73F43" w:rsidP="00F73F43">
      <w:pPr>
        <w:pStyle w:val="Bibliography"/>
        <w:rPr>
          <w:rFonts w:ascii="Calibri" w:hAnsi="Calibri" w:cs="Calibri"/>
        </w:rPr>
      </w:pPr>
      <w:r w:rsidRPr="00F73F43">
        <w:rPr>
          <w:rFonts w:ascii="Calibri" w:hAnsi="Calibri" w:cs="Calibri"/>
        </w:rPr>
        <w:t>44.</w:t>
      </w:r>
      <w:r w:rsidRPr="00F73F43">
        <w:rPr>
          <w:rFonts w:ascii="Calibri" w:hAnsi="Calibri" w:cs="Calibri"/>
        </w:rPr>
        <w:tab/>
        <w:t>Georgia Hospital Association. Georgia Hospital Closure List. Accessed April 25, 2024. https://www.gha.org/Advocacy</w:t>
      </w:r>
    </w:p>
    <w:p w14:paraId="65F0E4CC" w14:textId="77777777" w:rsidR="00F73F43" w:rsidRPr="00F73F43" w:rsidRDefault="00F73F43" w:rsidP="00F73F43">
      <w:pPr>
        <w:pStyle w:val="Bibliography"/>
        <w:rPr>
          <w:rFonts w:ascii="Calibri" w:hAnsi="Calibri" w:cs="Calibri"/>
        </w:rPr>
      </w:pPr>
      <w:r w:rsidRPr="00F73F43">
        <w:rPr>
          <w:rFonts w:ascii="Calibri" w:hAnsi="Calibri" w:cs="Calibri"/>
        </w:rPr>
        <w:t>45.</w:t>
      </w:r>
      <w:r w:rsidRPr="00F73F43">
        <w:rPr>
          <w:rFonts w:ascii="Calibri" w:hAnsi="Calibri" w:cs="Calibri"/>
        </w:rPr>
        <w:tab/>
        <w:t xml:space="preserve">Carrel M, Keino BC, Novak NL, Ryckman KK, Radke S. Bypassing of nearest labor &amp; delivery unit is contingent on rurality, wealth, and race. </w:t>
      </w:r>
      <w:r w:rsidRPr="00F73F43">
        <w:rPr>
          <w:rFonts w:ascii="Calibri" w:hAnsi="Calibri" w:cs="Calibri"/>
          <w:i/>
          <w:iCs/>
        </w:rPr>
        <w:t>Birth</w:t>
      </w:r>
      <w:r w:rsidRPr="00F73F43">
        <w:rPr>
          <w:rFonts w:ascii="Calibri" w:hAnsi="Calibri" w:cs="Calibri"/>
        </w:rPr>
        <w:t>. 2023;50(1):5-10. doi:10.1111/birt.12712</w:t>
      </w:r>
    </w:p>
    <w:p w14:paraId="65864E68" w14:textId="77777777" w:rsidR="00F73F43" w:rsidRPr="00F73F43" w:rsidRDefault="00F73F43" w:rsidP="00F73F43">
      <w:pPr>
        <w:pStyle w:val="Bibliography"/>
        <w:rPr>
          <w:rFonts w:ascii="Calibri" w:hAnsi="Calibri" w:cs="Calibri"/>
        </w:rPr>
      </w:pPr>
      <w:r w:rsidRPr="00F73F43">
        <w:rPr>
          <w:rFonts w:ascii="Calibri" w:hAnsi="Calibri" w:cs="Calibri"/>
        </w:rPr>
        <w:t>46.</w:t>
      </w:r>
      <w:r w:rsidRPr="00F73F43">
        <w:rPr>
          <w:rFonts w:ascii="Calibri" w:hAnsi="Calibri" w:cs="Calibri"/>
        </w:rPr>
        <w:tab/>
        <w:t xml:space="preserve">Thorsen ML, Harris S, Palacios J, McGarvey R, Thorsen A. American Indians Travel Great Distances for Obstetrical Care: Examining Rural and Racial Disparities. </w:t>
      </w:r>
      <w:r w:rsidRPr="00F73F43">
        <w:rPr>
          <w:rFonts w:ascii="Calibri" w:hAnsi="Calibri" w:cs="Calibri"/>
          <w:i/>
          <w:iCs/>
        </w:rPr>
        <w:t>Soc Sci Med</w:t>
      </w:r>
      <w:r w:rsidRPr="00F73F43">
        <w:rPr>
          <w:rFonts w:ascii="Calibri" w:hAnsi="Calibri" w:cs="Calibri"/>
        </w:rPr>
        <w:t>. (Forthcoming).</w:t>
      </w:r>
    </w:p>
    <w:p w14:paraId="7FCA5571" w14:textId="405D950F" w:rsidR="000608FB" w:rsidRPr="000608FB" w:rsidRDefault="00BF217F">
      <w:r>
        <w:fldChar w:fldCharType="end"/>
      </w:r>
      <w:r w:rsidR="000608FB">
        <w:rPr>
          <w:rFonts w:ascii="Arial" w:eastAsia="Times New Roman" w:hAnsi="Arial" w:cs="Arial"/>
          <w:b/>
          <w:bCs/>
          <w:color w:val="0070C0"/>
        </w:rPr>
        <w:br w:type="page"/>
      </w:r>
    </w:p>
    <w:p w14:paraId="65DDC6AA" w14:textId="411939C7" w:rsidR="00BF217F" w:rsidRPr="00891827" w:rsidRDefault="00BF217F" w:rsidP="00BF217F">
      <w:pPr>
        <w:shd w:val="clear" w:color="auto" w:fill="FFFFFF" w:themeFill="background1"/>
        <w:spacing w:line="480" w:lineRule="auto"/>
        <w:rPr>
          <w:rFonts w:ascii="Arial" w:eastAsia="Times New Roman" w:hAnsi="Arial" w:cs="Arial"/>
          <w:b/>
          <w:bCs/>
          <w:color w:val="0070C0"/>
        </w:rPr>
      </w:pPr>
      <w:r w:rsidRPr="00891827">
        <w:rPr>
          <w:rFonts w:ascii="Arial" w:eastAsia="Times New Roman" w:hAnsi="Arial" w:cs="Arial"/>
          <w:b/>
          <w:bCs/>
          <w:color w:val="0070C0"/>
        </w:rPr>
        <w:lastRenderedPageBreak/>
        <w:t>Additional Files</w:t>
      </w:r>
    </w:p>
    <w:p w14:paraId="081B5096" w14:textId="77777777" w:rsidR="00BF217F" w:rsidRPr="00BF217F" w:rsidRDefault="00BF217F" w:rsidP="00BF217F">
      <w:pPr>
        <w:shd w:val="clear" w:color="auto" w:fill="FFFFFF" w:themeFill="background1"/>
        <w:spacing w:line="480" w:lineRule="auto"/>
        <w:rPr>
          <w:rFonts w:ascii="Arial" w:eastAsia="Times New Roman" w:hAnsi="Arial" w:cs="Arial"/>
          <w:color w:val="191919"/>
        </w:rPr>
      </w:pPr>
      <w:r w:rsidRPr="00BF217F">
        <w:rPr>
          <w:rFonts w:ascii="Arial" w:eastAsia="Times New Roman" w:hAnsi="Arial" w:cs="Arial"/>
          <w:color w:val="191919"/>
        </w:rPr>
        <w:t>File Name: Additional file 1</w:t>
      </w:r>
    </w:p>
    <w:p w14:paraId="1AEF4264" w14:textId="77777777" w:rsidR="00BF217F" w:rsidRPr="00BF217F" w:rsidRDefault="00BF217F" w:rsidP="00BF217F">
      <w:pPr>
        <w:shd w:val="clear" w:color="auto" w:fill="FFFFFF" w:themeFill="background1"/>
        <w:spacing w:line="480" w:lineRule="auto"/>
        <w:ind w:left="720"/>
        <w:rPr>
          <w:rFonts w:ascii="Arial" w:eastAsia="Times New Roman" w:hAnsi="Arial" w:cs="Arial"/>
          <w:color w:val="191919"/>
        </w:rPr>
      </w:pPr>
      <w:r w:rsidRPr="00BF217F">
        <w:rPr>
          <w:rFonts w:ascii="Arial" w:eastAsia="Times New Roman" w:hAnsi="Arial" w:cs="Arial"/>
          <w:color w:val="191919"/>
        </w:rPr>
        <w:t>File Format: Additional_file_1.docx</w:t>
      </w:r>
    </w:p>
    <w:p w14:paraId="46E04CD8" w14:textId="77777777" w:rsidR="00891827" w:rsidRDefault="00BF217F" w:rsidP="00891827">
      <w:pPr>
        <w:shd w:val="clear" w:color="auto" w:fill="FFFFFF" w:themeFill="background1"/>
        <w:spacing w:line="480" w:lineRule="auto"/>
        <w:ind w:left="720"/>
        <w:rPr>
          <w:rFonts w:ascii="Arial" w:eastAsia="Times New Roman" w:hAnsi="Arial" w:cs="Arial"/>
          <w:color w:val="191919"/>
        </w:rPr>
      </w:pPr>
      <w:r w:rsidRPr="00BF217F">
        <w:rPr>
          <w:rFonts w:ascii="Arial" w:eastAsia="Times New Roman" w:hAnsi="Arial" w:cs="Arial"/>
          <w:color w:val="191919"/>
        </w:rPr>
        <w:t>Title: Appendix: Mathematical optimization models</w:t>
      </w:r>
    </w:p>
    <w:p w14:paraId="52AD6476" w14:textId="2CBE371C" w:rsidR="001B6BC3" w:rsidRPr="001B6BC3" w:rsidRDefault="00BF217F" w:rsidP="00C067E7">
      <w:pPr>
        <w:shd w:val="clear" w:color="auto" w:fill="FFFFFF" w:themeFill="background1"/>
        <w:spacing w:line="480" w:lineRule="auto"/>
        <w:ind w:left="720"/>
        <w:rPr>
          <w:rFonts w:ascii="Arial" w:hAnsi="Arial" w:cs="Arial"/>
        </w:rPr>
      </w:pPr>
      <w:r w:rsidRPr="00BF217F">
        <w:rPr>
          <w:rFonts w:ascii="Arial" w:eastAsia="Times New Roman" w:hAnsi="Arial" w:cs="Arial"/>
          <w:color w:val="191919"/>
        </w:rPr>
        <w:t xml:space="preserve">Description: In this additional file, we present our mathematical optimization models used to compare policy interventions. We go into detail about the sets, parameters, variables, objectives, and constraints used in each model. </w:t>
      </w:r>
    </w:p>
    <w:sectPr w:rsidR="001B6BC3" w:rsidRPr="001B6BC3" w:rsidSect="006540A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A7D22" w14:textId="77777777" w:rsidR="00E16109" w:rsidRDefault="00E16109" w:rsidP="00307007">
      <w:r>
        <w:separator/>
      </w:r>
    </w:p>
  </w:endnote>
  <w:endnote w:type="continuationSeparator" w:id="0">
    <w:p w14:paraId="4258AE88" w14:textId="77777777" w:rsidR="00E16109" w:rsidRDefault="00E16109" w:rsidP="0030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98C73" w14:textId="6B77EC91" w:rsidR="009116F4" w:rsidRDefault="009116F4" w:rsidP="006134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973E490" w14:textId="77777777" w:rsidR="009116F4" w:rsidRDefault="009116F4" w:rsidP="00F622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F9077" w14:textId="77777777" w:rsidR="00E16109" w:rsidRDefault="00E16109" w:rsidP="00307007">
      <w:r>
        <w:separator/>
      </w:r>
    </w:p>
  </w:footnote>
  <w:footnote w:type="continuationSeparator" w:id="0">
    <w:p w14:paraId="066912BB" w14:textId="77777777" w:rsidR="00E16109" w:rsidRDefault="00E16109" w:rsidP="00307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5995C" w14:textId="1237AF2D" w:rsidR="00307007" w:rsidRDefault="00307007" w:rsidP="00FA3D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81903">
      <w:rPr>
        <w:rStyle w:val="PageNumber"/>
        <w:noProof/>
      </w:rPr>
      <w:t>13</w:t>
    </w:r>
    <w:r>
      <w:rPr>
        <w:rStyle w:val="PageNumber"/>
      </w:rPr>
      <w:fldChar w:fldCharType="end"/>
    </w:r>
  </w:p>
  <w:p w14:paraId="3FF05BFC" w14:textId="77777777" w:rsidR="00307007" w:rsidRDefault="00307007" w:rsidP="003070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7480606"/>
      <w:docPartObj>
        <w:docPartGallery w:val="Page Numbers (Top of Page)"/>
        <w:docPartUnique/>
      </w:docPartObj>
    </w:sdtPr>
    <w:sdtEndPr>
      <w:rPr>
        <w:rStyle w:val="PageNumber"/>
        <w:rFonts w:ascii="Arial" w:hAnsi="Arial" w:cs="Arial"/>
      </w:rPr>
    </w:sdtEndPr>
    <w:sdtContent>
      <w:p w14:paraId="0C6344BC" w14:textId="5E774E16" w:rsidR="00307007" w:rsidRPr="00FF4AB5" w:rsidRDefault="00307007" w:rsidP="00FA3DF0">
        <w:pPr>
          <w:pStyle w:val="Header"/>
          <w:framePr w:wrap="none" w:vAnchor="text" w:hAnchor="margin" w:xAlign="right" w:y="1"/>
          <w:rPr>
            <w:rStyle w:val="PageNumber"/>
            <w:rFonts w:ascii="Arial" w:hAnsi="Arial" w:cs="Arial"/>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64A6E5" w14:textId="7D481D3F" w:rsidR="00307007" w:rsidRDefault="00307007" w:rsidP="0030700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504C"/>
    <w:multiLevelType w:val="hybridMultilevel"/>
    <w:tmpl w:val="8812A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70FC8"/>
    <w:multiLevelType w:val="hybridMultilevel"/>
    <w:tmpl w:val="1DE083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DE37FD5"/>
    <w:multiLevelType w:val="hybridMultilevel"/>
    <w:tmpl w:val="EA36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87950"/>
    <w:multiLevelType w:val="hybridMultilevel"/>
    <w:tmpl w:val="6584F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57DC8"/>
    <w:multiLevelType w:val="hybridMultilevel"/>
    <w:tmpl w:val="6AF6C5BA"/>
    <w:lvl w:ilvl="0" w:tplc="EC9A57E0">
      <w:start w:val="1"/>
      <w:numFmt w:val="bullet"/>
      <w:lvlText w:val=""/>
      <w:lvlJc w:val="left"/>
      <w:pPr>
        <w:ind w:left="1440" w:hanging="360"/>
      </w:pPr>
      <w:rPr>
        <w:rFonts w:ascii="Symbol" w:hAnsi="Symbol"/>
      </w:rPr>
    </w:lvl>
    <w:lvl w:ilvl="1" w:tplc="89D40562">
      <w:start w:val="1"/>
      <w:numFmt w:val="bullet"/>
      <w:lvlText w:val=""/>
      <w:lvlJc w:val="left"/>
      <w:pPr>
        <w:ind w:left="1440" w:hanging="360"/>
      </w:pPr>
      <w:rPr>
        <w:rFonts w:ascii="Symbol" w:hAnsi="Symbol"/>
      </w:rPr>
    </w:lvl>
    <w:lvl w:ilvl="2" w:tplc="00D42CAA">
      <w:start w:val="1"/>
      <w:numFmt w:val="bullet"/>
      <w:lvlText w:val=""/>
      <w:lvlJc w:val="left"/>
      <w:pPr>
        <w:ind w:left="1440" w:hanging="360"/>
      </w:pPr>
      <w:rPr>
        <w:rFonts w:ascii="Symbol" w:hAnsi="Symbol"/>
      </w:rPr>
    </w:lvl>
    <w:lvl w:ilvl="3" w:tplc="E5C08DBE">
      <w:start w:val="1"/>
      <w:numFmt w:val="bullet"/>
      <w:lvlText w:val=""/>
      <w:lvlJc w:val="left"/>
      <w:pPr>
        <w:ind w:left="1440" w:hanging="360"/>
      </w:pPr>
      <w:rPr>
        <w:rFonts w:ascii="Symbol" w:hAnsi="Symbol"/>
      </w:rPr>
    </w:lvl>
    <w:lvl w:ilvl="4" w:tplc="5800514E">
      <w:start w:val="1"/>
      <w:numFmt w:val="bullet"/>
      <w:lvlText w:val=""/>
      <w:lvlJc w:val="left"/>
      <w:pPr>
        <w:ind w:left="1440" w:hanging="360"/>
      </w:pPr>
      <w:rPr>
        <w:rFonts w:ascii="Symbol" w:hAnsi="Symbol"/>
      </w:rPr>
    </w:lvl>
    <w:lvl w:ilvl="5" w:tplc="6BD42ED4">
      <w:start w:val="1"/>
      <w:numFmt w:val="bullet"/>
      <w:lvlText w:val=""/>
      <w:lvlJc w:val="left"/>
      <w:pPr>
        <w:ind w:left="1440" w:hanging="360"/>
      </w:pPr>
      <w:rPr>
        <w:rFonts w:ascii="Symbol" w:hAnsi="Symbol"/>
      </w:rPr>
    </w:lvl>
    <w:lvl w:ilvl="6" w:tplc="E2F6ABFE">
      <w:start w:val="1"/>
      <w:numFmt w:val="bullet"/>
      <w:lvlText w:val=""/>
      <w:lvlJc w:val="left"/>
      <w:pPr>
        <w:ind w:left="1440" w:hanging="360"/>
      </w:pPr>
      <w:rPr>
        <w:rFonts w:ascii="Symbol" w:hAnsi="Symbol"/>
      </w:rPr>
    </w:lvl>
    <w:lvl w:ilvl="7" w:tplc="BEDC7F40">
      <w:start w:val="1"/>
      <w:numFmt w:val="bullet"/>
      <w:lvlText w:val=""/>
      <w:lvlJc w:val="left"/>
      <w:pPr>
        <w:ind w:left="1440" w:hanging="360"/>
      </w:pPr>
      <w:rPr>
        <w:rFonts w:ascii="Symbol" w:hAnsi="Symbol"/>
      </w:rPr>
    </w:lvl>
    <w:lvl w:ilvl="8" w:tplc="59769AF8">
      <w:start w:val="1"/>
      <w:numFmt w:val="bullet"/>
      <w:lvlText w:val=""/>
      <w:lvlJc w:val="left"/>
      <w:pPr>
        <w:ind w:left="1440" w:hanging="360"/>
      </w:pPr>
      <w:rPr>
        <w:rFonts w:ascii="Symbol" w:hAnsi="Symbol"/>
      </w:rPr>
    </w:lvl>
  </w:abstractNum>
  <w:abstractNum w:abstractNumId="5" w15:restartNumberingAfterBreak="0">
    <w:nsid w:val="20366DED"/>
    <w:multiLevelType w:val="hybridMultilevel"/>
    <w:tmpl w:val="B3C2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B7683"/>
    <w:multiLevelType w:val="hybridMultilevel"/>
    <w:tmpl w:val="A47C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9655F"/>
    <w:multiLevelType w:val="hybridMultilevel"/>
    <w:tmpl w:val="06E4A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10045"/>
    <w:multiLevelType w:val="hybridMultilevel"/>
    <w:tmpl w:val="1AAEE0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5CB694A"/>
    <w:multiLevelType w:val="hybridMultilevel"/>
    <w:tmpl w:val="297E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04AA7"/>
    <w:multiLevelType w:val="hybridMultilevel"/>
    <w:tmpl w:val="B0ECE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33B75"/>
    <w:multiLevelType w:val="hybridMultilevel"/>
    <w:tmpl w:val="8F9493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39E0A92"/>
    <w:multiLevelType w:val="hybridMultilevel"/>
    <w:tmpl w:val="63AA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419CA"/>
    <w:multiLevelType w:val="hybridMultilevel"/>
    <w:tmpl w:val="17BA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84612"/>
    <w:multiLevelType w:val="hybridMultilevel"/>
    <w:tmpl w:val="B818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CD3735"/>
    <w:multiLevelType w:val="hybridMultilevel"/>
    <w:tmpl w:val="EDE62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2C371D"/>
    <w:multiLevelType w:val="hybridMultilevel"/>
    <w:tmpl w:val="AA946988"/>
    <w:lvl w:ilvl="0" w:tplc="7C2E726A">
      <w:start w:val="9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433322">
    <w:abstractNumId w:val="6"/>
  </w:num>
  <w:num w:numId="2" w16cid:durableId="804665398">
    <w:abstractNumId w:val="7"/>
  </w:num>
  <w:num w:numId="3" w16cid:durableId="402803734">
    <w:abstractNumId w:val="5"/>
  </w:num>
  <w:num w:numId="4" w16cid:durableId="2107339968">
    <w:abstractNumId w:val="8"/>
  </w:num>
  <w:num w:numId="5" w16cid:durableId="352264657">
    <w:abstractNumId w:val="15"/>
  </w:num>
  <w:num w:numId="6" w16cid:durableId="1846943527">
    <w:abstractNumId w:val="13"/>
  </w:num>
  <w:num w:numId="7" w16cid:durableId="1373463698">
    <w:abstractNumId w:val="2"/>
  </w:num>
  <w:num w:numId="8" w16cid:durableId="1316836474">
    <w:abstractNumId w:val="0"/>
  </w:num>
  <w:num w:numId="9" w16cid:durableId="1975287564">
    <w:abstractNumId w:val="12"/>
  </w:num>
  <w:num w:numId="10" w16cid:durableId="1028137842">
    <w:abstractNumId w:val="1"/>
  </w:num>
  <w:num w:numId="11" w16cid:durableId="252326589">
    <w:abstractNumId w:val="11"/>
  </w:num>
  <w:num w:numId="12" w16cid:durableId="559168626">
    <w:abstractNumId w:val="3"/>
  </w:num>
  <w:num w:numId="13" w16cid:durableId="1911571331">
    <w:abstractNumId w:val="16"/>
  </w:num>
  <w:num w:numId="14" w16cid:durableId="766080128">
    <w:abstractNumId w:val="9"/>
  </w:num>
  <w:num w:numId="15" w16cid:durableId="1101220040">
    <w:abstractNumId w:val="4"/>
  </w:num>
  <w:num w:numId="16" w16cid:durableId="1277253986">
    <w:abstractNumId w:val="10"/>
  </w:num>
  <w:num w:numId="17" w16cid:durableId="96482168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redith, Meghan E">
    <w15:presenceInfo w15:providerId="AD" w15:userId="S::mmeredith8@gatech.edu::bc4b21ae-1b78-468e-9984-16f0a5927f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0D"/>
    <w:rsid w:val="000069D9"/>
    <w:rsid w:val="00010827"/>
    <w:rsid w:val="00010FD2"/>
    <w:rsid w:val="000118FF"/>
    <w:rsid w:val="000157FC"/>
    <w:rsid w:val="000179C8"/>
    <w:rsid w:val="00017B1D"/>
    <w:rsid w:val="000211CE"/>
    <w:rsid w:val="000229EF"/>
    <w:rsid w:val="0002775C"/>
    <w:rsid w:val="00030917"/>
    <w:rsid w:val="00031025"/>
    <w:rsid w:val="00033382"/>
    <w:rsid w:val="00034D61"/>
    <w:rsid w:val="00040B4D"/>
    <w:rsid w:val="00041D16"/>
    <w:rsid w:val="00042225"/>
    <w:rsid w:val="000423A1"/>
    <w:rsid w:val="00044493"/>
    <w:rsid w:val="00046A4A"/>
    <w:rsid w:val="00046FF3"/>
    <w:rsid w:val="00047851"/>
    <w:rsid w:val="00050D05"/>
    <w:rsid w:val="000514F9"/>
    <w:rsid w:val="00051BE6"/>
    <w:rsid w:val="00051DF1"/>
    <w:rsid w:val="00052B75"/>
    <w:rsid w:val="00053ED2"/>
    <w:rsid w:val="000544B0"/>
    <w:rsid w:val="00055BFC"/>
    <w:rsid w:val="0005607C"/>
    <w:rsid w:val="000608FB"/>
    <w:rsid w:val="00063832"/>
    <w:rsid w:val="00067988"/>
    <w:rsid w:val="0007122F"/>
    <w:rsid w:val="00076D9B"/>
    <w:rsid w:val="00077444"/>
    <w:rsid w:val="000805EE"/>
    <w:rsid w:val="00082128"/>
    <w:rsid w:val="00083670"/>
    <w:rsid w:val="00085324"/>
    <w:rsid w:val="00091082"/>
    <w:rsid w:val="00094CDF"/>
    <w:rsid w:val="0009622A"/>
    <w:rsid w:val="00097358"/>
    <w:rsid w:val="000A0B80"/>
    <w:rsid w:val="000A265E"/>
    <w:rsid w:val="000A76B3"/>
    <w:rsid w:val="000B1FA9"/>
    <w:rsid w:val="000C1C00"/>
    <w:rsid w:val="000C1C0B"/>
    <w:rsid w:val="000C58A8"/>
    <w:rsid w:val="000C6C66"/>
    <w:rsid w:val="000D1F26"/>
    <w:rsid w:val="000D27D9"/>
    <w:rsid w:val="000D37E0"/>
    <w:rsid w:val="000D4CE5"/>
    <w:rsid w:val="000D5095"/>
    <w:rsid w:val="000D5BF3"/>
    <w:rsid w:val="000D5E41"/>
    <w:rsid w:val="000D6A4D"/>
    <w:rsid w:val="000D72A6"/>
    <w:rsid w:val="000D770C"/>
    <w:rsid w:val="000E3F22"/>
    <w:rsid w:val="000E6886"/>
    <w:rsid w:val="000F032D"/>
    <w:rsid w:val="000F725F"/>
    <w:rsid w:val="00101093"/>
    <w:rsid w:val="00102ACB"/>
    <w:rsid w:val="00104CB6"/>
    <w:rsid w:val="00106029"/>
    <w:rsid w:val="00106C70"/>
    <w:rsid w:val="00113568"/>
    <w:rsid w:val="00115D1F"/>
    <w:rsid w:val="00115D6C"/>
    <w:rsid w:val="001172E4"/>
    <w:rsid w:val="00122C65"/>
    <w:rsid w:val="00124CCC"/>
    <w:rsid w:val="00125548"/>
    <w:rsid w:val="001257EA"/>
    <w:rsid w:val="001350D0"/>
    <w:rsid w:val="00135F2A"/>
    <w:rsid w:val="00141547"/>
    <w:rsid w:val="001440F5"/>
    <w:rsid w:val="00146A41"/>
    <w:rsid w:val="001509BA"/>
    <w:rsid w:val="00150C9F"/>
    <w:rsid w:val="00152653"/>
    <w:rsid w:val="00157101"/>
    <w:rsid w:val="00160570"/>
    <w:rsid w:val="00160C71"/>
    <w:rsid w:val="00164B55"/>
    <w:rsid w:val="00165C6A"/>
    <w:rsid w:val="001725C6"/>
    <w:rsid w:val="00172E51"/>
    <w:rsid w:val="0017713F"/>
    <w:rsid w:val="00180823"/>
    <w:rsid w:val="00181C93"/>
    <w:rsid w:val="00186864"/>
    <w:rsid w:val="00193385"/>
    <w:rsid w:val="00197568"/>
    <w:rsid w:val="001A1559"/>
    <w:rsid w:val="001A1D92"/>
    <w:rsid w:val="001A6545"/>
    <w:rsid w:val="001B2DD0"/>
    <w:rsid w:val="001B6838"/>
    <w:rsid w:val="001B6BC3"/>
    <w:rsid w:val="001C467C"/>
    <w:rsid w:val="001C572E"/>
    <w:rsid w:val="001C6FA2"/>
    <w:rsid w:val="001C7DB4"/>
    <w:rsid w:val="001D5274"/>
    <w:rsid w:val="001E1FBB"/>
    <w:rsid w:val="001E2FCF"/>
    <w:rsid w:val="001E5E00"/>
    <w:rsid w:val="001E6FCB"/>
    <w:rsid w:val="001F0841"/>
    <w:rsid w:val="00203B12"/>
    <w:rsid w:val="0020682C"/>
    <w:rsid w:val="00207228"/>
    <w:rsid w:val="002103B8"/>
    <w:rsid w:val="00210D90"/>
    <w:rsid w:val="0021556A"/>
    <w:rsid w:val="002177C6"/>
    <w:rsid w:val="002225F4"/>
    <w:rsid w:val="002243B3"/>
    <w:rsid w:val="00224DD6"/>
    <w:rsid w:val="00240ACA"/>
    <w:rsid w:val="00240EFC"/>
    <w:rsid w:val="0024228E"/>
    <w:rsid w:val="00244F78"/>
    <w:rsid w:val="00247E67"/>
    <w:rsid w:val="00262126"/>
    <w:rsid w:val="00262591"/>
    <w:rsid w:val="002637D0"/>
    <w:rsid w:val="00272968"/>
    <w:rsid w:val="00276B90"/>
    <w:rsid w:val="00276C33"/>
    <w:rsid w:val="002773BC"/>
    <w:rsid w:val="00280507"/>
    <w:rsid w:val="00280D44"/>
    <w:rsid w:val="00280D8F"/>
    <w:rsid w:val="00282972"/>
    <w:rsid w:val="00292544"/>
    <w:rsid w:val="002A1EA7"/>
    <w:rsid w:val="002B2818"/>
    <w:rsid w:val="002B3BC1"/>
    <w:rsid w:val="002C0965"/>
    <w:rsid w:val="002C33A0"/>
    <w:rsid w:val="002C366B"/>
    <w:rsid w:val="002C6322"/>
    <w:rsid w:val="002D1821"/>
    <w:rsid w:val="002D30B9"/>
    <w:rsid w:val="002D5CEA"/>
    <w:rsid w:val="002D7309"/>
    <w:rsid w:val="002E160B"/>
    <w:rsid w:val="002E47CB"/>
    <w:rsid w:val="002E4A94"/>
    <w:rsid w:val="002E61CC"/>
    <w:rsid w:val="002F2F1E"/>
    <w:rsid w:val="002F4CA7"/>
    <w:rsid w:val="00303FE0"/>
    <w:rsid w:val="00304684"/>
    <w:rsid w:val="00307007"/>
    <w:rsid w:val="00310C78"/>
    <w:rsid w:val="003170C0"/>
    <w:rsid w:val="00317194"/>
    <w:rsid w:val="0032687B"/>
    <w:rsid w:val="00327130"/>
    <w:rsid w:val="00331AC6"/>
    <w:rsid w:val="00331CB0"/>
    <w:rsid w:val="00331DED"/>
    <w:rsid w:val="00333650"/>
    <w:rsid w:val="003368EB"/>
    <w:rsid w:val="003423AD"/>
    <w:rsid w:val="00343D29"/>
    <w:rsid w:val="00351A0D"/>
    <w:rsid w:val="00353043"/>
    <w:rsid w:val="003540D0"/>
    <w:rsid w:val="00355371"/>
    <w:rsid w:val="0036024F"/>
    <w:rsid w:val="00361162"/>
    <w:rsid w:val="00363B6C"/>
    <w:rsid w:val="003655B8"/>
    <w:rsid w:val="00366BFF"/>
    <w:rsid w:val="00371B2F"/>
    <w:rsid w:val="0037279D"/>
    <w:rsid w:val="003737F4"/>
    <w:rsid w:val="003745FB"/>
    <w:rsid w:val="00377FE3"/>
    <w:rsid w:val="003858D6"/>
    <w:rsid w:val="00394B1C"/>
    <w:rsid w:val="00395C93"/>
    <w:rsid w:val="00397D5D"/>
    <w:rsid w:val="003A6044"/>
    <w:rsid w:val="003B0656"/>
    <w:rsid w:val="003B2A3F"/>
    <w:rsid w:val="003B4E7E"/>
    <w:rsid w:val="003B5AEA"/>
    <w:rsid w:val="003C00F5"/>
    <w:rsid w:val="003C2A6A"/>
    <w:rsid w:val="003C5CA8"/>
    <w:rsid w:val="003C622F"/>
    <w:rsid w:val="003C65A2"/>
    <w:rsid w:val="003D1906"/>
    <w:rsid w:val="003E1424"/>
    <w:rsid w:val="003E14F0"/>
    <w:rsid w:val="003E7705"/>
    <w:rsid w:val="003F3C66"/>
    <w:rsid w:val="003F3F24"/>
    <w:rsid w:val="003F4952"/>
    <w:rsid w:val="00400838"/>
    <w:rsid w:val="00400AD1"/>
    <w:rsid w:val="0040695A"/>
    <w:rsid w:val="00407AC8"/>
    <w:rsid w:val="00410C1C"/>
    <w:rsid w:val="00410CEA"/>
    <w:rsid w:val="004114EF"/>
    <w:rsid w:val="00411B2C"/>
    <w:rsid w:val="00422437"/>
    <w:rsid w:val="00425205"/>
    <w:rsid w:val="0043622A"/>
    <w:rsid w:val="00440432"/>
    <w:rsid w:val="00440609"/>
    <w:rsid w:val="004513A2"/>
    <w:rsid w:val="00462295"/>
    <w:rsid w:val="00466298"/>
    <w:rsid w:val="00467908"/>
    <w:rsid w:val="004703E0"/>
    <w:rsid w:val="00470490"/>
    <w:rsid w:val="0047152B"/>
    <w:rsid w:val="00473E5A"/>
    <w:rsid w:val="00475341"/>
    <w:rsid w:val="00475CD0"/>
    <w:rsid w:val="00481903"/>
    <w:rsid w:val="0048340E"/>
    <w:rsid w:val="00484D9A"/>
    <w:rsid w:val="00486DA5"/>
    <w:rsid w:val="0049196E"/>
    <w:rsid w:val="00497D47"/>
    <w:rsid w:val="00497DF1"/>
    <w:rsid w:val="004A2D59"/>
    <w:rsid w:val="004B278D"/>
    <w:rsid w:val="004B3D5C"/>
    <w:rsid w:val="004B5BFD"/>
    <w:rsid w:val="004B6BFB"/>
    <w:rsid w:val="004B77EA"/>
    <w:rsid w:val="004B7A0F"/>
    <w:rsid w:val="004C5B6F"/>
    <w:rsid w:val="004D03DF"/>
    <w:rsid w:val="004E4072"/>
    <w:rsid w:val="004E43C8"/>
    <w:rsid w:val="004F0C79"/>
    <w:rsid w:val="004F4B3B"/>
    <w:rsid w:val="004F69C2"/>
    <w:rsid w:val="004F7465"/>
    <w:rsid w:val="0050497C"/>
    <w:rsid w:val="00510FE2"/>
    <w:rsid w:val="00511EFF"/>
    <w:rsid w:val="005124C7"/>
    <w:rsid w:val="0051521A"/>
    <w:rsid w:val="00515C63"/>
    <w:rsid w:val="005228D3"/>
    <w:rsid w:val="0052531F"/>
    <w:rsid w:val="005270AD"/>
    <w:rsid w:val="005303B9"/>
    <w:rsid w:val="0053320A"/>
    <w:rsid w:val="00535CFC"/>
    <w:rsid w:val="00536416"/>
    <w:rsid w:val="005370BE"/>
    <w:rsid w:val="005371A5"/>
    <w:rsid w:val="00540445"/>
    <w:rsid w:val="00541860"/>
    <w:rsid w:val="005446F6"/>
    <w:rsid w:val="00545392"/>
    <w:rsid w:val="00547FDF"/>
    <w:rsid w:val="00552796"/>
    <w:rsid w:val="00553520"/>
    <w:rsid w:val="00556870"/>
    <w:rsid w:val="00561BB8"/>
    <w:rsid w:val="005709BE"/>
    <w:rsid w:val="00570A3B"/>
    <w:rsid w:val="00571A64"/>
    <w:rsid w:val="0057652F"/>
    <w:rsid w:val="005908C1"/>
    <w:rsid w:val="005B37D0"/>
    <w:rsid w:val="005B51A1"/>
    <w:rsid w:val="005B5936"/>
    <w:rsid w:val="005B6EC2"/>
    <w:rsid w:val="005C181D"/>
    <w:rsid w:val="005C2418"/>
    <w:rsid w:val="005C723A"/>
    <w:rsid w:val="005D2B9A"/>
    <w:rsid w:val="005D3F2C"/>
    <w:rsid w:val="005D663F"/>
    <w:rsid w:val="005D70DE"/>
    <w:rsid w:val="005E4F58"/>
    <w:rsid w:val="005E6F20"/>
    <w:rsid w:val="005F0761"/>
    <w:rsid w:val="005F1D95"/>
    <w:rsid w:val="005F7519"/>
    <w:rsid w:val="0061114C"/>
    <w:rsid w:val="00611A90"/>
    <w:rsid w:val="00613460"/>
    <w:rsid w:val="00614109"/>
    <w:rsid w:val="00614631"/>
    <w:rsid w:val="006161B2"/>
    <w:rsid w:val="00616DC9"/>
    <w:rsid w:val="00622D79"/>
    <w:rsid w:val="0062553A"/>
    <w:rsid w:val="00625E89"/>
    <w:rsid w:val="0062676E"/>
    <w:rsid w:val="006268EC"/>
    <w:rsid w:val="0063024C"/>
    <w:rsid w:val="00630869"/>
    <w:rsid w:val="00631B0F"/>
    <w:rsid w:val="00632190"/>
    <w:rsid w:val="0063376D"/>
    <w:rsid w:val="0064716F"/>
    <w:rsid w:val="00650C76"/>
    <w:rsid w:val="006514EC"/>
    <w:rsid w:val="006540A3"/>
    <w:rsid w:val="00657BEC"/>
    <w:rsid w:val="0066003D"/>
    <w:rsid w:val="00660A0B"/>
    <w:rsid w:val="006621C4"/>
    <w:rsid w:val="00662DE7"/>
    <w:rsid w:val="00663D28"/>
    <w:rsid w:val="006704DF"/>
    <w:rsid w:val="00677D4C"/>
    <w:rsid w:val="00685DAD"/>
    <w:rsid w:val="00686E58"/>
    <w:rsid w:val="00690479"/>
    <w:rsid w:val="00693031"/>
    <w:rsid w:val="00693A87"/>
    <w:rsid w:val="00693FEE"/>
    <w:rsid w:val="006A01C7"/>
    <w:rsid w:val="006A14B7"/>
    <w:rsid w:val="006B0786"/>
    <w:rsid w:val="006B3420"/>
    <w:rsid w:val="006B4743"/>
    <w:rsid w:val="006C149A"/>
    <w:rsid w:val="006C3A88"/>
    <w:rsid w:val="006C58D3"/>
    <w:rsid w:val="006C5DE4"/>
    <w:rsid w:val="006C6942"/>
    <w:rsid w:val="006D06EC"/>
    <w:rsid w:val="006D7C9B"/>
    <w:rsid w:val="006E24DD"/>
    <w:rsid w:val="006E3C32"/>
    <w:rsid w:val="006E5316"/>
    <w:rsid w:val="006E5D13"/>
    <w:rsid w:val="006F1B41"/>
    <w:rsid w:val="006F2C79"/>
    <w:rsid w:val="006F35EA"/>
    <w:rsid w:val="006F60EB"/>
    <w:rsid w:val="006F6314"/>
    <w:rsid w:val="006F695D"/>
    <w:rsid w:val="00700233"/>
    <w:rsid w:val="00700301"/>
    <w:rsid w:val="007031BE"/>
    <w:rsid w:val="007032A0"/>
    <w:rsid w:val="007034AA"/>
    <w:rsid w:val="00703C53"/>
    <w:rsid w:val="007069D3"/>
    <w:rsid w:val="0071055E"/>
    <w:rsid w:val="00710F91"/>
    <w:rsid w:val="00714BBE"/>
    <w:rsid w:val="00715581"/>
    <w:rsid w:val="00720670"/>
    <w:rsid w:val="007212C8"/>
    <w:rsid w:val="007212E0"/>
    <w:rsid w:val="007268C7"/>
    <w:rsid w:val="0072708C"/>
    <w:rsid w:val="007272BC"/>
    <w:rsid w:val="00731675"/>
    <w:rsid w:val="007347D6"/>
    <w:rsid w:val="00737930"/>
    <w:rsid w:val="007422D7"/>
    <w:rsid w:val="00745C55"/>
    <w:rsid w:val="00745CB2"/>
    <w:rsid w:val="00746AEE"/>
    <w:rsid w:val="007475FF"/>
    <w:rsid w:val="00750E54"/>
    <w:rsid w:val="00752781"/>
    <w:rsid w:val="00752897"/>
    <w:rsid w:val="0075463F"/>
    <w:rsid w:val="0075593F"/>
    <w:rsid w:val="0075704D"/>
    <w:rsid w:val="00764635"/>
    <w:rsid w:val="00764A75"/>
    <w:rsid w:val="00765CEC"/>
    <w:rsid w:val="00770581"/>
    <w:rsid w:val="00770D01"/>
    <w:rsid w:val="00775CD8"/>
    <w:rsid w:val="00777878"/>
    <w:rsid w:val="00780E0B"/>
    <w:rsid w:val="00781EC1"/>
    <w:rsid w:val="00782965"/>
    <w:rsid w:val="00786220"/>
    <w:rsid w:val="00787EE9"/>
    <w:rsid w:val="007952D7"/>
    <w:rsid w:val="00797ED8"/>
    <w:rsid w:val="007A1057"/>
    <w:rsid w:val="007A213D"/>
    <w:rsid w:val="007A3B19"/>
    <w:rsid w:val="007B1D2E"/>
    <w:rsid w:val="007B3612"/>
    <w:rsid w:val="007B7E81"/>
    <w:rsid w:val="007C410D"/>
    <w:rsid w:val="007C6A6E"/>
    <w:rsid w:val="007C6D43"/>
    <w:rsid w:val="007C6EAC"/>
    <w:rsid w:val="007D1BAF"/>
    <w:rsid w:val="007D335D"/>
    <w:rsid w:val="007E12B2"/>
    <w:rsid w:val="007E757A"/>
    <w:rsid w:val="007F58F8"/>
    <w:rsid w:val="007F730A"/>
    <w:rsid w:val="00801322"/>
    <w:rsid w:val="00801CCE"/>
    <w:rsid w:val="00804614"/>
    <w:rsid w:val="00805465"/>
    <w:rsid w:val="00806AF9"/>
    <w:rsid w:val="00807939"/>
    <w:rsid w:val="008079E4"/>
    <w:rsid w:val="00810D14"/>
    <w:rsid w:val="00812230"/>
    <w:rsid w:val="00812789"/>
    <w:rsid w:val="00816DEE"/>
    <w:rsid w:val="008202D3"/>
    <w:rsid w:val="008304F8"/>
    <w:rsid w:val="0083420D"/>
    <w:rsid w:val="00835538"/>
    <w:rsid w:val="00836C27"/>
    <w:rsid w:val="00836DB4"/>
    <w:rsid w:val="008446B1"/>
    <w:rsid w:val="00871004"/>
    <w:rsid w:val="00872D5C"/>
    <w:rsid w:val="00874641"/>
    <w:rsid w:val="00876DCD"/>
    <w:rsid w:val="00876EF2"/>
    <w:rsid w:val="008826CC"/>
    <w:rsid w:val="00891827"/>
    <w:rsid w:val="0089467F"/>
    <w:rsid w:val="00894E1F"/>
    <w:rsid w:val="00897D41"/>
    <w:rsid w:val="008A2189"/>
    <w:rsid w:val="008B1243"/>
    <w:rsid w:val="008B2600"/>
    <w:rsid w:val="008B6B10"/>
    <w:rsid w:val="008C3F18"/>
    <w:rsid w:val="008C4D7A"/>
    <w:rsid w:val="008C5540"/>
    <w:rsid w:val="008C60E2"/>
    <w:rsid w:val="008D01F6"/>
    <w:rsid w:val="008D4942"/>
    <w:rsid w:val="008D4FAA"/>
    <w:rsid w:val="008E3FE5"/>
    <w:rsid w:val="008E4B1D"/>
    <w:rsid w:val="008E65A6"/>
    <w:rsid w:val="008F63AA"/>
    <w:rsid w:val="008F6EF6"/>
    <w:rsid w:val="00900A17"/>
    <w:rsid w:val="00900AD2"/>
    <w:rsid w:val="00904931"/>
    <w:rsid w:val="0090712F"/>
    <w:rsid w:val="00910397"/>
    <w:rsid w:val="009116F4"/>
    <w:rsid w:val="00917502"/>
    <w:rsid w:val="00933B00"/>
    <w:rsid w:val="00936209"/>
    <w:rsid w:val="00936658"/>
    <w:rsid w:val="00937064"/>
    <w:rsid w:val="009379DC"/>
    <w:rsid w:val="00940D93"/>
    <w:rsid w:val="009415FF"/>
    <w:rsid w:val="00943A7E"/>
    <w:rsid w:val="009518C6"/>
    <w:rsid w:val="00953CD1"/>
    <w:rsid w:val="00956B57"/>
    <w:rsid w:val="009624DE"/>
    <w:rsid w:val="00963D5E"/>
    <w:rsid w:val="00966988"/>
    <w:rsid w:val="00970C66"/>
    <w:rsid w:val="0097101D"/>
    <w:rsid w:val="009713BA"/>
    <w:rsid w:val="00973615"/>
    <w:rsid w:val="0097363C"/>
    <w:rsid w:val="00983F35"/>
    <w:rsid w:val="00986B97"/>
    <w:rsid w:val="0099243A"/>
    <w:rsid w:val="00993DD4"/>
    <w:rsid w:val="009964B2"/>
    <w:rsid w:val="0099761D"/>
    <w:rsid w:val="009A323B"/>
    <w:rsid w:val="009A5196"/>
    <w:rsid w:val="009B23FC"/>
    <w:rsid w:val="009B4907"/>
    <w:rsid w:val="009B7BDE"/>
    <w:rsid w:val="009C0B45"/>
    <w:rsid w:val="009C21E4"/>
    <w:rsid w:val="009C411B"/>
    <w:rsid w:val="009C5A96"/>
    <w:rsid w:val="009C7052"/>
    <w:rsid w:val="009D07D6"/>
    <w:rsid w:val="009D147C"/>
    <w:rsid w:val="009E28B6"/>
    <w:rsid w:val="009E59ED"/>
    <w:rsid w:val="009F01AD"/>
    <w:rsid w:val="009F2DB7"/>
    <w:rsid w:val="009F6687"/>
    <w:rsid w:val="009F6BC4"/>
    <w:rsid w:val="009F6ECD"/>
    <w:rsid w:val="00A02A44"/>
    <w:rsid w:val="00A04039"/>
    <w:rsid w:val="00A04547"/>
    <w:rsid w:val="00A04760"/>
    <w:rsid w:val="00A10855"/>
    <w:rsid w:val="00A11105"/>
    <w:rsid w:val="00A146BF"/>
    <w:rsid w:val="00A15A32"/>
    <w:rsid w:val="00A16286"/>
    <w:rsid w:val="00A216EA"/>
    <w:rsid w:val="00A25736"/>
    <w:rsid w:val="00A261B0"/>
    <w:rsid w:val="00A26D33"/>
    <w:rsid w:val="00A36D14"/>
    <w:rsid w:val="00A45D54"/>
    <w:rsid w:val="00A47A80"/>
    <w:rsid w:val="00A54D53"/>
    <w:rsid w:val="00A57A47"/>
    <w:rsid w:val="00A6004E"/>
    <w:rsid w:val="00A61716"/>
    <w:rsid w:val="00A6351A"/>
    <w:rsid w:val="00A63F54"/>
    <w:rsid w:val="00A70CAC"/>
    <w:rsid w:val="00A748D1"/>
    <w:rsid w:val="00A74C96"/>
    <w:rsid w:val="00A74D60"/>
    <w:rsid w:val="00A7605F"/>
    <w:rsid w:val="00A7758B"/>
    <w:rsid w:val="00A83644"/>
    <w:rsid w:val="00A9135F"/>
    <w:rsid w:val="00A91518"/>
    <w:rsid w:val="00A91A0E"/>
    <w:rsid w:val="00A963BC"/>
    <w:rsid w:val="00AA30AB"/>
    <w:rsid w:val="00AA35AC"/>
    <w:rsid w:val="00AA420D"/>
    <w:rsid w:val="00AA5B8A"/>
    <w:rsid w:val="00AA7B07"/>
    <w:rsid w:val="00AB5277"/>
    <w:rsid w:val="00AC0D5D"/>
    <w:rsid w:val="00AC37E7"/>
    <w:rsid w:val="00AC594C"/>
    <w:rsid w:val="00AC6929"/>
    <w:rsid w:val="00AD796D"/>
    <w:rsid w:val="00AF2BEB"/>
    <w:rsid w:val="00AF715C"/>
    <w:rsid w:val="00B05282"/>
    <w:rsid w:val="00B07ADE"/>
    <w:rsid w:val="00B07EA5"/>
    <w:rsid w:val="00B12B3F"/>
    <w:rsid w:val="00B15016"/>
    <w:rsid w:val="00B15789"/>
    <w:rsid w:val="00B16C53"/>
    <w:rsid w:val="00B17A05"/>
    <w:rsid w:val="00B22833"/>
    <w:rsid w:val="00B251C1"/>
    <w:rsid w:val="00B274B4"/>
    <w:rsid w:val="00B345F7"/>
    <w:rsid w:val="00B35BE6"/>
    <w:rsid w:val="00B37C00"/>
    <w:rsid w:val="00B409CE"/>
    <w:rsid w:val="00B41567"/>
    <w:rsid w:val="00B43318"/>
    <w:rsid w:val="00B4776E"/>
    <w:rsid w:val="00B512D1"/>
    <w:rsid w:val="00B609F2"/>
    <w:rsid w:val="00B63A78"/>
    <w:rsid w:val="00B67788"/>
    <w:rsid w:val="00B67C24"/>
    <w:rsid w:val="00B73492"/>
    <w:rsid w:val="00B77172"/>
    <w:rsid w:val="00B8707B"/>
    <w:rsid w:val="00B9458A"/>
    <w:rsid w:val="00BA113D"/>
    <w:rsid w:val="00BA3544"/>
    <w:rsid w:val="00BA7FF8"/>
    <w:rsid w:val="00BB694F"/>
    <w:rsid w:val="00BB7636"/>
    <w:rsid w:val="00BB7947"/>
    <w:rsid w:val="00BC18CD"/>
    <w:rsid w:val="00BC1E0A"/>
    <w:rsid w:val="00BC3BAA"/>
    <w:rsid w:val="00BD40C4"/>
    <w:rsid w:val="00BD4C21"/>
    <w:rsid w:val="00BD7E6A"/>
    <w:rsid w:val="00BE687E"/>
    <w:rsid w:val="00BF217F"/>
    <w:rsid w:val="00BF48FE"/>
    <w:rsid w:val="00C02368"/>
    <w:rsid w:val="00C027D2"/>
    <w:rsid w:val="00C05312"/>
    <w:rsid w:val="00C067E7"/>
    <w:rsid w:val="00C0784B"/>
    <w:rsid w:val="00C11942"/>
    <w:rsid w:val="00C12893"/>
    <w:rsid w:val="00C167E2"/>
    <w:rsid w:val="00C200BC"/>
    <w:rsid w:val="00C23AC0"/>
    <w:rsid w:val="00C33A25"/>
    <w:rsid w:val="00C341E9"/>
    <w:rsid w:val="00C37FD6"/>
    <w:rsid w:val="00C40518"/>
    <w:rsid w:val="00C41640"/>
    <w:rsid w:val="00C42093"/>
    <w:rsid w:val="00C426E6"/>
    <w:rsid w:val="00C465D7"/>
    <w:rsid w:val="00C524DD"/>
    <w:rsid w:val="00C526E1"/>
    <w:rsid w:val="00C573B4"/>
    <w:rsid w:val="00C619A0"/>
    <w:rsid w:val="00C64CA3"/>
    <w:rsid w:val="00C7082E"/>
    <w:rsid w:val="00C72C77"/>
    <w:rsid w:val="00C72F2B"/>
    <w:rsid w:val="00C7416F"/>
    <w:rsid w:val="00C7791D"/>
    <w:rsid w:val="00C84E26"/>
    <w:rsid w:val="00C86011"/>
    <w:rsid w:val="00C96B12"/>
    <w:rsid w:val="00C97D9D"/>
    <w:rsid w:val="00CA264B"/>
    <w:rsid w:val="00CA3E75"/>
    <w:rsid w:val="00CB05A5"/>
    <w:rsid w:val="00CB093A"/>
    <w:rsid w:val="00CB17A7"/>
    <w:rsid w:val="00CB29E6"/>
    <w:rsid w:val="00CB2A16"/>
    <w:rsid w:val="00CB7BFE"/>
    <w:rsid w:val="00CD144D"/>
    <w:rsid w:val="00CD3B0A"/>
    <w:rsid w:val="00CD40A1"/>
    <w:rsid w:val="00CD4A70"/>
    <w:rsid w:val="00CE0F1A"/>
    <w:rsid w:val="00CE48FB"/>
    <w:rsid w:val="00CE60A5"/>
    <w:rsid w:val="00CE7D8A"/>
    <w:rsid w:val="00CF1382"/>
    <w:rsid w:val="00CF57E5"/>
    <w:rsid w:val="00CF7DEB"/>
    <w:rsid w:val="00D00423"/>
    <w:rsid w:val="00D0211A"/>
    <w:rsid w:val="00D023F2"/>
    <w:rsid w:val="00D053BD"/>
    <w:rsid w:val="00D1010D"/>
    <w:rsid w:val="00D1030B"/>
    <w:rsid w:val="00D12466"/>
    <w:rsid w:val="00D14BC9"/>
    <w:rsid w:val="00D16C6A"/>
    <w:rsid w:val="00D21CCD"/>
    <w:rsid w:val="00D30CF8"/>
    <w:rsid w:val="00D324AC"/>
    <w:rsid w:val="00D336CD"/>
    <w:rsid w:val="00D33B2D"/>
    <w:rsid w:val="00D34C90"/>
    <w:rsid w:val="00D37D04"/>
    <w:rsid w:val="00D40AD5"/>
    <w:rsid w:val="00D41897"/>
    <w:rsid w:val="00D42706"/>
    <w:rsid w:val="00D428FC"/>
    <w:rsid w:val="00D46201"/>
    <w:rsid w:val="00D47857"/>
    <w:rsid w:val="00D522B7"/>
    <w:rsid w:val="00D56908"/>
    <w:rsid w:val="00D5760E"/>
    <w:rsid w:val="00D57C02"/>
    <w:rsid w:val="00D60B9F"/>
    <w:rsid w:val="00D644CE"/>
    <w:rsid w:val="00D64794"/>
    <w:rsid w:val="00D70D53"/>
    <w:rsid w:val="00D76832"/>
    <w:rsid w:val="00D814D6"/>
    <w:rsid w:val="00D846DE"/>
    <w:rsid w:val="00D85731"/>
    <w:rsid w:val="00D86A5E"/>
    <w:rsid w:val="00D9470D"/>
    <w:rsid w:val="00D97F5F"/>
    <w:rsid w:val="00DA0253"/>
    <w:rsid w:val="00DA04EE"/>
    <w:rsid w:val="00DA1FB6"/>
    <w:rsid w:val="00DA2307"/>
    <w:rsid w:val="00DA595C"/>
    <w:rsid w:val="00DA632E"/>
    <w:rsid w:val="00DB02B9"/>
    <w:rsid w:val="00DC0356"/>
    <w:rsid w:val="00DC19D0"/>
    <w:rsid w:val="00DC2158"/>
    <w:rsid w:val="00DC5C75"/>
    <w:rsid w:val="00DC6B45"/>
    <w:rsid w:val="00DD2A99"/>
    <w:rsid w:val="00DF1D89"/>
    <w:rsid w:val="00DF2F62"/>
    <w:rsid w:val="00DF40DD"/>
    <w:rsid w:val="00E02B1E"/>
    <w:rsid w:val="00E02DB6"/>
    <w:rsid w:val="00E05676"/>
    <w:rsid w:val="00E05CB7"/>
    <w:rsid w:val="00E10384"/>
    <w:rsid w:val="00E13C1E"/>
    <w:rsid w:val="00E148DD"/>
    <w:rsid w:val="00E1496A"/>
    <w:rsid w:val="00E16109"/>
    <w:rsid w:val="00E16AF4"/>
    <w:rsid w:val="00E17EFC"/>
    <w:rsid w:val="00E17F25"/>
    <w:rsid w:val="00E35EA0"/>
    <w:rsid w:val="00E40135"/>
    <w:rsid w:val="00E4173D"/>
    <w:rsid w:val="00E423A4"/>
    <w:rsid w:val="00E42EDB"/>
    <w:rsid w:val="00E43D81"/>
    <w:rsid w:val="00E46699"/>
    <w:rsid w:val="00E50770"/>
    <w:rsid w:val="00E53A75"/>
    <w:rsid w:val="00E54B75"/>
    <w:rsid w:val="00E70154"/>
    <w:rsid w:val="00E707FB"/>
    <w:rsid w:val="00E819C2"/>
    <w:rsid w:val="00E81C21"/>
    <w:rsid w:val="00E85834"/>
    <w:rsid w:val="00E87357"/>
    <w:rsid w:val="00E8770D"/>
    <w:rsid w:val="00E92044"/>
    <w:rsid w:val="00E93D2D"/>
    <w:rsid w:val="00EA199D"/>
    <w:rsid w:val="00EB0A7E"/>
    <w:rsid w:val="00EB2F71"/>
    <w:rsid w:val="00EB41AA"/>
    <w:rsid w:val="00EB6A6D"/>
    <w:rsid w:val="00EB7587"/>
    <w:rsid w:val="00EB75D1"/>
    <w:rsid w:val="00EC1EC8"/>
    <w:rsid w:val="00EC2959"/>
    <w:rsid w:val="00EC7322"/>
    <w:rsid w:val="00ED1DEA"/>
    <w:rsid w:val="00ED20C4"/>
    <w:rsid w:val="00EE1202"/>
    <w:rsid w:val="00EE334B"/>
    <w:rsid w:val="00EE3380"/>
    <w:rsid w:val="00EE39A7"/>
    <w:rsid w:val="00EE6E42"/>
    <w:rsid w:val="00EF4941"/>
    <w:rsid w:val="00EF49D9"/>
    <w:rsid w:val="00EF6D46"/>
    <w:rsid w:val="00EF793B"/>
    <w:rsid w:val="00F0309E"/>
    <w:rsid w:val="00F03627"/>
    <w:rsid w:val="00F04562"/>
    <w:rsid w:val="00F051EB"/>
    <w:rsid w:val="00F10DA8"/>
    <w:rsid w:val="00F12E9A"/>
    <w:rsid w:val="00F146DB"/>
    <w:rsid w:val="00F164C8"/>
    <w:rsid w:val="00F31389"/>
    <w:rsid w:val="00F318C9"/>
    <w:rsid w:val="00F31A92"/>
    <w:rsid w:val="00F37131"/>
    <w:rsid w:val="00F37AAC"/>
    <w:rsid w:val="00F439B4"/>
    <w:rsid w:val="00F43B7B"/>
    <w:rsid w:val="00F47B97"/>
    <w:rsid w:val="00F54432"/>
    <w:rsid w:val="00F547E0"/>
    <w:rsid w:val="00F556C7"/>
    <w:rsid w:val="00F55B70"/>
    <w:rsid w:val="00F566E6"/>
    <w:rsid w:val="00F57446"/>
    <w:rsid w:val="00F61116"/>
    <w:rsid w:val="00F622F4"/>
    <w:rsid w:val="00F62CCE"/>
    <w:rsid w:val="00F63202"/>
    <w:rsid w:val="00F65C0D"/>
    <w:rsid w:val="00F7006C"/>
    <w:rsid w:val="00F70E5D"/>
    <w:rsid w:val="00F73F43"/>
    <w:rsid w:val="00F82BD5"/>
    <w:rsid w:val="00F9174B"/>
    <w:rsid w:val="00F92B30"/>
    <w:rsid w:val="00F97D99"/>
    <w:rsid w:val="00FA375A"/>
    <w:rsid w:val="00FA3DF0"/>
    <w:rsid w:val="00FA4737"/>
    <w:rsid w:val="00FB1A7F"/>
    <w:rsid w:val="00FB636C"/>
    <w:rsid w:val="00FB69A5"/>
    <w:rsid w:val="00FC2159"/>
    <w:rsid w:val="00FC5491"/>
    <w:rsid w:val="00FD39DC"/>
    <w:rsid w:val="00FE1186"/>
    <w:rsid w:val="00FE1E05"/>
    <w:rsid w:val="00FE4968"/>
    <w:rsid w:val="00FE6BF0"/>
    <w:rsid w:val="00FF4AB5"/>
    <w:rsid w:val="00FF71C7"/>
    <w:rsid w:val="02253F1C"/>
    <w:rsid w:val="0BE26EF2"/>
    <w:rsid w:val="1EE122B0"/>
    <w:rsid w:val="21358C0D"/>
    <w:rsid w:val="29BB89B1"/>
    <w:rsid w:val="2CBFE712"/>
    <w:rsid w:val="2F4589C4"/>
    <w:rsid w:val="37098A24"/>
    <w:rsid w:val="37A0274C"/>
    <w:rsid w:val="38D6D212"/>
    <w:rsid w:val="44A4C8D9"/>
    <w:rsid w:val="45F2D039"/>
    <w:rsid w:val="4B994368"/>
    <w:rsid w:val="4C1CBC5F"/>
    <w:rsid w:val="4CEEA212"/>
    <w:rsid w:val="51C31450"/>
    <w:rsid w:val="529F0D21"/>
    <w:rsid w:val="5A323C9C"/>
    <w:rsid w:val="5C1F2887"/>
    <w:rsid w:val="5CAAEF48"/>
    <w:rsid w:val="6D0C47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877C3"/>
  <w15:docId w15:val="{00F835DF-59A6-4086-862C-49EEDAEF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128"/>
  </w:style>
  <w:style w:type="paragraph" w:styleId="Heading1">
    <w:name w:val="heading 1"/>
    <w:basedOn w:val="Normal"/>
    <w:next w:val="Normal"/>
    <w:link w:val="Heading1Char"/>
    <w:uiPriority w:val="9"/>
    <w:qFormat/>
    <w:rsid w:val="00F556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296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296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6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56C7"/>
    <w:pPr>
      <w:ind w:left="720"/>
      <w:contextualSpacing/>
    </w:pPr>
  </w:style>
  <w:style w:type="character" w:customStyle="1" w:styleId="Heading2Char">
    <w:name w:val="Heading 2 Char"/>
    <w:basedOn w:val="DefaultParagraphFont"/>
    <w:link w:val="Heading2"/>
    <w:uiPriority w:val="9"/>
    <w:rsid w:val="002729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2968"/>
    <w:rPr>
      <w:rFonts w:asciiTheme="majorHAnsi" w:eastAsiaTheme="majorEastAsia" w:hAnsiTheme="majorHAnsi" w:cstheme="majorBidi"/>
      <w:color w:val="1F4D78" w:themeColor="accent1" w:themeShade="7F"/>
    </w:rPr>
  </w:style>
  <w:style w:type="character" w:styleId="BookTitle">
    <w:name w:val="Book Title"/>
    <w:basedOn w:val="DefaultParagraphFont"/>
    <w:uiPriority w:val="33"/>
    <w:qFormat/>
    <w:rsid w:val="00552796"/>
    <w:rPr>
      <w:b/>
      <w:bCs/>
      <w:i/>
      <w:iCs/>
      <w:spacing w:val="5"/>
    </w:rPr>
  </w:style>
  <w:style w:type="paragraph" w:styleId="Title">
    <w:name w:val="Title"/>
    <w:basedOn w:val="Normal"/>
    <w:next w:val="Normal"/>
    <w:link w:val="TitleChar"/>
    <w:uiPriority w:val="10"/>
    <w:qFormat/>
    <w:rsid w:val="005527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796"/>
    <w:rPr>
      <w:rFonts w:asciiTheme="majorHAnsi" w:eastAsiaTheme="majorEastAsia" w:hAnsiTheme="majorHAnsi" w:cstheme="majorBidi"/>
      <w:spacing w:val="-10"/>
      <w:kern w:val="28"/>
      <w:sz w:val="56"/>
      <w:szCs w:val="56"/>
    </w:rPr>
  </w:style>
  <w:style w:type="table" w:styleId="TableGrid">
    <w:name w:val="Table Grid"/>
    <w:basedOn w:val="TableNormal"/>
    <w:rsid w:val="00342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16C53"/>
    <w:rPr>
      <w:sz w:val="16"/>
      <w:szCs w:val="16"/>
    </w:rPr>
  </w:style>
  <w:style w:type="paragraph" w:styleId="CommentText">
    <w:name w:val="annotation text"/>
    <w:basedOn w:val="Normal"/>
    <w:link w:val="CommentTextChar"/>
    <w:uiPriority w:val="99"/>
    <w:unhideWhenUsed/>
    <w:rsid w:val="00B16C53"/>
    <w:rPr>
      <w:sz w:val="20"/>
      <w:szCs w:val="20"/>
    </w:rPr>
  </w:style>
  <w:style w:type="character" w:customStyle="1" w:styleId="CommentTextChar">
    <w:name w:val="Comment Text Char"/>
    <w:basedOn w:val="DefaultParagraphFont"/>
    <w:link w:val="CommentText"/>
    <w:uiPriority w:val="99"/>
    <w:rsid w:val="00B16C53"/>
    <w:rPr>
      <w:sz w:val="20"/>
      <w:szCs w:val="20"/>
    </w:rPr>
  </w:style>
  <w:style w:type="paragraph" w:styleId="CommentSubject">
    <w:name w:val="annotation subject"/>
    <w:basedOn w:val="CommentText"/>
    <w:next w:val="CommentText"/>
    <w:link w:val="CommentSubjectChar"/>
    <w:uiPriority w:val="99"/>
    <w:semiHidden/>
    <w:unhideWhenUsed/>
    <w:rsid w:val="00B16C53"/>
    <w:rPr>
      <w:b/>
      <w:bCs/>
    </w:rPr>
  </w:style>
  <w:style w:type="character" w:customStyle="1" w:styleId="CommentSubjectChar">
    <w:name w:val="Comment Subject Char"/>
    <w:basedOn w:val="CommentTextChar"/>
    <w:link w:val="CommentSubject"/>
    <w:uiPriority w:val="99"/>
    <w:semiHidden/>
    <w:rsid w:val="00B16C53"/>
    <w:rPr>
      <w:b/>
      <w:bCs/>
      <w:sz w:val="20"/>
      <w:szCs w:val="20"/>
    </w:rPr>
  </w:style>
  <w:style w:type="paragraph" w:styleId="NormalWeb">
    <w:name w:val="Normal (Web)"/>
    <w:basedOn w:val="Normal"/>
    <w:uiPriority w:val="99"/>
    <w:semiHidden/>
    <w:unhideWhenUsed/>
    <w:rsid w:val="007952D7"/>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9C21E4"/>
    <w:pPr>
      <w:tabs>
        <w:tab w:val="left" w:pos="260"/>
      </w:tabs>
      <w:spacing w:after="240"/>
      <w:ind w:left="264" w:hanging="264"/>
    </w:pPr>
  </w:style>
  <w:style w:type="paragraph" w:styleId="Header">
    <w:name w:val="header"/>
    <w:basedOn w:val="Normal"/>
    <w:link w:val="HeaderChar"/>
    <w:uiPriority w:val="99"/>
    <w:unhideWhenUsed/>
    <w:rsid w:val="00307007"/>
    <w:pPr>
      <w:tabs>
        <w:tab w:val="center" w:pos="4680"/>
        <w:tab w:val="right" w:pos="9360"/>
      </w:tabs>
    </w:pPr>
  </w:style>
  <w:style w:type="character" w:customStyle="1" w:styleId="HeaderChar">
    <w:name w:val="Header Char"/>
    <w:basedOn w:val="DefaultParagraphFont"/>
    <w:link w:val="Header"/>
    <w:uiPriority w:val="99"/>
    <w:rsid w:val="00307007"/>
  </w:style>
  <w:style w:type="character" w:styleId="PageNumber">
    <w:name w:val="page number"/>
    <w:basedOn w:val="DefaultParagraphFont"/>
    <w:uiPriority w:val="99"/>
    <w:semiHidden/>
    <w:unhideWhenUsed/>
    <w:rsid w:val="00307007"/>
  </w:style>
  <w:style w:type="character" w:styleId="LineNumber">
    <w:name w:val="line number"/>
    <w:basedOn w:val="DefaultParagraphFont"/>
    <w:uiPriority w:val="99"/>
    <w:semiHidden/>
    <w:unhideWhenUsed/>
    <w:rsid w:val="00677D4C"/>
  </w:style>
  <w:style w:type="character" w:styleId="PlaceholderText">
    <w:name w:val="Placeholder Text"/>
    <w:basedOn w:val="DefaultParagraphFont"/>
    <w:uiPriority w:val="99"/>
    <w:semiHidden/>
    <w:rsid w:val="002637D0"/>
    <w:rPr>
      <w:color w:val="808080"/>
    </w:rPr>
  </w:style>
  <w:style w:type="paragraph" w:styleId="NoSpacing">
    <w:name w:val="No Spacing"/>
    <w:uiPriority w:val="1"/>
    <w:qFormat/>
    <w:rsid w:val="00160570"/>
  </w:style>
  <w:style w:type="character" w:styleId="Hyperlink">
    <w:name w:val="Hyperlink"/>
    <w:basedOn w:val="DefaultParagraphFont"/>
    <w:uiPriority w:val="99"/>
    <w:unhideWhenUsed/>
    <w:rsid w:val="00FE1186"/>
    <w:rPr>
      <w:color w:val="0563C1" w:themeColor="hyperlink"/>
      <w:u w:val="single"/>
    </w:rPr>
  </w:style>
  <w:style w:type="character" w:styleId="UnresolvedMention">
    <w:name w:val="Unresolved Mention"/>
    <w:basedOn w:val="DefaultParagraphFont"/>
    <w:uiPriority w:val="99"/>
    <w:rsid w:val="00FE1186"/>
    <w:rPr>
      <w:color w:val="605E5C"/>
      <w:shd w:val="clear" w:color="auto" w:fill="E1DFDD"/>
    </w:rPr>
  </w:style>
  <w:style w:type="paragraph" w:styleId="Footer">
    <w:name w:val="footer"/>
    <w:basedOn w:val="Normal"/>
    <w:link w:val="FooterChar"/>
    <w:uiPriority w:val="99"/>
    <w:unhideWhenUsed/>
    <w:rsid w:val="007E757A"/>
    <w:pPr>
      <w:tabs>
        <w:tab w:val="center" w:pos="4680"/>
        <w:tab w:val="right" w:pos="9360"/>
      </w:tabs>
    </w:pPr>
  </w:style>
  <w:style w:type="character" w:customStyle="1" w:styleId="FooterChar">
    <w:name w:val="Footer Char"/>
    <w:basedOn w:val="DefaultParagraphFont"/>
    <w:link w:val="Footer"/>
    <w:uiPriority w:val="99"/>
    <w:rsid w:val="007E757A"/>
  </w:style>
  <w:style w:type="paragraph" w:styleId="Revision">
    <w:name w:val="Revision"/>
    <w:hidden/>
    <w:uiPriority w:val="99"/>
    <w:semiHidden/>
    <w:rsid w:val="00C41640"/>
  </w:style>
  <w:style w:type="table" w:styleId="GridTable2-Accent3">
    <w:name w:val="Grid Table 2 Accent 3"/>
    <w:basedOn w:val="TableNormal"/>
    <w:uiPriority w:val="47"/>
    <w:rsid w:val="00FE6BF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DefaultParagraphFont"/>
    <w:rsid w:val="00780E0B"/>
  </w:style>
  <w:style w:type="character" w:customStyle="1" w:styleId="eop">
    <w:name w:val="eop"/>
    <w:basedOn w:val="DefaultParagraphFont"/>
    <w:rsid w:val="00780E0B"/>
  </w:style>
  <w:style w:type="character" w:styleId="FollowedHyperlink">
    <w:name w:val="FollowedHyperlink"/>
    <w:basedOn w:val="DefaultParagraphFont"/>
    <w:uiPriority w:val="99"/>
    <w:semiHidden/>
    <w:unhideWhenUsed/>
    <w:rsid w:val="007B1D2E"/>
    <w:rPr>
      <w:color w:val="954F72" w:themeColor="followedHyperlink"/>
      <w:u w:val="single"/>
    </w:rPr>
  </w:style>
  <w:style w:type="character" w:customStyle="1" w:styleId="cf01">
    <w:name w:val="cf01"/>
    <w:basedOn w:val="DefaultParagraphFont"/>
    <w:rsid w:val="0036116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39189">
      <w:bodyDiv w:val="1"/>
      <w:marLeft w:val="0"/>
      <w:marRight w:val="0"/>
      <w:marTop w:val="0"/>
      <w:marBottom w:val="0"/>
      <w:divBdr>
        <w:top w:val="none" w:sz="0" w:space="0" w:color="auto"/>
        <w:left w:val="none" w:sz="0" w:space="0" w:color="auto"/>
        <w:bottom w:val="none" w:sz="0" w:space="0" w:color="auto"/>
        <w:right w:val="none" w:sz="0" w:space="0" w:color="auto"/>
      </w:divBdr>
    </w:div>
    <w:div w:id="334455377">
      <w:bodyDiv w:val="1"/>
      <w:marLeft w:val="0"/>
      <w:marRight w:val="0"/>
      <w:marTop w:val="0"/>
      <w:marBottom w:val="0"/>
      <w:divBdr>
        <w:top w:val="none" w:sz="0" w:space="0" w:color="auto"/>
        <w:left w:val="none" w:sz="0" w:space="0" w:color="auto"/>
        <w:bottom w:val="none" w:sz="0" w:space="0" w:color="auto"/>
        <w:right w:val="none" w:sz="0" w:space="0" w:color="auto"/>
      </w:divBdr>
      <w:divsChild>
        <w:div w:id="163937614">
          <w:marLeft w:val="0"/>
          <w:marRight w:val="0"/>
          <w:marTop w:val="0"/>
          <w:marBottom w:val="0"/>
          <w:divBdr>
            <w:top w:val="none" w:sz="0" w:space="0" w:color="auto"/>
            <w:left w:val="none" w:sz="0" w:space="0" w:color="auto"/>
            <w:bottom w:val="none" w:sz="0" w:space="0" w:color="auto"/>
            <w:right w:val="none" w:sz="0" w:space="0" w:color="auto"/>
          </w:divBdr>
        </w:div>
        <w:div w:id="1386756851">
          <w:marLeft w:val="0"/>
          <w:marRight w:val="0"/>
          <w:marTop w:val="0"/>
          <w:marBottom w:val="0"/>
          <w:divBdr>
            <w:top w:val="none" w:sz="0" w:space="0" w:color="auto"/>
            <w:left w:val="none" w:sz="0" w:space="0" w:color="auto"/>
            <w:bottom w:val="none" w:sz="0" w:space="0" w:color="auto"/>
            <w:right w:val="none" w:sz="0" w:space="0" w:color="auto"/>
          </w:divBdr>
        </w:div>
      </w:divsChild>
    </w:div>
    <w:div w:id="994647303">
      <w:bodyDiv w:val="1"/>
      <w:marLeft w:val="0"/>
      <w:marRight w:val="0"/>
      <w:marTop w:val="0"/>
      <w:marBottom w:val="0"/>
      <w:divBdr>
        <w:top w:val="none" w:sz="0" w:space="0" w:color="auto"/>
        <w:left w:val="none" w:sz="0" w:space="0" w:color="auto"/>
        <w:bottom w:val="none" w:sz="0" w:space="0" w:color="auto"/>
        <w:right w:val="none" w:sz="0" w:space="0" w:color="auto"/>
      </w:divBdr>
      <w:divsChild>
        <w:div w:id="542181181">
          <w:marLeft w:val="0"/>
          <w:marRight w:val="0"/>
          <w:marTop w:val="48"/>
          <w:marBottom w:val="120"/>
          <w:divBdr>
            <w:top w:val="none" w:sz="0" w:space="0" w:color="auto"/>
            <w:left w:val="none" w:sz="0" w:space="0" w:color="auto"/>
            <w:bottom w:val="none" w:sz="0" w:space="0" w:color="auto"/>
            <w:right w:val="none" w:sz="0" w:space="0" w:color="auto"/>
          </w:divBdr>
          <w:divsChild>
            <w:div w:id="13777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0887">
      <w:bodyDiv w:val="1"/>
      <w:marLeft w:val="0"/>
      <w:marRight w:val="0"/>
      <w:marTop w:val="0"/>
      <w:marBottom w:val="0"/>
      <w:divBdr>
        <w:top w:val="none" w:sz="0" w:space="0" w:color="auto"/>
        <w:left w:val="none" w:sz="0" w:space="0" w:color="auto"/>
        <w:bottom w:val="none" w:sz="0" w:space="0" w:color="auto"/>
        <w:right w:val="none" w:sz="0" w:space="0" w:color="auto"/>
      </w:divBdr>
      <w:divsChild>
        <w:div w:id="1047336071">
          <w:marLeft w:val="0"/>
          <w:marRight w:val="0"/>
          <w:marTop w:val="0"/>
          <w:marBottom w:val="0"/>
          <w:divBdr>
            <w:top w:val="none" w:sz="0" w:space="0" w:color="auto"/>
            <w:left w:val="none" w:sz="0" w:space="0" w:color="auto"/>
            <w:bottom w:val="none" w:sz="0" w:space="0" w:color="auto"/>
            <w:right w:val="none" w:sz="0" w:space="0" w:color="auto"/>
          </w:divBdr>
        </w:div>
        <w:div w:id="2092309020">
          <w:marLeft w:val="0"/>
          <w:marRight w:val="0"/>
          <w:marTop w:val="0"/>
          <w:marBottom w:val="0"/>
          <w:divBdr>
            <w:top w:val="none" w:sz="0" w:space="0" w:color="auto"/>
            <w:left w:val="none" w:sz="0" w:space="0" w:color="auto"/>
            <w:bottom w:val="none" w:sz="0" w:space="0" w:color="auto"/>
            <w:right w:val="none" w:sz="0" w:space="0" w:color="auto"/>
          </w:divBdr>
        </w:div>
      </w:divsChild>
    </w:div>
    <w:div w:id="1338775578">
      <w:bodyDiv w:val="1"/>
      <w:marLeft w:val="0"/>
      <w:marRight w:val="0"/>
      <w:marTop w:val="0"/>
      <w:marBottom w:val="0"/>
      <w:divBdr>
        <w:top w:val="none" w:sz="0" w:space="0" w:color="auto"/>
        <w:left w:val="none" w:sz="0" w:space="0" w:color="auto"/>
        <w:bottom w:val="none" w:sz="0" w:space="0" w:color="auto"/>
        <w:right w:val="none" w:sz="0" w:space="0" w:color="auto"/>
      </w:divBdr>
    </w:div>
    <w:div w:id="1473212514">
      <w:bodyDiv w:val="1"/>
      <w:marLeft w:val="0"/>
      <w:marRight w:val="0"/>
      <w:marTop w:val="0"/>
      <w:marBottom w:val="0"/>
      <w:divBdr>
        <w:top w:val="none" w:sz="0" w:space="0" w:color="auto"/>
        <w:left w:val="none" w:sz="0" w:space="0" w:color="auto"/>
        <w:bottom w:val="none" w:sz="0" w:space="0" w:color="auto"/>
        <w:right w:val="none" w:sz="0" w:space="0" w:color="auto"/>
      </w:divBdr>
    </w:div>
    <w:div w:id="1647053444">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65251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imle@gatech.edu"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2.deloitte.com/us/en/pages/life-sciences-and-health-care/articles/march-of-dimes-maternity-care-deserts-dashboard.html" TargetMode="External"/><Relationship Id="rId2" Type="http://schemas.openxmlformats.org/officeDocument/2006/relationships/numbering" Target="numbering.xml"/><Relationship Id="rId16" Type="http://schemas.openxmlformats.org/officeDocument/2006/relationships/hyperlink" Target="https://www.census.gov/geographies/reference-files/time-series/geo/centers-population.2010.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ata.census.gov/all?q=acs&amp;g=040XX00US13$1500000&amp;y=2017" TargetMode="External"/><Relationship Id="rId23" Type="http://schemas.openxmlformats.org/officeDocument/2006/relationships/customXml" Target="../customXml/item4.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94F8FB15F0D2439153E8208983FDE5" ma:contentTypeVersion="6" ma:contentTypeDescription="Create a new document." ma:contentTypeScope="" ma:versionID="c7d2e9be6e1aced1e25c38714c1f34b2">
  <xsd:schema xmlns:xsd="http://www.w3.org/2001/XMLSchema" xmlns:xs="http://www.w3.org/2001/XMLSchema" xmlns:p="http://schemas.microsoft.com/office/2006/metadata/properties" xmlns:ns2="73dc06bf-e967-4036-8dfb-eff5e987d179" xmlns:ns3="d53af261-1c83-4635-9b56-af9604f2df0b" targetNamespace="http://schemas.microsoft.com/office/2006/metadata/properties" ma:root="true" ma:fieldsID="8699aac5e489fe4780dbb0a67e93f726" ns2:_="" ns3:_="">
    <xsd:import namespace="73dc06bf-e967-4036-8dfb-eff5e987d179"/>
    <xsd:import namespace="d53af261-1c83-4635-9b56-af9604f2df0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dc06bf-e967-4036-8dfb-eff5e987d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3af261-1c83-4635-9b56-af9604f2df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3D11A-4415-BA4D-B4CF-370BEDD82F40}">
  <ds:schemaRefs>
    <ds:schemaRef ds:uri="http://schemas.openxmlformats.org/officeDocument/2006/bibliography"/>
  </ds:schemaRefs>
</ds:datastoreItem>
</file>

<file path=customXml/itemProps2.xml><?xml version="1.0" encoding="utf-8"?>
<ds:datastoreItem xmlns:ds="http://schemas.openxmlformats.org/officeDocument/2006/customXml" ds:itemID="{A3DB18E5-C070-4583-B678-BEBAA40D9DC1}"/>
</file>

<file path=customXml/itemProps3.xml><?xml version="1.0" encoding="utf-8"?>
<ds:datastoreItem xmlns:ds="http://schemas.openxmlformats.org/officeDocument/2006/customXml" ds:itemID="{833B5CAF-585B-484D-9A58-B44294761DA7}"/>
</file>

<file path=customXml/itemProps4.xml><?xml version="1.0" encoding="utf-8"?>
<ds:datastoreItem xmlns:ds="http://schemas.openxmlformats.org/officeDocument/2006/customXml" ds:itemID="{41D12AE4-8E1F-438A-A0AE-63651F862484}"/>
</file>

<file path=docProps/app.xml><?xml version="1.0" encoding="utf-8"?>
<Properties xmlns="http://schemas.openxmlformats.org/officeDocument/2006/extended-properties" xmlns:vt="http://schemas.openxmlformats.org/officeDocument/2006/docPropsVTypes">
  <Template>Normal</Template>
  <TotalTime>1488</TotalTime>
  <Pages>31</Pages>
  <Words>23936</Words>
  <Characters>136436</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Meredith, Meghan E</cp:lastModifiedBy>
  <cp:revision>27</cp:revision>
  <dcterms:created xsi:type="dcterms:W3CDTF">2023-10-30T16:50:00Z</dcterms:created>
  <dcterms:modified xsi:type="dcterms:W3CDTF">2024-05-16T17:10:00Z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id="yVtMgkma"/&gt;&lt;style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 name="delayCitationUpdates" value="true"/&gt;&lt;pref name="dontAskDelayCitationUpdates" value="true"/&gt;&lt;/prefs&gt;&lt;/data&gt;</vt:lpwstr>
  </property>
  <property fmtid="{D5CDD505-2E9C-101B-9397-08002B2CF9AE}" pid="4" name="GrammarlyDocumentId">
    <vt:lpwstr>f7ea0c1d193248c96ec579f85174497c03956e12a6d0a9ab5979821669e5a081</vt:lpwstr>
  </property>
  <property fmtid="{D5CDD505-2E9C-101B-9397-08002B2CF9AE}" pid="5" name="ContentTypeId">
    <vt:lpwstr>0x0101005B94F8FB15F0D2439153E8208983FDE5</vt:lpwstr>
  </property>
</Properties>
</file>